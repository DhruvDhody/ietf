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8F61" w14:textId="68B4642E" w:rsidR="00DA671C" w:rsidRDefault="003658B7" w:rsidP="00DA671C">
      <w:pPr>
        <w:pStyle w:val="OFC-Title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FB5138" wp14:editId="1C224D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Description: 33@D394E6C6C5594@DE798GB1GE4577C097I?]87L;cM62793!!!!!!BIHO@]M62793!!!11111111110BCGBD3519110BCGBD3519!!!!!!!!!!!!!!!!!!!!!!!!!!!!!!!!!!!!!!!!!!!!!!!!!!!!88F8V88F8gM62793!!!!!!BIHO@]M62793!!!1@6B1B5B110B322C71D4es`gu,hdug,qbd,vrno,sntuhof,v`wdmdofui,11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l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0 w 21600"/>
                            <a:gd name="T3" fmla="*/ 0 h 21600"/>
                            <a:gd name="T4" fmla="*/ 0 w 21600"/>
                            <a:gd name="T5" fmla="*/ 0 h 21600"/>
                            <a:gd name="T6" fmla="*/ 0 w 21600"/>
                            <a:gd name="T7" fmla="*/ 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4 w 21600"/>
                            <a:gd name="T13" fmla="*/ 2279 h 21600"/>
                            <a:gd name="T14" fmla="*/ 16566 w 21600"/>
                            <a:gd name="T15" fmla="*/ 13674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44D2571" id="DtsShapeName" o:spid="_x0000_s1026" alt="Description: 33@D394E6C6C5594@DE798GB1GE4577C097I?]87L;cM62793!!!!!!BIHO@]M62793!!!11111111110BCGBD3519110BCGBD3519!!!!!!!!!!!!!!!!!!!!!!!!!!!!!!!!!!!!!!!!!!!!!!!!!!!!88F8V88F8gM62793!!!!!!BIHO@]M62793!!!1@6B1B5B110B322C71D4es`gu,hdug,qbd,vrno,sntuhof,v`wdmdofui,11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l" style="position:absolute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0,0;0,0;0,0;0,0" o:connectangles="270,180,90,0" textboxrect="5034,2279,16566,13674"/>
                <w10:anchorlock/>
              </v:shape>
            </w:pict>
          </mc:Fallback>
        </mc:AlternateContent>
      </w:r>
      <w:r w:rsidR="00DA671C" w:rsidRPr="00891BA3">
        <w:br/>
      </w:r>
      <w:r w:rsidR="000554E6">
        <w:rPr>
          <w:rFonts w:ascii="Courier New" w:hAnsi="Courier New" w:cs="Courier New"/>
          <w:sz w:val="24"/>
          <w:szCs w:val="24"/>
        </w:rPr>
        <w:t>YANG models</w:t>
      </w:r>
      <w:r w:rsidR="00E12980">
        <w:rPr>
          <w:rFonts w:ascii="Courier New" w:hAnsi="Courier New" w:cs="Courier New"/>
          <w:sz w:val="24"/>
          <w:szCs w:val="24"/>
        </w:rPr>
        <w:t xml:space="preserve"> for ACTN TE </w:t>
      </w:r>
      <w:r w:rsidR="00F85DB1">
        <w:rPr>
          <w:rFonts w:ascii="Courier New" w:hAnsi="Courier New" w:cs="Courier New"/>
          <w:sz w:val="24"/>
          <w:szCs w:val="24"/>
        </w:rPr>
        <w:t xml:space="preserve">Performance Monitoring </w:t>
      </w:r>
      <w:r w:rsidR="00D87DB1">
        <w:rPr>
          <w:rFonts w:ascii="Courier New" w:hAnsi="Courier New" w:cs="Courier New"/>
          <w:sz w:val="24"/>
          <w:szCs w:val="24"/>
        </w:rPr>
        <w:t>Telemetry</w:t>
      </w:r>
      <w:r w:rsidR="00F85DB1">
        <w:rPr>
          <w:rFonts w:ascii="Courier New" w:hAnsi="Courier New" w:cs="Courier New"/>
          <w:sz w:val="24"/>
          <w:szCs w:val="24"/>
        </w:rPr>
        <w:t xml:space="preserve"> and Network Autonomics</w:t>
      </w:r>
    </w:p>
    <w:p w14:paraId="2B87795F" w14:textId="77777777" w:rsidR="00DA671C" w:rsidRPr="006916B9" w:rsidRDefault="00DA671C" w:rsidP="00DA671C">
      <w:pPr>
        <w:pStyle w:val="OFC-Title"/>
        <w:rPr>
          <w:rFonts w:ascii="Courier New" w:hAnsi="Courier New" w:cs="Courier New"/>
          <w:sz w:val="24"/>
          <w:szCs w:val="24"/>
        </w:rPr>
      </w:pPr>
    </w:p>
    <w:p w14:paraId="0747F22E" w14:textId="6B742069" w:rsidR="00364162" w:rsidRPr="00364162" w:rsidRDefault="00A13569" w:rsidP="00A13569">
      <w:pPr>
        <w:jc w:val="center"/>
      </w:pPr>
      <w:r w:rsidRPr="00A13569">
        <w:rPr>
          <w:rFonts w:eastAsia="Times New Roman"/>
          <w:bCs/>
        </w:rPr>
        <w:t>draft-lee-teas</w:t>
      </w:r>
      <w:r>
        <w:rPr>
          <w:rFonts w:eastAsia="Times New Roman"/>
          <w:bCs/>
        </w:rPr>
        <w:t>-actn-</w:t>
      </w:r>
      <w:r w:rsidR="00F85DB1">
        <w:rPr>
          <w:rFonts w:eastAsia="Times New Roman"/>
          <w:bCs/>
        </w:rPr>
        <w:t>pm</w:t>
      </w:r>
      <w:r w:rsidR="00E12980">
        <w:rPr>
          <w:rFonts w:eastAsia="Times New Roman"/>
          <w:bCs/>
        </w:rPr>
        <w:t>-</w:t>
      </w:r>
      <w:r w:rsidR="00D87DB1">
        <w:rPr>
          <w:rFonts w:eastAsia="Times New Roman"/>
          <w:bCs/>
        </w:rPr>
        <w:t>telemetry</w:t>
      </w:r>
      <w:r>
        <w:rPr>
          <w:rFonts w:eastAsia="Times New Roman"/>
          <w:bCs/>
        </w:rPr>
        <w:t>-</w:t>
      </w:r>
      <w:r w:rsidR="00F85DB1">
        <w:rPr>
          <w:rFonts w:eastAsia="Times New Roman"/>
          <w:bCs/>
        </w:rPr>
        <w:t>autonomics-</w:t>
      </w:r>
      <w:r>
        <w:rPr>
          <w:rFonts w:eastAsia="Times New Roman"/>
          <w:bCs/>
        </w:rPr>
        <w:t>00</w:t>
      </w:r>
    </w:p>
    <w:p w14:paraId="6E2278D1" w14:textId="77777777" w:rsidR="00DA671C" w:rsidRDefault="00DA671C" w:rsidP="00DA671C">
      <w:pPr>
        <w:pStyle w:val="RFCH1-noTOCnonum"/>
        <w:tabs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344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</w:tabs>
      </w:pPr>
      <w:r>
        <w:t>Status of this Memo</w:t>
      </w:r>
      <w:r>
        <w:tab/>
      </w:r>
      <w:r>
        <w:tab/>
      </w:r>
      <w:r>
        <w:tab/>
      </w:r>
      <w:r>
        <w:tab/>
      </w:r>
      <w:r>
        <w:tab/>
      </w:r>
    </w:p>
    <w:p w14:paraId="3B81ED47" w14:textId="77777777" w:rsidR="00DA671C" w:rsidRPr="00AC57E7" w:rsidRDefault="00DA671C" w:rsidP="00DA671C">
      <w:r>
        <w:t>This Internet-Draft is submitted to IETF in full conformance with the provisions of BCP 78 and BCP 79</w:t>
      </w:r>
      <w:r w:rsidRPr="00AC57E7">
        <w:t>.</w:t>
      </w:r>
      <w:r w:rsidRPr="007317D6">
        <w:t xml:space="preserve">       </w:t>
      </w:r>
    </w:p>
    <w:p w14:paraId="0278804F" w14:textId="77777777" w:rsidR="00DA671C" w:rsidRPr="00AC57E7" w:rsidRDefault="00DA671C" w:rsidP="00DA671C">
      <w:r w:rsidRPr="00AC57E7">
        <w:t>Internet-Drafts are working documents of the Internet Engineering Task Force (IETF), its areas, and its working groups.  Note that other groups may also distribute working documents as Internet-Drafts.</w:t>
      </w:r>
    </w:p>
    <w:p w14:paraId="63DEFD10" w14:textId="77777777" w:rsidR="00DA671C" w:rsidRPr="00AC57E7" w:rsidRDefault="00DA671C" w:rsidP="00DA671C">
      <w:r w:rsidRPr="00AC57E7">
        <w:t>Internet-Drafts are draft documents valid for a maximum of six months and may be updated, replaced, or obsoleted by other documents at any time.  It is inappropriate to use Internet-Drafts as reference material or to cite them other than as "work in progress."</w:t>
      </w:r>
    </w:p>
    <w:p w14:paraId="7C9F28A7" w14:textId="77777777" w:rsidR="00DA671C" w:rsidRPr="00AC57E7" w:rsidRDefault="00DA671C" w:rsidP="00DA671C">
      <w:r w:rsidRPr="00AC57E7">
        <w:t>The list of current Internet-Drafts can be accessed at http://www.ietf.org/ietf/1id-abstracts.txt</w:t>
      </w:r>
    </w:p>
    <w:p w14:paraId="00E77759" w14:textId="77777777" w:rsidR="00DA671C" w:rsidRDefault="00DA671C" w:rsidP="00DA671C">
      <w:r w:rsidRPr="00AC57E7">
        <w:t xml:space="preserve">The list of Internet-Draft Shadow Directories can be accessed at </w:t>
      </w:r>
      <w:r w:rsidRPr="00AB4231">
        <w:t>http://www.ietf.org/shadow.html</w:t>
      </w:r>
      <w:r>
        <w:t>.</w:t>
      </w:r>
    </w:p>
    <w:p w14:paraId="4ADA3B5E" w14:textId="253B52CB" w:rsidR="00DA671C" w:rsidRDefault="00DA671C" w:rsidP="00DA671C">
      <w:r>
        <w:t xml:space="preserve">This Internet-Draft will expire on </w:t>
      </w:r>
      <w:r w:rsidR="001B3EEB">
        <w:t>September</w:t>
      </w:r>
      <w:r>
        <w:t xml:space="preserve"> </w:t>
      </w:r>
      <w:r w:rsidR="00E77F4F">
        <w:fldChar w:fldCharType="begin"/>
      </w:r>
      <w:r>
        <w:instrText xml:space="preserve"> DATE  \@ "d," </w:instrText>
      </w:r>
      <w:r w:rsidR="00E77F4F">
        <w:fldChar w:fldCharType="separate"/>
      </w:r>
      <w:ins w:id="0" w:author="Leeyoung" w:date="2017-03-12T23:09:00Z">
        <w:r w:rsidR="00DB3F7E">
          <w:rPr>
            <w:noProof/>
          </w:rPr>
          <w:t>12,</w:t>
        </w:r>
      </w:ins>
      <w:ins w:id="1" w:author="Dhruv Dhody" w:date="2017-03-13T07:54:00Z">
        <w:del w:id="2" w:author="Leeyoung" w:date="2017-03-12T21:49:00Z">
          <w:r w:rsidR="00925CF1" w:rsidDel="0095605F">
            <w:rPr>
              <w:noProof/>
            </w:rPr>
            <w:delText>13,</w:delText>
          </w:r>
        </w:del>
      </w:ins>
      <w:del w:id="3" w:author="Leeyoung" w:date="2017-03-12T21:49:00Z">
        <w:r w:rsidR="006613A4" w:rsidDel="0095605F">
          <w:rPr>
            <w:noProof/>
          </w:rPr>
          <w:delText>12,</w:delText>
        </w:r>
      </w:del>
      <w:r w:rsidR="00E77F4F">
        <w:rPr>
          <w:noProof/>
        </w:rPr>
        <w:fldChar w:fldCharType="end"/>
      </w:r>
      <w:r>
        <w:rPr>
          <w:noProof/>
        </w:rPr>
        <w:t xml:space="preserve"> </w:t>
      </w:r>
      <w:r w:rsidR="00B5702F">
        <w:t>2017</w:t>
      </w:r>
      <w:r>
        <w:t>.</w:t>
      </w:r>
    </w:p>
    <w:p w14:paraId="31245B2B" w14:textId="77777777" w:rsidR="00DA671C" w:rsidRDefault="00DA671C" w:rsidP="00DA671C">
      <w:pPr>
        <w:ind w:left="0"/>
      </w:pPr>
      <w:r>
        <w:lastRenderedPageBreak/>
        <w:t>Copyright Notice</w:t>
      </w:r>
    </w:p>
    <w:p w14:paraId="5ACA53A4" w14:textId="33BA2C72" w:rsidR="00DA671C" w:rsidRDefault="00DA671C" w:rsidP="00DA671C">
      <w:r>
        <w:t xml:space="preserve">Copyright (c) </w:t>
      </w:r>
      <w:r w:rsidR="00E77F4F">
        <w:fldChar w:fldCharType="begin"/>
      </w:r>
      <w:r>
        <w:instrText xml:space="preserve"> SAVEDATE  \@ "yyyy"  \* MERGEFORMAT </w:instrText>
      </w:r>
      <w:r w:rsidR="00E77F4F">
        <w:fldChar w:fldCharType="separate"/>
      </w:r>
      <w:r w:rsidR="006C0BDD">
        <w:rPr>
          <w:noProof/>
        </w:rPr>
        <w:t>2017</w:t>
      </w:r>
      <w:r w:rsidR="00E77F4F">
        <w:rPr>
          <w:noProof/>
        </w:rPr>
        <w:fldChar w:fldCharType="end"/>
      </w:r>
      <w:r>
        <w:t xml:space="preserve"> IETF Trust and the persons identified as the document authors. All rights reserved.</w:t>
      </w:r>
    </w:p>
    <w:p w14:paraId="1EF79E4F" w14:textId="77777777" w:rsidR="00DA671C" w:rsidRDefault="00DA671C" w:rsidP="00DA671C">
      <w:pPr>
        <w:rPr>
          <w:rFonts w:eastAsia="Times New Roman"/>
        </w:rPr>
      </w:pPr>
      <w:r w:rsidRPr="007653A8">
        <w:t>This document is subject to BCP 78 and the IETF Trust's Legal Provision</w:t>
      </w:r>
      <w:r>
        <w:t xml:space="preserve">s </w:t>
      </w:r>
      <w:r>
        <w:rPr>
          <w:rFonts w:eastAsia="Times New Roman"/>
        </w:rPr>
        <w:t xml:space="preserve">Relating to IETF Documents </w:t>
      </w:r>
      <w:r w:rsidRPr="007653A8">
        <w:rPr>
          <w:rFonts w:eastAsia="Times New Roman"/>
        </w:rPr>
        <w:t>(</w:t>
      </w:r>
      <w:hyperlink r:id="rId9" w:history="1">
        <w:r w:rsidRPr="00E143ED">
          <w:rPr>
            <w:rStyle w:val="Hyperlink"/>
            <w:rFonts w:eastAsia="Times New Roman"/>
          </w:rPr>
          <w:t>http://trustee.ietf.org/license-info</w:t>
        </w:r>
      </w:hyperlink>
      <w:r w:rsidRPr="007653A8">
        <w:rPr>
          <w:rFonts w:eastAsia="Times New Roman"/>
        </w:rPr>
        <w:t>)</w:t>
      </w:r>
      <w:r>
        <w:t xml:space="preserve"> </w:t>
      </w:r>
      <w:r w:rsidRPr="007653A8">
        <w:rPr>
          <w:rFonts w:eastAsia="Times New Roman"/>
        </w:rPr>
        <w:t>in effect on the date of publication of this document.  Please</w:t>
      </w:r>
      <w:r>
        <w:t xml:space="preserve"> </w:t>
      </w:r>
      <w:r w:rsidRPr="007653A8">
        <w:rPr>
          <w:rFonts w:eastAsia="Times New Roman"/>
        </w:rPr>
        <w:t>review these documents carefully, as they describe your rights and</w:t>
      </w:r>
      <w:r>
        <w:t xml:space="preserve"> </w:t>
      </w:r>
      <w:r w:rsidRPr="007653A8">
        <w:rPr>
          <w:rFonts w:eastAsia="Times New Roman"/>
        </w:rPr>
        <w:t>restrictions with respect to this document.  Code Components</w:t>
      </w:r>
      <w:r>
        <w:rPr>
          <w:rFonts w:eastAsia="Times New Roman"/>
        </w:rPr>
        <w:t xml:space="preserve"> </w:t>
      </w:r>
      <w:r w:rsidRPr="007653A8">
        <w:rPr>
          <w:rFonts w:eastAsia="Times New Roman"/>
        </w:rPr>
        <w:t>extracted from this document must include Simplified BSD License</w:t>
      </w:r>
      <w:r>
        <w:t xml:space="preserve"> </w:t>
      </w:r>
      <w:r w:rsidRPr="007653A8">
        <w:rPr>
          <w:rFonts w:eastAsia="Times New Roman"/>
        </w:rPr>
        <w:t>text as described in Section 4.e of the Trust Legal Provisions and</w:t>
      </w:r>
      <w:r>
        <w:t xml:space="preserve"> </w:t>
      </w:r>
      <w:r w:rsidRPr="007653A8">
        <w:rPr>
          <w:rFonts w:eastAsia="Times New Roman"/>
        </w:rPr>
        <w:t>are provided without warranty as described in the Simplified BSD License</w:t>
      </w:r>
      <w:r>
        <w:rPr>
          <w:rFonts w:eastAsia="Times New Roman"/>
        </w:rPr>
        <w:t>.</w:t>
      </w:r>
    </w:p>
    <w:p w14:paraId="1C810D79" w14:textId="77777777" w:rsidR="00DA671C" w:rsidRPr="00891BA3" w:rsidRDefault="00DA671C" w:rsidP="00DA671C">
      <w:pPr>
        <w:ind w:left="0"/>
      </w:pPr>
      <w:r w:rsidRPr="00891BA3">
        <w:t>Abstract</w:t>
      </w:r>
    </w:p>
    <w:p w14:paraId="1DEEAD75" w14:textId="77777777" w:rsidR="006E1AEF" w:rsidRDefault="006E1AEF" w:rsidP="006E1AEF">
      <w:pPr>
        <w:spacing w:after="0" w:line="240" w:lineRule="auto"/>
        <w:ind w:left="0"/>
      </w:pPr>
      <w:r>
        <w:tab/>
        <w:t>Abstraction and Control of TE Networks (ACTN) refers to the set of</w:t>
      </w:r>
    </w:p>
    <w:p w14:paraId="68811474" w14:textId="77777777" w:rsidR="006E1AEF" w:rsidRDefault="006E1AEF" w:rsidP="006E1AEF">
      <w:pPr>
        <w:spacing w:after="0" w:line="240" w:lineRule="auto"/>
        <w:ind w:left="0"/>
      </w:pPr>
      <w:r>
        <w:t xml:space="preserve">   virtual network operations needed to </w:t>
      </w:r>
      <w:r w:rsidR="00CC2FC1">
        <w:t>operate</w:t>
      </w:r>
      <w:r>
        <w:t>, control and manage</w:t>
      </w:r>
    </w:p>
    <w:p w14:paraId="3AFA93C3" w14:textId="68291880" w:rsidR="006E1AEF" w:rsidRDefault="006E1AEF" w:rsidP="007076EA">
      <w:pPr>
        <w:spacing w:after="0" w:line="240" w:lineRule="auto"/>
      </w:pPr>
      <w:r>
        <w:t>large-scale multi-domain</w:t>
      </w:r>
      <w:r w:rsidR="00CC2FC1">
        <w:t xml:space="preserve">, multi-layer and multi-vendor </w:t>
      </w:r>
      <w:r>
        <w:t>TE networks</w:t>
      </w:r>
      <w:r w:rsidR="00F31639">
        <w:t>,</w:t>
      </w:r>
      <w:r w:rsidR="00DB5642">
        <w:t xml:space="preserve"> </w:t>
      </w:r>
      <w:r>
        <w:t>so as to facilitate network</w:t>
      </w:r>
      <w:r w:rsidR="00DB5642">
        <w:t xml:space="preserve"> </w:t>
      </w:r>
      <w:r>
        <w:t>programmability, automation, efficient res</w:t>
      </w:r>
      <w:r w:rsidR="00D87DB1">
        <w:t>ource sharing.</w:t>
      </w:r>
    </w:p>
    <w:p w14:paraId="3A036FB7" w14:textId="77777777" w:rsidR="006E1AEF" w:rsidRDefault="006E1AEF" w:rsidP="006E1AEF">
      <w:pPr>
        <w:spacing w:after="0" w:line="240" w:lineRule="auto"/>
        <w:ind w:left="0"/>
      </w:pPr>
    </w:p>
    <w:p w14:paraId="18BA541F" w14:textId="02182BC8" w:rsidR="00D87DB1" w:rsidRPr="002A3D80" w:rsidRDefault="00450161" w:rsidP="00D87DB1">
      <w:pPr>
        <w:rPr>
          <w:rFonts w:eastAsia="Times New Roman"/>
        </w:rPr>
      </w:pPr>
      <w:r>
        <w:t xml:space="preserve">This document </w:t>
      </w:r>
      <w:r w:rsidR="00186A06">
        <w:t>provide</w:t>
      </w:r>
      <w:r w:rsidR="00041E78">
        <w:t xml:space="preserve">s </w:t>
      </w:r>
      <w:r w:rsidR="00D87DB1">
        <w:t>YANG data model</w:t>
      </w:r>
      <w:r w:rsidR="002E1791">
        <w:t>s that describe</w:t>
      </w:r>
      <w:r w:rsidR="00041E78">
        <w:t xml:space="preserve"> </w:t>
      </w:r>
      <w:r w:rsidR="002E1791">
        <w:t xml:space="preserve">Key Performance Indicator (KPI) telemetry </w:t>
      </w:r>
      <w:r w:rsidR="00F85DB1">
        <w:t xml:space="preserve">and network autonomics </w:t>
      </w:r>
      <w:r w:rsidR="002E1791">
        <w:t xml:space="preserve">for TE-tunnels and ACTN VNs. </w:t>
      </w:r>
    </w:p>
    <w:p w14:paraId="57A18908" w14:textId="37CB9906" w:rsidR="006E1AEF" w:rsidRPr="00891BA3" w:rsidRDefault="006E1AEF" w:rsidP="00D87DB1"/>
    <w:p w14:paraId="6B12E107" w14:textId="77777777" w:rsidR="00DA671C" w:rsidRPr="00891BA3" w:rsidRDefault="00DA671C" w:rsidP="00DA671C">
      <w:pPr>
        <w:pStyle w:val="RFCH1-noTOCnonum"/>
      </w:pPr>
      <w:r w:rsidRPr="00891BA3">
        <w:t>Table of Contents</w:t>
      </w:r>
    </w:p>
    <w:p w14:paraId="4E4FC3AD" w14:textId="77777777" w:rsidR="00DA671C" w:rsidRDefault="00DA671C" w:rsidP="00DA671C">
      <w:pPr>
        <w:pStyle w:val="TOC1"/>
      </w:pPr>
    </w:p>
    <w:p w14:paraId="1ACA7E9B" w14:textId="77777777" w:rsidR="00511777" w:rsidRDefault="00E77F4F">
      <w:pPr>
        <w:pStyle w:val="TOC1"/>
        <w:rPr>
          <w:ins w:id="4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r w:rsidRPr="00891BA3">
        <w:fldChar w:fldCharType="begin"/>
      </w:r>
      <w:r w:rsidR="00DA671C" w:rsidRPr="00891BA3">
        <w:instrText xml:space="preserve"> TOC \o \h \z \u </w:instrText>
      </w:r>
      <w:r w:rsidRPr="00891BA3">
        <w:fldChar w:fldCharType="separate"/>
      </w:r>
      <w:ins w:id="5" w:author="Leeyoung" w:date="2017-03-12T21:20:00Z">
        <w:r w:rsidR="00511777" w:rsidRPr="00543CA8">
          <w:rPr>
            <w:rStyle w:val="Hyperlink"/>
          </w:rPr>
          <w:fldChar w:fldCharType="begin"/>
        </w:r>
        <w:r w:rsidR="00511777" w:rsidRPr="00543CA8">
          <w:rPr>
            <w:rStyle w:val="Hyperlink"/>
          </w:rPr>
          <w:instrText xml:space="preserve"> </w:instrText>
        </w:r>
        <w:r w:rsidR="00511777">
          <w:instrText>HYPERLINK \l "_Toc477116942"</w:instrText>
        </w:r>
        <w:r w:rsidR="00511777" w:rsidRPr="00543CA8">
          <w:rPr>
            <w:rStyle w:val="Hyperlink"/>
          </w:rPr>
          <w:instrText xml:space="preserve"> </w:instrText>
        </w:r>
        <w:r w:rsidR="00511777" w:rsidRPr="00543CA8">
          <w:rPr>
            <w:rStyle w:val="Hyperlink"/>
          </w:rPr>
          <w:fldChar w:fldCharType="separate"/>
        </w:r>
        <w:r w:rsidR="00511777" w:rsidRPr="00543CA8">
          <w:rPr>
            <w:rStyle w:val="Hyperlink"/>
            <w:rFonts w:cs="Times New Roman"/>
          </w:rPr>
          <w:t>1.</w:t>
        </w:r>
        <w:r w:rsidR="00511777" w:rsidRPr="00543CA8">
          <w:rPr>
            <w:rStyle w:val="Hyperlink"/>
          </w:rPr>
          <w:t xml:space="preserve"> Introduction</w:t>
        </w:r>
        <w:r w:rsidR="00511777">
          <w:rPr>
            <w:webHidden/>
          </w:rPr>
          <w:tab/>
        </w:r>
        <w:r w:rsidR="00511777">
          <w:rPr>
            <w:webHidden/>
          </w:rPr>
          <w:fldChar w:fldCharType="begin"/>
        </w:r>
        <w:r w:rsidR="00511777">
          <w:rPr>
            <w:webHidden/>
          </w:rPr>
          <w:instrText xml:space="preserve"> PAGEREF _Toc477116942 \h </w:instrText>
        </w:r>
      </w:ins>
      <w:r w:rsidR="00511777">
        <w:rPr>
          <w:webHidden/>
        </w:rPr>
      </w:r>
      <w:r w:rsidR="00511777">
        <w:rPr>
          <w:webHidden/>
        </w:rPr>
        <w:fldChar w:fldCharType="separate"/>
      </w:r>
      <w:ins w:id="6" w:author="Leeyoung" w:date="2017-03-12T23:09:00Z">
        <w:r w:rsidR="00DB3F7E">
          <w:rPr>
            <w:webHidden/>
          </w:rPr>
          <w:t>3</w:t>
        </w:r>
      </w:ins>
      <w:ins w:id="7" w:author="Leeyoung" w:date="2017-03-12T21:20:00Z">
        <w:r w:rsidR="00511777">
          <w:rPr>
            <w:webHidden/>
          </w:rPr>
          <w:fldChar w:fldCharType="end"/>
        </w:r>
        <w:r w:rsidR="00511777" w:rsidRPr="00543CA8">
          <w:rPr>
            <w:rStyle w:val="Hyperlink"/>
          </w:rPr>
          <w:fldChar w:fldCharType="end"/>
        </w:r>
      </w:ins>
    </w:p>
    <w:p w14:paraId="6567C278" w14:textId="77777777" w:rsidR="00511777" w:rsidRDefault="00511777">
      <w:pPr>
        <w:pStyle w:val="TOC1"/>
        <w:rPr>
          <w:ins w:id="8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9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"_Toc477116943"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  <w:rFonts w:cs="Times New Roman"/>
          </w:rPr>
          <w:t>2.</w:t>
        </w:r>
        <w:r w:rsidRPr="00543CA8">
          <w:rPr>
            <w:rStyle w:val="Hyperlink"/>
          </w:rPr>
          <w:t xml:space="preserve"> Use-Cases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_Toc477116943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" w:author="Leeyoung" w:date="2017-03-12T23:09:00Z">
        <w:r w:rsidR="00DB3F7E">
          <w:rPr>
            <w:webHidden/>
          </w:rPr>
          <w:t>3</w:t>
        </w:r>
      </w:ins>
      <w:ins w:id="11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589C5E58" w14:textId="77777777" w:rsidR="00511777" w:rsidRDefault="00511777">
      <w:pPr>
        <w:pStyle w:val="TOC1"/>
        <w:rPr>
          <w:ins w:id="12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13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"_Toc477116944"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  <w:rFonts w:cs="Times New Roman"/>
          </w:rPr>
          <w:t>3.</w:t>
        </w:r>
        <w:r w:rsidRPr="00543CA8">
          <w:rPr>
            <w:rStyle w:val="Hyperlink"/>
          </w:rPr>
          <w:t xml:space="preserve"> Design of the Data Models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_Toc477116944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" w:author="Leeyoung" w:date="2017-03-12T23:09:00Z">
        <w:r w:rsidR="00DB3F7E">
          <w:rPr>
            <w:webHidden/>
          </w:rPr>
          <w:t>5</w:t>
        </w:r>
      </w:ins>
      <w:ins w:id="15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01DC2D44" w14:textId="77777777" w:rsidR="00511777" w:rsidRDefault="00511777">
      <w:pPr>
        <w:pStyle w:val="TOC2"/>
        <w:rPr>
          <w:ins w:id="16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17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"_Toc477116945"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</w:rPr>
          <w:t>TE KPI Telemetry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_Toc477116945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8" w:author="Leeyoung" w:date="2017-03-12T23:09:00Z">
        <w:r w:rsidR="00DB3F7E">
          <w:rPr>
            <w:webHidden/>
          </w:rPr>
          <w:t>6</w:t>
        </w:r>
      </w:ins>
      <w:ins w:id="19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76C12E44" w14:textId="77777777" w:rsidR="00511777" w:rsidRDefault="00511777">
      <w:pPr>
        <w:pStyle w:val="TOC2"/>
        <w:rPr>
          <w:ins w:id="20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21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"_Toc477116946"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</w:rPr>
          <w:t>ACTN TE KPI Telemetry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_Toc477116946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2" w:author="Leeyoung" w:date="2017-03-12T23:09:00Z">
        <w:r w:rsidR="00DB3F7E">
          <w:rPr>
            <w:webHidden/>
          </w:rPr>
          <w:t>7</w:t>
        </w:r>
      </w:ins>
      <w:ins w:id="23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6C18D91E" w14:textId="77777777" w:rsidR="00511777" w:rsidRDefault="00511777">
      <w:pPr>
        <w:pStyle w:val="TOC1"/>
        <w:rPr>
          <w:ins w:id="24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25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"_Toc477116947"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  <w:rFonts w:cs="Times New Roman"/>
          </w:rPr>
          <w:t>4.</w:t>
        </w:r>
        <w:r w:rsidRPr="00543CA8">
          <w:rPr>
            <w:rStyle w:val="Hyperlink"/>
          </w:rPr>
          <w:t xml:space="preserve"> Notification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_Toc477116947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6" w:author="Leeyoung" w:date="2017-03-12T23:09:00Z">
        <w:r w:rsidR="00DB3F7E">
          <w:rPr>
            <w:webHidden/>
          </w:rPr>
          <w:t>8</w:t>
        </w:r>
      </w:ins>
      <w:ins w:id="27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104E52C1" w14:textId="77777777" w:rsidR="00511777" w:rsidRDefault="00511777">
      <w:pPr>
        <w:pStyle w:val="TOC2"/>
        <w:rPr>
          <w:ins w:id="28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29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"_Toc477116948"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</w:rPr>
          <w:t>YANG Push Subscription 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_Toc477116948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0" w:author="Leeyoung" w:date="2017-03-12T23:09:00Z">
        <w:r w:rsidR="00DB3F7E">
          <w:rPr>
            <w:webHidden/>
          </w:rPr>
          <w:t>8</w:t>
        </w:r>
      </w:ins>
      <w:ins w:id="31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27C97D86" w14:textId="77777777" w:rsidR="00511777" w:rsidRDefault="00511777">
      <w:pPr>
        <w:pStyle w:val="TOC1"/>
        <w:rPr>
          <w:ins w:id="32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33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"_Toc477116949"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  <w:rFonts w:cs="Times New Roman"/>
          </w:rPr>
          <w:t>5.</w:t>
        </w:r>
        <w:r w:rsidRPr="00543CA8">
          <w:rPr>
            <w:rStyle w:val="Hyperlink"/>
          </w:rPr>
          <w:t xml:space="preserve"> YANG Data Tree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_Toc477116949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4" w:author="Leeyoung" w:date="2017-03-12T23:09:00Z">
        <w:r w:rsidR="00DB3F7E">
          <w:rPr>
            <w:webHidden/>
          </w:rPr>
          <w:t>10</w:t>
        </w:r>
      </w:ins>
      <w:ins w:id="35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77E13520" w14:textId="77777777" w:rsidR="00511777" w:rsidRDefault="00511777">
      <w:pPr>
        <w:pStyle w:val="TOC1"/>
        <w:rPr>
          <w:ins w:id="36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37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"_Toc477116950"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  <w:rFonts w:cs="Times New Roman"/>
            <w:lang w:eastAsia="zh-CN"/>
          </w:rPr>
          <w:t>6.</w:t>
        </w:r>
        <w:r w:rsidRPr="00543CA8">
          <w:rPr>
            <w:rStyle w:val="Hyperlink"/>
            <w:lang w:eastAsia="zh-CN"/>
          </w:rPr>
          <w:t xml:space="preserve"> Yang Data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_Toc477116950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8" w:author="Leeyoung" w:date="2017-03-12T23:09:00Z">
        <w:r w:rsidR="00DB3F7E">
          <w:rPr>
            <w:webHidden/>
          </w:rPr>
          <w:t>13</w:t>
        </w:r>
      </w:ins>
      <w:ins w:id="39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15BFF65A" w14:textId="77777777" w:rsidR="00511777" w:rsidRDefault="00511777">
      <w:pPr>
        <w:pStyle w:val="TOC2"/>
        <w:rPr>
          <w:ins w:id="40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41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"_Toc477116951"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</w:rPr>
          <w:t>ietf-te-kpi-telemetry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_Toc477116951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2" w:author="Leeyoung" w:date="2017-03-12T23:09:00Z">
        <w:r w:rsidR="00DB3F7E">
          <w:rPr>
            <w:webHidden/>
          </w:rPr>
          <w:t>13</w:t>
        </w:r>
      </w:ins>
      <w:ins w:id="43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005A9990" w14:textId="77777777" w:rsidR="00511777" w:rsidRDefault="00511777">
      <w:pPr>
        <w:pStyle w:val="TOC2"/>
        <w:rPr>
          <w:ins w:id="44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45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"_Toc477116952"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  <w:lang w:val="es-ES_tradnl" w:eastAsia="zh-CN"/>
          </w:rPr>
          <w:t>ietf-actn-te-kpi-telemetry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_Toc477116952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6" w:author="Leeyoung" w:date="2017-03-12T23:09:00Z">
        <w:r w:rsidR="00DB3F7E">
          <w:rPr>
            <w:webHidden/>
          </w:rPr>
          <w:t>22</w:t>
        </w:r>
      </w:ins>
      <w:ins w:id="47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2EC1EC00" w14:textId="77777777" w:rsidR="00511777" w:rsidRDefault="00511777">
      <w:pPr>
        <w:pStyle w:val="TOC1"/>
        <w:rPr>
          <w:ins w:id="48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49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"_Toc477116953"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  <w:rFonts w:cs="Times New Roman"/>
          </w:rPr>
          <w:t>7.</w:t>
        </w:r>
        <w:r w:rsidRPr="00543CA8">
          <w:rPr>
            <w:rStyle w:val="Hyperlink"/>
          </w:rPr>
          <w:t xml:space="preserve"> Security Considerations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_Toc477116953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0" w:author="Leeyoung" w:date="2017-03-12T23:09:00Z">
        <w:r w:rsidR="00DB3F7E">
          <w:rPr>
            <w:webHidden/>
          </w:rPr>
          <w:t>26</w:t>
        </w:r>
      </w:ins>
      <w:ins w:id="51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608788CD" w14:textId="77777777" w:rsidR="00511777" w:rsidRDefault="00511777">
      <w:pPr>
        <w:pStyle w:val="TOC1"/>
        <w:rPr>
          <w:ins w:id="52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53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"_Toc477116954"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  <w:rFonts w:cs="Times New Roman"/>
          </w:rPr>
          <w:t>8.</w:t>
        </w:r>
        <w:r w:rsidRPr="00543CA8">
          <w:rPr>
            <w:rStyle w:val="Hyperlink"/>
          </w:rPr>
          <w:t xml:space="preserve"> IANA Considerations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_Toc477116954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4" w:author="Leeyoung" w:date="2017-03-12T23:09:00Z">
        <w:r w:rsidR="00DB3F7E">
          <w:rPr>
            <w:webHidden/>
          </w:rPr>
          <w:t>26</w:t>
        </w:r>
      </w:ins>
      <w:ins w:id="55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4A980FAA" w14:textId="77777777" w:rsidR="00511777" w:rsidRDefault="00511777">
      <w:pPr>
        <w:pStyle w:val="TOC1"/>
        <w:rPr>
          <w:ins w:id="56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57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"_Toc477116955"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  <w:rFonts w:cs="Times New Roman"/>
          </w:rPr>
          <w:t>9.</w:t>
        </w:r>
        <w:r w:rsidRPr="00543CA8">
          <w:rPr>
            <w:rStyle w:val="Hyperlink"/>
          </w:rPr>
          <w:t xml:space="preserve"> Acknowledgements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_Toc477116955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8" w:author="Leeyoung" w:date="2017-03-12T23:09:00Z">
        <w:r w:rsidR="00DB3F7E">
          <w:rPr>
            <w:webHidden/>
          </w:rPr>
          <w:t>26</w:t>
        </w:r>
      </w:ins>
      <w:ins w:id="59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469DDBE0" w14:textId="77777777" w:rsidR="00511777" w:rsidRDefault="00511777">
      <w:pPr>
        <w:pStyle w:val="TOC1"/>
        <w:rPr>
          <w:ins w:id="60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61" w:author="Leeyoung" w:date="2017-03-12T21:20:00Z">
        <w:r w:rsidRPr="00543CA8">
          <w:rPr>
            <w:rStyle w:val="Hyperlink"/>
          </w:rPr>
          <w:lastRenderedPageBreak/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"_Toc477116956"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  <w:rFonts w:cs="Times New Roman"/>
          </w:rPr>
          <w:t>10.</w:t>
        </w:r>
        <w:r w:rsidRPr="00543CA8">
          <w:rPr>
            <w:rStyle w:val="Hyperlink"/>
          </w:rPr>
          <w:t xml:space="preserve">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_Toc477116956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2" w:author="Leeyoung" w:date="2017-03-12T23:09:00Z">
        <w:r w:rsidR="00DB3F7E">
          <w:rPr>
            <w:webHidden/>
          </w:rPr>
          <w:t>26</w:t>
        </w:r>
      </w:ins>
      <w:ins w:id="63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31090887" w14:textId="77777777" w:rsidR="00511777" w:rsidRDefault="00511777">
      <w:pPr>
        <w:pStyle w:val="TOC2"/>
        <w:rPr>
          <w:ins w:id="64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65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"_Toc477116957"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</w:rPr>
          <w:t>Informative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_Toc477116957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6" w:author="Leeyoung" w:date="2017-03-12T23:09:00Z">
        <w:r w:rsidR="00DB3F7E">
          <w:rPr>
            <w:webHidden/>
          </w:rPr>
          <w:t>26</w:t>
        </w:r>
      </w:ins>
      <w:ins w:id="67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4298E8F4" w14:textId="77777777" w:rsidR="00511777" w:rsidRDefault="00511777">
      <w:pPr>
        <w:pStyle w:val="TOC2"/>
        <w:rPr>
          <w:ins w:id="68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69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"_Toc477116958"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</w:rPr>
          <w:t>Normative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_Toc477116958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0" w:author="Leeyoung" w:date="2017-03-12T23:09:00Z">
        <w:r w:rsidR="00DB3F7E">
          <w:rPr>
            <w:webHidden/>
          </w:rPr>
          <w:t>27</w:t>
        </w:r>
      </w:ins>
      <w:ins w:id="71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7F2D9E2C" w14:textId="77777777" w:rsidR="00511777" w:rsidRDefault="00511777">
      <w:pPr>
        <w:pStyle w:val="TOC1"/>
        <w:rPr>
          <w:ins w:id="72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73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"_Toc477116959"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  <w:rFonts w:cs="Times New Roman"/>
          </w:rPr>
          <w:t>11.</w:t>
        </w:r>
        <w:r w:rsidRPr="00543CA8">
          <w:rPr>
            <w:rStyle w:val="Hyperlink"/>
          </w:rPr>
          <w:t xml:space="preserve"> Contributors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_Toc477116959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4" w:author="Leeyoung" w:date="2017-03-12T23:09:00Z">
        <w:r w:rsidR="00DB3F7E">
          <w:rPr>
            <w:webHidden/>
          </w:rPr>
          <w:t>28</w:t>
        </w:r>
      </w:ins>
      <w:ins w:id="75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1419ED68" w14:textId="77777777" w:rsidR="00511777" w:rsidRDefault="00511777">
      <w:pPr>
        <w:pStyle w:val="TOC1"/>
        <w:rPr>
          <w:ins w:id="76" w:author="Leeyoung" w:date="2017-03-12T21:20:00Z"/>
          <w:rFonts w:asciiTheme="minorHAnsi" w:eastAsiaTheme="minorEastAsia" w:hAnsiTheme="minorHAnsi" w:cstheme="minorBidi"/>
          <w:sz w:val="22"/>
          <w:szCs w:val="22"/>
        </w:rPr>
      </w:pPr>
      <w:ins w:id="77" w:author="Leeyoung" w:date="2017-03-12T21:20:00Z">
        <w:r w:rsidRPr="00543CA8">
          <w:rPr>
            <w:rStyle w:val="Hyperlink"/>
          </w:rPr>
          <w:fldChar w:fldCharType="begin"/>
        </w:r>
        <w:r w:rsidRPr="00543CA8">
          <w:rPr>
            <w:rStyle w:val="Hyperlink"/>
          </w:rPr>
          <w:instrText xml:space="preserve"> </w:instrText>
        </w:r>
        <w:r>
          <w:instrText>HYPERLINK \l "_Toc477116960"</w:instrText>
        </w:r>
        <w:r w:rsidRPr="00543CA8">
          <w:rPr>
            <w:rStyle w:val="Hyperlink"/>
          </w:rPr>
          <w:instrText xml:space="preserve"> </w:instrText>
        </w:r>
        <w:r w:rsidRPr="00543CA8">
          <w:rPr>
            <w:rStyle w:val="Hyperlink"/>
          </w:rPr>
          <w:fldChar w:fldCharType="separate"/>
        </w:r>
        <w:r w:rsidRPr="00543CA8">
          <w:rPr>
            <w:rStyle w:val="Hyperlink"/>
          </w:rPr>
          <w:t>Authors' Addresses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_Toc477116960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8" w:author="Leeyoung" w:date="2017-03-12T23:09:00Z">
        <w:r w:rsidR="00DB3F7E">
          <w:rPr>
            <w:webHidden/>
          </w:rPr>
          <w:t>28</w:t>
        </w:r>
      </w:ins>
      <w:ins w:id="79" w:author="Leeyoung" w:date="2017-03-12T21:20:00Z">
        <w:r>
          <w:rPr>
            <w:webHidden/>
          </w:rPr>
          <w:fldChar w:fldCharType="end"/>
        </w:r>
        <w:r w:rsidRPr="00543CA8">
          <w:rPr>
            <w:rStyle w:val="Hyperlink"/>
          </w:rPr>
          <w:fldChar w:fldCharType="end"/>
        </w:r>
      </w:ins>
    </w:p>
    <w:p w14:paraId="56502A44" w14:textId="77777777" w:rsidR="00E56B51" w:rsidDel="00332680" w:rsidRDefault="00E56B51">
      <w:pPr>
        <w:pStyle w:val="TOC1"/>
        <w:rPr>
          <w:del w:id="80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81" w:author="Leeyoung" w:date="2017-03-12T21:04:00Z">
        <w:r w:rsidRPr="00332680" w:rsidDel="00332680">
          <w:rPr>
            <w:rFonts w:cs="Times New Roman"/>
          </w:rPr>
          <w:delText>1.</w:delText>
        </w:r>
        <w:r w:rsidRPr="00332680" w:rsidDel="00332680">
          <w:delText xml:space="preserve"> Introduction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3</w:delText>
        </w:r>
      </w:del>
    </w:p>
    <w:p w14:paraId="5C72590E" w14:textId="77777777" w:rsidR="00E56B51" w:rsidDel="00332680" w:rsidRDefault="00E56B51">
      <w:pPr>
        <w:pStyle w:val="TOC2"/>
        <w:rPr>
          <w:del w:id="82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83" w:author="Leeyoung" w:date="2017-03-12T21:04:00Z">
        <w:r w:rsidRPr="00332680" w:rsidDel="00332680">
          <w:delText>1.1. Use-Cases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3</w:delText>
        </w:r>
      </w:del>
    </w:p>
    <w:p w14:paraId="29CF4C92" w14:textId="77777777" w:rsidR="00E56B51" w:rsidDel="00332680" w:rsidRDefault="00E56B51">
      <w:pPr>
        <w:pStyle w:val="TOC1"/>
        <w:rPr>
          <w:del w:id="84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85" w:author="Leeyoung" w:date="2017-03-12T21:04:00Z">
        <w:r w:rsidRPr="00332680" w:rsidDel="00332680">
          <w:rPr>
            <w:rFonts w:cs="Times New Roman"/>
          </w:rPr>
          <w:delText>2.</w:delText>
        </w:r>
        <w:r w:rsidRPr="00332680" w:rsidDel="00332680">
          <w:delText xml:space="preserve"> Design of the Data Models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5</w:delText>
        </w:r>
      </w:del>
    </w:p>
    <w:p w14:paraId="10B958C1" w14:textId="77777777" w:rsidR="00E56B51" w:rsidDel="00332680" w:rsidRDefault="00E56B51">
      <w:pPr>
        <w:pStyle w:val="TOC2"/>
        <w:rPr>
          <w:del w:id="86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87" w:author="Leeyoung" w:date="2017-03-12T21:04:00Z">
        <w:r w:rsidRPr="00332680" w:rsidDel="00332680">
          <w:delText>2.1. TE KPI Telemetry Model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6</w:delText>
        </w:r>
      </w:del>
    </w:p>
    <w:p w14:paraId="318EA42E" w14:textId="77777777" w:rsidR="00E56B51" w:rsidDel="00332680" w:rsidRDefault="00E56B51">
      <w:pPr>
        <w:pStyle w:val="TOC2"/>
        <w:rPr>
          <w:del w:id="88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89" w:author="Leeyoung" w:date="2017-03-12T21:04:00Z">
        <w:r w:rsidRPr="00332680" w:rsidDel="00332680">
          <w:delText>2.2. ACTN TE KPI Telemetry Model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6</w:delText>
        </w:r>
      </w:del>
    </w:p>
    <w:p w14:paraId="483D37CD" w14:textId="77777777" w:rsidR="00E56B51" w:rsidDel="00332680" w:rsidRDefault="00E56B51">
      <w:pPr>
        <w:pStyle w:val="TOC2"/>
        <w:rPr>
          <w:del w:id="90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91" w:author="Leeyoung" w:date="2017-03-12T21:04:00Z">
        <w:r w:rsidRPr="00332680" w:rsidDel="00332680">
          <w:delText>2.3. Notification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7</w:delText>
        </w:r>
      </w:del>
    </w:p>
    <w:p w14:paraId="6F928B10" w14:textId="77777777" w:rsidR="00E56B51" w:rsidDel="00332680" w:rsidRDefault="00E56B51">
      <w:pPr>
        <w:pStyle w:val="TOC3"/>
        <w:rPr>
          <w:del w:id="92" w:author="Leeyoung" w:date="2017-03-12T21:04:00Z"/>
          <w:rFonts w:asciiTheme="minorHAnsi" w:eastAsiaTheme="minorEastAsia" w:hAnsiTheme="minorHAnsi" w:cstheme="minorBidi"/>
          <w:sz w:val="22"/>
          <w:szCs w:val="22"/>
          <w:lang w:eastAsia="en-US"/>
        </w:rPr>
      </w:pPr>
      <w:del w:id="93" w:author="Leeyoung" w:date="2017-03-12T21:04:00Z">
        <w:r w:rsidRPr="00332680" w:rsidDel="00332680">
          <w:delText>2.3.1. YANG Push Subscription Examples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7</w:delText>
        </w:r>
      </w:del>
    </w:p>
    <w:p w14:paraId="63EDCB9D" w14:textId="77777777" w:rsidR="00E56B51" w:rsidDel="00332680" w:rsidRDefault="00E56B51">
      <w:pPr>
        <w:pStyle w:val="TOC1"/>
        <w:rPr>
          <w:del w:id="94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95" w:author="Leeyoung" w:date="2017-03-12T21:04:00Z">
        <w:r w:rsidRPr="00332680" w:rsidDel="00332680">
          <w:rPr>
            <w:rFonts w:cs="Times New Roman"/>
          </w:rPr>
          <w:delText>3.</w:delText>
        </w:r>
        <w:r w:rsidRPr="00332680" w:rsidDel="00332680">
          <w:delText xml:space="preserve"> YANG Data Tree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9</w:delText>
        </w:r>
      </w:del>
    </w:p>
    <w:p w14:paraId="34A927F8" w14:textId="77777777" w:rsidR="00E56B51" w:rsidDel="00332680" w:rsidRDefault="00E56B51">
      <w:pPr>
        <w:pStyle w:val="TOC1"/>
        <w:rPr>
          <w:del w:id="96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97" w:author="Leeyoung" w:date="2017-03-12T21:04:00Z">
        <w:r w:rsidRPr="00332680" w:rsidDel="00332680">
          <w:rPr>
            <w:rFonts w:cs="Times New Roman"/>
            <w:lang w:eastAsia="zh-CN"/>
          </w:rPr>
          <w:delText>4.</w:delText>
        </w:r>
        <w:r w:rsidRPr="00332680" w:rsidDel="00332680">
          <w:rPr>
            <w:lang w:eastAsia="zh-CN"/>
          </w:rPr>
          <w:delText xml:space="preserve"> Yang Data Model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12</w:delText>
        </w:r>
      </w:del>
    </w:p>
    <w:p w14:paraId="586F1814" w14:textId="77777777" w:rsidR="00E56B51" w:rsidDel="00332680" w:rsidRDefault="00E56B51">
      <w:pPr>
        <w:pStyle w:val="TOC1"/>
        <w:rPr>
          <w:del w:id="98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99" w:author="Leeyoung" w:date="2017-03-12T21:04:00Z">
        <w:r w:rsidRPr="00332680" w:rsidDel="00332680">
          <w:rPr>
            <w:rFonts w:cs="Times New Roman"/>
          </w:rPr>
          <w:delText>5.</w:delText>
        </w:r>
        <w:r w:rsidRPr="00332680" w:rsidDel="00332680">
          <w:delText xml:space="preserve"> Security Considerations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24</w:delText>
        </w:r>
      </w:del>
    </w:p>
    <w:p w14:paraId="38FB9FF1" w14:textId="77777777" w:rsidR="00E56B51" w:rsidDel="00332680" w:rsidRDefault="00E56B51">
      <w:pPr>
        <w:pStyle w:val="TOC1"/>
        <w:rPr>
          <w:del w:id="100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101" w:author="Leeyoung" w:date="2017-03-12T21:04:00Z">
        <w:r w:rsidRPr="00332680" w:rsidDel="00332680">
          <w:rPr>
            <w:rFonts w:cs="Times New Roman"/>
          </w:rPr>
          <w:delText>6.</w:delText>
        </w:r>
        <w:r w:rsidRPr="00332680" w:rsidDel="00332680">
          <w:delText xml:space="preserve"> IANA Considerations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24</w:delText>
        </w:r>
      </w:del>
    </w:p>
    <w:p w14:paraId="2833B0E0" w14:textId="77777777" w:rsidR="00E56B51" w:rsidDel="00332680" w:rsidRDefault="00E56B51">
      <w:pPr>
        <w:pStyle w:val="TOC1"/>
        <w:rPr>
          <w:del w:id="102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103" w:author="Leeyoung" w:date="2017-03-12T21:04:00Z">
        <w:r w:rsidRPr="00332680" w:rsidDel="00332680">
          <w:rPr>
            <w:rFonts w:cs="Times New Roman"/>
          </w:rPr>
          <w:delText>7.</w:delText>
        </w:r>
        <w:r w:rsidRPr="00332680" w:rsidDel="00332680">
          <w:delText xml:space="preserve"> Acknowledgements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24</w:delText>
        </w:r>
      </w:del>
    </w:p>
    <w:p w14:paraId="6215506C" w14:textId="77777777" w:rsidR="00E56B51" w:rsidDel="00332680" w:rsidRDefault="00E56B51">
      <w:pPr>
        <w:pStyle w:val="TOC1"/>
        <w:rPr>
          <w:del w:id="104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105" w:author="Leeyoung" w:date="2017-03-12T21:04:00Z">
        <w:r w:rsidRPr="00332680" w:rsidDel="00332680">
          <w:rPr>
            <w:rFonts w:cs="Times New Roman"/>
          </w:rPr>
          <w:delText>8.</w:delText>
        </w:r>
        <w:r w:rsidRPr="00332680" w:rsidDel="00332680">
          <w:delText xml:space="preserve"> References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24</w:delText>
        </w:r>
      </w:del>
    </w:p>
    <w:p w14:paraId="66BB3146" w14:textId="77777777" w:rsidR="00E56B51" w:rsidDel="00332680" w:rsidRDefault="00E56B51">
      <w:pPr>
        <w:pStyle w:val="TOC2"/>
        <w:rPr>
          <w:del w:id="106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107" w:author="Leeyoung" w:date="2017-03-12T21:04:00Z">
        <w:r w:rsidRPr="00332680" w:rsidDel="00332680">
          <w:delText>8.1. Informative References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24</w:delText>
        </w:r>
      </w:del>
    </w:p>
    <w:p w14:paraId="365E35CE" w14:textId="77777777" w:rsidR="00E56B51" w:rsidDel="00332680" w:rsidRDefault="00E56B51">
      <w:pPr>
        <w:pStyle w:val="TOC2"/>
        <w:rPr>
          <w:del w:id="108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109" w:author="Leeyoung" w:date="2017-03-12T21:04:00Z">
        <w:r w:rsidRPr="00332680" w:rsidDel="00332680">
          <w:delText>8.2. Normative References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25</w:delText>
        </w:r>
      </w:del>
    </w:p>
    <w:p w14:paraId="5742DE7A" w14:textId="77777777" w:rsidR="00E56B51" w:rsidDel="00332680" w:rsidRDefault="00E56B51">
      <w:pPr>
        <w:pStyle w:val="TOC1"/>
        <w:rPr>
          <w:del w:id="110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111" w:author="Leeyoung" w:date="2017-03-12T21:04:00Z">
        <w:r w:rsidRPr="00332680" w:rsidDel="00332680">
          <w:rPr>
            <w:rFonts w:cs="Times New Roman"/>
          </w:rPr>
          <w:delText>9.</w:delText>
        </w:r>
        <w:r w:rsidRPr="00332680" w:rsidDel="00332680">
          <w:delText xml:space="preserve"> Contributors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26</w:delText>
        </w:r>
      </w:del>
    </w:p>
    <w:p w14:paraId="3B5DC277" w14:textId="77777777" w:rsidR="00E56B51" w:rsidDel="00332680" w:rsidRDefault="00E56B51">
      <w:pPr>
        <w:pStyle w:val="TOC1"/>
        <w:rPr>
          <w:del w:id="112" w:author="Leeyoung" w:date="2017-03-12T21:04:00Z"/>
          <w:rFonts w:asciiTheme="minorHAnsi" w:eastAsiaTheme="minorEastAsia" w:hAnsiTheme="minorHAnsi" w:cstheme="minorBidi"/>
          <w:sz w:val="22"/>
          <w:szCs w:val="22"/>
        </w:rPr>
      </w:pPr>
      <w:del w:id="113" w:author="Leeyoung" w:date="2017-03-12T21:04:00Z">
        <w:r w:rsidRPr="00332680" w:rsidDel="00332680">
          <w:delText>Authors' Addresses</w:delText>
        </w:r>
        <w:r w:rsidDel="00332680">
          <w:rPr>
            <w:webHidden/>
          </w:rPr>
          <w:tab/>
        </w:r>
        <w:r w:rsidR="007F15AD" w:rsidDel="00332680">
          <w:rPr>
            <w:webHidden/>
          </w:rPr>
          <w:delText>26</w:delText>
        </w:r>
      </w:del>
    </w:p>
    <w:p w14:paraId="0D79F046" w14:textId="77777777" w:rsidR="00DA671C" w:rsidRPr="00891BA3" w:rsidRDefault="00E77F4F" w:rsidP="00DA671C">
      <w:pPr>
        <w:pStyle w:val="TOC1"/>
      </w:pPr>
      <w:r w:rsidRPr="00891BA3">
        <w:fldChar w:fldCharType="end"/>
      </w:r>
    </w:p>
    <w:p w14:paraId="1A03627B" w14:textId="77777777" w:rsidR="00DA671C" w:rsidRDefault="00DA671C" w:rsidP="00DA671C">
      <w:pPr>
        <w:pStyle w:val="Heading1"/>
        <w:rPr>
          <w:rStyle w:val="SubtleEmphasis"/>
          <w:i w:val="0"/>
          <w:iCs w:val="0"/>
          <w:color w:val="auto"/>
        </w:rPr>
      </w:pPr>
      <w:bookmarkStart w:id="114" w:name="_Toc462648943"/>
      <w:bookmarkStart w:id="115" w:name="_Toc477116942"/>
      <w:r w:rsidRPr="001833E4">
        <w:rPr>
          <w:rStyle w:val="SubtleEmphasis"/>
          <w:i w:val="0"/>
          <w:iCs w:val="0"/>
          <w:color w:val="auto"/>
        </w:rPr>
        <w:t>Introduction</w:t>
      </w:r>
      <w:bookmarkEnd w:id="114"/>
      <w:bookmarkEnd w:id="115"/>
    </w:p>
    <w:p w14:paraId="0EE5D33E" w14:textId="15B79D3B" w:rsidR="00CB4493" w:rsidRDefault="00CB4493" w:rsidP="00CB4493">
      <w:r>
        <w:t>Abstraction and Control of TE Networks (ACTN) describes a method for operating a Traffic Engineered (TE) network (such as an MPLS-TE network or a layer 1</w:t>
      </w:r>
      <w:r w:rsidR="00CC2FC1">
        <w:t>/0</w:t>
      </w:r>
      <w:r>
        <w:t xml:space="preserve"> transport network) to provide connectivity and virtual network services for customers of the TE network</w:t>
      </w:r>
      <w:r w:rsidR="001E1C25">
        <w:t xml:space="preserve"> [ACTN-Frame]</w:t>
      </w:r>
      <w:r>
        <w:t xml:space="preserve">. The services provided can be </w:t>
      </w:r>
      <w:commentRangeStart w:id="116"/>
      <w:del w:id="117" w:author="Leeyoung" w:date="2017-03-12T20:47:00Z">
        <w:r w:rsidDel="006613A4">
          <w:delText xml:space="preserve">tuned </w:delText>
        </w:r>
      </w:del>
      <w:commentRangeEnd w:id="116"/>
      <w:ins w:id="118" w:author="Leeyoung" w:date="2017-03-12T20:47:00Z">
        <w:r w:rsidR="006613A4">
          <w:t xml:space="preserve">optimized </w:t>
        </w:r>
      </w:ins>
      <w:r w:rsidR="00720818">
        <w:rPr>
          <w:rStyle w:val="CommentReference"/>
          <w:szCs w:val="20"/>
        </w:rPr>
        <w:commentReference w:id="116"/>
      </w:r>
      <w:r>
        <w:t xml:space="preserve">to meet the requirements (such as traffic patterns, quality, and reliability) of the applications hosted by the customers. Data models are a representation of objects that can be configured or monitored within a system. </w:t>
      </w:r>
      <w:r w:rsidR="00DA0AEF">
        <w:t>Within the IETF, YANG [RFC6020] is the language of choice for documenting data models, and YANG models have been produced</w:t>
      </w:r>
      <w:r w:rsidR="00F32AB2">
        <w:t xml:space="preserve"> to allow configuration or mode</w:t>
      </w:r>
      <w:r w:rsidR="00DA0AEF">
        <w:t xml:space="preserve">ling of a variety of network devices, protocol instances, and network services. YANG data models have been classified in </w:t>
      </w:r>
      <w:r w:rsidR="00DA0AEF" w:rsidRPr="00DA0AEF">
        <w:t>[</w:t>
      </w:r>
      <w:r w:rsidR="006E2E51">
        <w:t>N</w:t>
      </w:r>
      <w:r w:rsidR="00DA0AEF" w:rsidRPr="00DA0AEF">
        <w:t>etmod-</w:t>
      </w:r>
      <w:r w:rsidR="006E2E51">
        <w:t>Y</w:t>
      </w:r>
      <w:r w:rsidR="00DA0AEF" w:rsidRPr="00DA0AEF">
        <w:t>ang-</w:t>
      </w:r>
      <w:r w:rsidR="006E2E51">
        <w:t>M</w:t>
      </w:r>
      <w:r w:rsidR="00DA0AEF" w:rsidRPr="00DA0AEF">
        <w:t>odel-</w:t>
      </w:r>
      <w:r w:rsidR="006E2E51">
        <w:t>C</w:t>
      </w:r>
      <w:r w:rsidR="00DA0AEF" w:rsidRPr="00DA0AEF">
        <w:t>lassification]</w:t>
      </w:r>
      <w:r w:rsidR="00DA0AEF">
        <w:t xml:space="preserve"> and </w:t>
      </w:r>
      <w:r w:rsidR="00DA0AEF" w:rsidRPr="00804ACE">
        <w:rPr>
          <w:rFonts w:hint="eastAsia"/>
        </w:rPr>
        <w:t>[</w:t>
      </w:r>
      <w:r w:rsidR="00DA0AEF">
        <w:t>Service-</w:t>
      </w:r>
      <w:r w:rsidR="00DA0AEF" w:rsidRPr="00804ACE">
        <w:t>YANG</w:t>
      </w:r>
      <w:r w:rsidR="00DA0AEF" w:rsidRPr="00804ACE">
        <w:rPr>
          <w:rFonts w:hint="eastAsia"/>
        </w:rPr>
        <w:t>]</w:t>
      </w:r>
      <w:r w:rsidR="00DA0AEF">
        <w:t>.</w:t>
      </w:r>
    </w:p>
    <w:p w14:paraId="21E59ABC" w14:textId="552A2713" w:rsidR="001E1C25" w:rsidRDefault="001E1C25" w:rsidP="001E1C25">
      <w:r>
        <w:t>[ACTN-V</w:t>
      </w:r>
      <w:r w:rsidR="00382AC4">
        <w:t xml:space="preserve">N-YANG] describes how customers or </w:t>
      </w:r>
      <w:r w:rsidR="00D842E8">
        <w:t xml:space="preserve">end to end </w:t>
      </w:r>
      <w:r w:rsidR="00382AC4">
        <w:t xml:space="preserve">orchestrators </w:t>
      </w:r>
      <w:r>
        <w:t xml:space="preserve">can request and/or instantiate a generic virtual network service. </w:t>
      </w:r>
      <w:r w:rsidR="00DD7D95">
        <w:t>[ACTN-Applicability] describes a connection between IETF YANG model classifications to ACTN interfaces. In parti</w:t>
      </w:r>
      <w:r w:rsidR="007C3675">
        <w:t xml:space="preserve">cular, it describes the customer service model can be mapped into </w:t>
      </w:r>
      <w:r w:rsidR="00DD7D95">
        <w:t>the CMI (CNC-MDSC Interface)</w:t>
      </w:r>
      <w:r w:rsidR="007C3675">
        <w:t xml:space="preserve"> of the ACTN architecture. </w:t>
      </w:r>
    </w:p>
    <w:p w14:paraId="411664FA" w14:textId="32C6F84B" w:rsidR="004A4C32" w:rsidRDefault="00215051" w:rsidP="004A4C32">
      <w:r>
        <w:lastRenderedPageBreak/>
        <w:t xml:space="preserve">The YANG model on the </w:t>
      </w:r>
      <w:r w:rsidR="00F32AB2">
        <w:t xml:space="preserve">ACTN </w:t>
      </w:r>
      <w:r>
        <w:t xml:space="preserve">CMI is known as customer service model in [Service-YANG]. </w:t>
      </w:r>
      <w:r w:rsidR="00041E78">
        <w:t xml:space="preserve">[PCEP-Service-Aware] describes </w:t>
      </w:r>
      <w:r w:rsidR="00075E2E">
        <w:t>key</w:t>
      </w:r>
      <w:r w:rsidR="00E12980">
        <w:t xml:space="preserve"> network performance data to be considered for end-to-end path computation in TE networks. </w:t>
      </w:r>
      <w:r w:rsidR="004A4C32">
        <w:t xml:space="preserve">Key performance indicator is a term that describes critical performance data that may affect VN/TE service. </w:t>
      </w:r>
    </w:p>
    <w:p w14:paraId="4BAACF58" w14:textId="2E43E947" w:rsidR="00F92F90" w:rsidRDefault="00F92F90" w:rsidP="006613A4">
      <w:pPr>
        <w:pStyle w:val="Heading1"/>
      </w:pPr>
      <w:bookmarkStart w:id="119" w:name="_Toc477116943"/>
      <w:r>
        <w:t>Use-</w:t>
      </w:r>
      <w:r w:rsidR="008B4DC0">
        <w:t>Cases</w:t>
      </w:r>
      <w:bookmarkEnd w:id="119"/>
      <w:r w:rsidR="008B4DC0">
        <w:t xml:space="preserve"> </w:t>
      </w:r>
    </w:p>
    <w:p w14:paraId="1EEBB956" w14:textId="77777777" w:rsidR="00F951D9" w:rsidRDefault="00F92F90" w:rsidP="00F951D9">
      <w:r w:rsidRPr="00424B7F">
        <w:t xml:space="preserve">[ACTN-PERF] </w:t>
      </w:r>
      <w:r w:rsidR="00424B7F" w:rsidRPr="00424B7F">
        <w:t xml:space="preserve">describes use-cases relevant to this draft. </w:t>
      </w:r>
      <w:r w:rsidR="00424B7F">
        <w:t xml:space="preserve">It </w:t>
      </w:r>
      <w:r w:rsidR="00424B7F" w:rsidRPr="00424B7F">
        <w:rPr>
          <w:rFonts w:eastAsia="Times New Roman"/>
          <w:color w:val="000000"/>
        </w:rPr>
        <w:t>introduces the dynamic creation, modification and</w:t>
      </w:r>
      <w:r w:rsidR="00424B7F">
        <w:rPr>
          <w:rFonts w:eastAsia="Times New Roman"/>
          <w:color w:val="000000"/>
        </w:rPr>
        <w:t xml:space="preserve"> </w:t>
      </w:r>
      <w:r w:rsidR="00424B7F" w:rsidRPr="00424B7F">
        <w:rPr>
          <w:rFonts w:eastAsia="Times New Roman"/>
          <w:color w:val="000000"/>
        </w:rPr>
        <w:t>optimization of services based on the performance monitoring in the</w:t>
      </w:r>
      <w:r w:rsidR="00424B7F">
        <w:rPr>
          <w:rFonts w:eastAsia="Times New Roman"/>
          <w:color w:val="000000"/>
        </w:rPr>
        <w:t xml:space="preserve"> </w:t>
      </w:r>
      <w:r w:rsidR="00424B7F" w:rsidRPr="00424B7F">
        <w:rPr>
          <w:rFonts w:eastAsia="Times New Roman"/>
          <w:color w:val="000000"/>
        </w:rPr>
        <w:t>Abstraction and Control of Transport Networks (ACTN) architecture.</w:t>
      </w:r>
      <w:r w:rsidR="00F951D9">
        <w:rPr>
          <w:rFonts w:eastAsia="Times New Roman"/>
          <w:color w:val="000000"/>
        </w:rPr>
        <w:t xml:space="preserve"> </w:t>
      </w:r>
      <w:r w:rsidR="00424B7F" w:rsidRPr="00F951D9">
        <w:t xml:space="preserve">Figure 1 shows a high-level workflows for dynamic service control based on traffic monitoring. </w:t>
      </w:r>
    </w:p>
    <w:p w14:paraId="7F2D8922" w14:textId="1816EB04" w:rsidR="00F951D9" w:rsidRDefault="00F951D9" w:rsidP="00F951D9">
      <w:r>
        <w:t xml:space="preserve">Some of the key points from [ACTN-PERF] are as follows: </w:t>
      </w:r>
    </w:p>
    <w:p w14:paraId="2A38461C" w14:textId="18FEB9E0" w:rsidR="00424B7F" w:rsidRPr="00F951D9" w:rsidRDefault="00424B7F" w:rsidP="00F951D9">
      <w:pPr>
        <w:pStyle w:val="ListParagraph"/>
        <w:numPr>
          <w:ilvl w:val="0"/>
          <w:numId w:val="26"/>
        </w:numPr>
        <w:rPr>
          <w:rFonts w:eastAsia="Times New Roman"/>
          <w:color w:val="000000"/>
        </w:rPr>
      </w:pPr>
      <w:r w:rsidRPr="00F951D9">
        <w:t>Network traffic</w:t>
      </w:r>
      <w:r w:rsidR="00F951D9">
        <w:t xml:space="preserve"> </w:t>
      </w:r>
      <w:r w:rsidRPr="00F951D9">
        <w:t>monitoring is important to facilitate automatic discovery of the</w:t>
      </w:r>
      <w:r w:rsidR="00F951D9">
        <w:t xml:space="preserve"> </w:t>
      </w:r>
      <w:r w:rsidRPr="00F951D9">
        <w:t>imbalance of network traffic, and initiate the network optimization,</w:t>
      </w:r>
      <w:r w:rsidR="00F951D9">
        <w:t xml:space="preserve"> </w:t>
      </w:r>
      <w:r w:rsidRPr="00F951D9">
        <w:t>thus helping the network operato</w:t>
      </w:r>
      <w:r w:rsidR="00F951D9">
        <w:t xml:space="preserve">r or the virtual network service </w:t>
      </w:r>
      <w:r w:rsidRPr="00F951D9">
        <w:t>provider to use the network more efficiently and save CAPEX/OPEX.</w:t>
      </w:r>
    </w:p>
    <w:p w14:paraId="426665A5" w14:textId="77777777" w:rsidR="00F951D9" w:rsidRPr="00F951D9" w:rsidRDefault="00424B7F" w:rsidP="00F951D9">
      <w:pPr>
        <w:pStyle w:val="ListParagraph"/>
        <w:numPr>
          <w:ilvl w:val="0"/>
          <w:numId w:val="26"/>
        </w:numPr>
        <w:spacing w:after="0" w:line="240" w:lineRule="auto"/>
      </w:pPr>
      <w:r w:rsidRPr="00F951D9">
        <w:t>Customer services have various SLA requirements, such as service</w:t>
      </w:r>
      <w:r w:rsidR="00F951D9">
        <w:t xml:space="preserve"> </w:t>
      </w:r>
      <w:r w:rsidRPr="00F951D9">
        <w:t>availability, latency, latency jitter, packet loss rate, BER, etc.</w:t>
      </w:r>
      <w:r w:rsidR="00F951D9">
        <w:t xml:space="preserve"> </w:t>
      </w:r>
      <w:r w:rsidRPr="00F951D9">
        <w:t>The transport network can satisfy service availability and BER</w:t>
      </w:r>
      <w:r w:rsidR="00F951D9">
        <w:t xml:space="preserve"> </w:t>
      </w:r>
      <w:r w:rsidRPr="00F951D9">
        <w:t>requirements by providing different protection and restoration</w:t>
      </w:r>
      <w:r w:rsidR="00F951D9">
        <w:t xml:space="preserve"> </w:t>
      </w:r>
      <w:r w:rsidRPr="00F951D9">
        <w:t>mechanisms. However, for other performance parameters, there are no</w:t>
      </w:r>
      <w:r w:rsidR="00F951D9">
        <w:t xml:space="preserve"> </w:t>
      </w:r>
      <w:r w:rsidRPr="00F951D9">
        <w:rPr>
          <w:szCs w:val="20"/>
        </w:rPr>
        <w:t>such mechanisms.</w:t>
      </w:r>
      <w:r w:rsidR="00F951D9" w:rsidRPr="00F951D9">
        <w:rPr>
          <w:szCs w:val="20"/>
        </w:rPr>
        <w:t xml:space="preserve"> </w:t>
      </w:r>
      <w:r w:rsidRPr="00F951D9">
        <w:rPr>
          <w:szCs w:val="20"/>
        </w:rPr>
        <w:t>In order to provide high quality services according</w:t>
      </w:r>
      <w:r w:rsidR="00F951D9">
        <w:rPr>
          <w:szCs w:val="20"/>
        </w:rPr>
        <w:t xml:space="preserve"> </w:t>
      </w:r>
      <w:r w:rsidRPr="00F951D9">
        <w:rPr>
          <w:szCs w:val="20"/>
        </w:rPr>
        <w:t>to customer SLA,</w:t>
      </w:r>
      <w:r w:rsidR="00F951D9" w:rsidRPr="00F951D9">
        <w:rPr>
          <w:szCs w:val="20"/>
        </w:rPr>
        <w:t xml:space="preserve"> </w:t>
      </w:r>
      <w:r w:rsidRPr="00F951D9">
        <w:rPr>
          <w:szCs w:val="20"/>
        </w:rPr>
        <w:t>one possible solution is to measure the service SLA</w:t>
      </w:r>
      <w:r w:rsidR="00F951D9">
        <w:rPr>
          <w:szCs w:val="20"/>
        </w:rPr>
        <w:t xml:space="preserve"> </w:t>
      </w:r>
      <w:r w:rsidR="00F951D9" w:rsidRPr="00F951D9">
        <w:rPr>
          <w:szCs w:val="20"/>
        </w:rPr>
        <w:t xml:space="preserve">related </w:t>
      </w:r>
      <w:r w:rsidRPr="00F951D9">
        <w:rPr>
          <w:szCs w:val="20"/>
        </w:rPr>
        <w:t>performance parameters</w:t>
      </w:r>
      <w:r w:rsidR="00F951D9" w:rsidRPr="00F951D9">
        <w:rPr>
          <w:szCs w:val="20"/>
        </w:rPr>
        <w:t xml:space="preserve">, </w:t>
      </w:r>
      <w:r w:rsidR="00F951D9">
        <w:rPr>
          <w:szCs w:val="20"/>
        </w:rPr>
        <w:t xml:space="preserve">and dynamically provision and </w:t>
      </w:r>
      <w:r w:rsidRPr="00F951D9">
        <w:rPr>
          <w:szCs w:val="20"/>
        </w:rPr>
        <w:t>optimize</w:t>
      </w:r>
      <w:r w:rsidR="00F951D9" w:rsidRPr="00F951D9">
        <w:rPr>
          <w:szCs w:val="20"/>
        </w:rPr>
        <w:t xml:space="preserve"> </w:t>
      </w:r>
      <w:r w:rsidRPr="00F951D9">
        <w:rPr>
          <w:szCs w:val="20"/>
        </w:rPr>
        <w:t>services based on the performance monitoring results.</w:t>
      </w:r>
    </w:p>
    <w:p w14:paraId="1C5D5154" w14:textId="6D5652DD" w:rsidR="00F951D9" w:rsidRDefault="00F951D9" w:rsidP="00F951D9">
      <w:pPr>
        <w:pStyle w:val="ListParagraph"/>
        <w:numPr>
          <w:ilvl w:val="0"/>
          <w:numId w:val="26"/>
        </w:numPr>
        <w:spacing w:after="0" w:line="240" w:lineRule="auto"/>
      </w:pPr>
      <w:r>
        <w:t>Performance monitoring in a large scale network could generate a huge amount of performance information. Therefore, the appropriate way to deliver the information in CMI and MPI interfaces should be carefully considered.</w:t>
      </w:r>
    </w:p>
    <w:p w14:paraId="5FEBDACC" w14:textId="61BB0DB5" w:rsidR="00F92F90" w:rsidRDefault="00F92F90" w:rsidP="00F92F90"/>
    <w:p w14:paraId="1BEC4A32" w14:textId="0C4C9D33" w:rsidR="002609D6" w:rsidRDefault="002609D6" w:rsidP="002609D6">
      <w:pPr>
        <w:pStyle w:val="RFCFigure"/>
      </w:pPr>
      <w:r>
        <w:lastRenderedPageBreak/>
        <w:t xml:space="preserve">   +-------------------------------------------+</w:t>
      </w:r>
    </w:p>
    <w:p w14:paraId="52E729BE" w14:textId="77777777" w:rsidR="002609D6" w:rsidRDefault="002609D6" w:rsidP="002609D6">
      <w:pPr>
        <w:pStyle w:val="RFCFigure"/>
      </w:pPr>
      <w:r>
        <w:t xml:space="preserve">   | CNC   +-----------------------------+     |</w:t>
      </w:r>
    </w:p>
    <w:p w14:paraId="0939461A" w14:textId="77777777" w:rsidR="002609D6" w:rsidRDefault="002609D6" w:rsidP="002609D6">
      <w:pPr>
        <w:pStyle w:val="RFCFigure"/>
      </w:pPr>
      <w:r>
        <w:t xml:space="preserve">   |       | Dynamic Service Control APP |     |</w:t>
      </w:r>
    </w:p>
    <w:p w14:paraId="75431262" w14:textId="77777777" w:rsidR="002609D6" w:rsidRDefault="002609D6" w:rsidP="002609D6">
      <w:pPr>
        <w:pStyle w:val="RFCFigure"/>
      </w:pPr>
      <w:r>
        <w:t xml:space="preserve">   |       +-----------------------------+     |</w:t>
      </w:r>
    </w:p>
    <w:p w14:paraId="2925299F" w14:textId="77777777" w:rsidR="002609D6" w:rsidRDefault="002609D6" w:rsidP="002609D6">
      <w:pPr>
        <w:pStyle w:val="RFCFigure"/>
      </w:pPr>
      <w:r>
        <w:t xml:space="preserve">   +-------------------------------------------+</w:t>
      </w:r>
    </w:p>
    <w:p w14:paraId="11BA8185" w14:textId="77777777" w:rsidR="002609D6" w:rsidRDefault="002609D6" w:rsidP="002609D6">
      <w:pPr>
        <w:pStyle w:val="RFCFigure"/>
      </w:pPr>
      <w:r>
        <w:t xml:space="preserve">   1.Traffic|  /|\4.Traffic            | /|\</w:t>
      </w:r>
    </w:p>
    <w:p w14:paraId="3B078D1B" w14:textId="77777777" w:rsidR="002609D6" w:rsidRDefault="002609D6" w:rsidP="002609D6">
      <w:pPr>
        <w:pStyle w:val="RFCFigure"/>
      </w:pPr>
      <w:r>
        <w:t xml:space="preserve">   Monitor&amp; |   | Monitor              |  | 8.Traffic</w:t>
      </w:r>
    </w:p>
    <w:p w14:paraId="6AE03D5E" w14:textId="77777777" w:rsidR="002609D6" w:rsidRDefault="002609D6" w:rsidP="002609D6">
      <w:pPr>
        <w:pStyle w:val="RFCFigure"/>
      </w:pPr>
      <w:r>
        <w:t xml:space="preserve">   Optimize |   | Result     5.Service |  | modify &amp;</w:t>
      </w:r>
    </w:p>
    <w:p w14:paraId="379F3D8E" w14:textId="77777777" w:rsidR="002609D6" w:rsidRDefault="002609D6" w:rsidP="002609D6">
      <w:pPr>
        <w:pStyle w:val="RFCFigure"/>
      </w:pPr>
      <w:r>
        <w:t xml:space="preserve">   Policy   |   |              modify&amp; |  | optimize</w:t>
      </w:r>
    </w:p>
    <w:p w14:paraId="7309348B" w14:textId="77777777" w:rsidR="002609D6" w:rsidRDefault="002609D6" w:rsidP="002609D6">
      <w:pPr>
        <w:pStyle w:val="RFCFigure"/>
      </w:pPr>
      <w:r>
        <w:t xml:space="preserve">           \|/  |        optimize Req.\|/ | result</w:t>
      </w:r>
    </w:p>
    <w:p w14:paraId="4331AF08" w14:textId="77777777" w:rsidR="002609D6" w:rsidRDefault="002609D6" w:rsidP="002609D6">
      <w:pPr>
        <w:pStyle w:val="RFCFigure"/>
      </w:pPr>
      <w:r>
        <w:t xml:space="preserve">   +------------------------------------------------+</w:t>
      </w:r>
    </w:p>
    <w:p w14:paraId="6414AD88" w14:textId="77777777" w:rsidR="002609D6" w:rsidRDefault="002609D6" w:rsidP="002609D6">
      <w:pPr>
        <w:pStyle w:val="RFCFigure"/>
      </w:pPr>
      <w:r>
        <w:t xml:space="preserve">   | MDSC       +-------------------------------+   |</w:t>
      </w:r>
    </w:p>
    <w:p w14:paraId="08521C44" w14:textId="77777777" w:rsidR="002609D6" w:rsidRDefault="002609D6" w:rsidP="002609D6">
      <w:pPr>
        <w:pStyle w:val="RFCFigure"/>
      </w:pPr>
      <w:r>
        <w:t xml:space="preserve">   |            |Dynamic Service Control Agent |    |</w:t>
      </w:r>
    </w:p>
    <w:p w14:paraId="511318B8" w14:textId="77777777" w:rsidR="002609D6" w:rsidRDefault="002609D6" w:rsidP="002609D6">
      <w:pPr>
        <w:pStyle w:val="RFCFigure"/>
      </w:pPr>
      <w:r>
        <w:t xml:space="preserve">   |            +-------------------------------+   |</w:t>
      </w:r>
    </w:p>
    <w:p w14:paraId="64A837A3" w14:textId="77777777" w:rsidR="002609D6" w:rsidRDefault="002609D6" w:rsidP="002609D6">
      <w:pPr>
        <w:pStyle w:val="RFCFigure"/>
      </w:pPr>
      <w:r>
        <w:t xml:space="preserve">   |      +---------------+ +-------------------+   |</w:t>
      </w:r>
    </w:p>
    <w:p w14:paraId="246B5E87" w14:textId="77777777" w:rsidR="002609D6" w:rsidRDefault="002609D6" w:rsidP="002609D6">
      <w:pPr>
        <w:pStyle w:val="RFCFigure"/>
      </w:pPr>
      <w:r>
        <w:t xml:space="preserve">   |      | Flow Optimize | | vConnection Agent |   |</w:t>
      </w:r>
    </w:p>
    <w:p w14:paraId="4616339D" w14:textId="77777777" w:rsidR="002609D6" w:rsidRDefault="002609D6" w:rsidP="002609D6">
      <w:pPr>
        <w:pStyle w:val="RFCFigure"/>
      </w:pPr>
      <w:r>
        <w:t xml:space="preserve">   |      +---------------+ +-------------------+   |</w:t>
      </w:r>
    </w:p>
    <w:p w14:paraId="5CC6EE51" w14:textId="77777777" w:rsidR="002609D6" w:rsidRDefault="002609D6" w:rsidP="002609D6">
      <w:pPr>
        <w:pStyle w:val="RFCFigure"/>
      </w:pPr>
      <w:r>
        <w:t xml:space="preserve">   +------------------------------------------------+</w:t>
      </w:r>
    </w:p>
    <w:p w14:paraId="56B182EC" w14:textId="77777777" w:rsidR="002609D6" w:rsidRDefault="002609D6" w:rsidP="002609D6">
      <w:pPr>
        <w:pStyle w:val="RFCFigure"/>
      </w:pPr>
      <w:r>
        <w:t xml:space="preserve">   2. Path |   /|\3.Traffic            |  |</w:t>
      </w:r>
    </w:p>
    <w:p w14:paraId="72F88E58" w14:textId="77777777" w:rsidR="002609D6" w:rsidRDefault="002609D6" w:rsidP="002609D6">
      <w:pPr>
        <w:pStyle w:val="RFCFigure"/>
      </w:pPr>
      <w:r>
        <w:t xml:space="preserve">   Monitor |    | Monitor              |  |7.Path</w:t>
      </w:r>
    </w:p>
    <w:p w14:paraId="4479B46A" w14:textId="77777777" w:rsidR="002609D6" w:rsidRDefault="002609D6" w:rsidP="002609D6">
      <w:pPr>
        <w:pStyle w:val="RFCFigure"/>
      </w:pPr>
      <w:r>
        <w:t xml:space="preserve">   Request |    | Result      6.Path   |  | modify &amp;</w:t>
      </w:r>
    </w:p>
    <w:p w14:paraId="0C0B1676" w14:textId="77777777" w:rsidR="002609D6" w:rsidRDefault="002609D6" w:rsidP="002609D6">
      <w:pPr>
        <w:pStyle w:val="RFCFigure"/>
      </w:pPr>
      <w:r>
        <w:t xml:space="preserve">           |    |             modify&amp;  |  | optimize</w:t>
      </w:r>
    </w:p>
    <w:p w14:paraId="20695914" w14:textId="77777777" w:rsidR="002609D6" w:rsidRDefault="002609D6" w:rsidP="002609D6">
      <w:pPr>
        <w:pStyle w:val="RFCFigure"/>
      </w:pPr>
      <w:r>
        <w:t xml:space="preserve">          \|/   |        optimize Req.\|/ | result</w:t>
      </w:r>
    </w:p>
    <w:p w14:paraId="048B0E30" w14:textId="77777777" w:rsidR="002609D6" w:rsidRDefault="002609D6" w:rsidP="002609D6">
      <w:pPr>
        <w:pStyle w:val="RFCFigure"/>
      </w:pPr>
      <w:r>
        <w:t xml:space="preserve">   +-------------------------------------------------------+</w:t>
      </w:r>
    </w:p>
    <w:p w14:paraId="65AC0A92" w14:textId="77777777" w:rsidR="002609D6" w:rsidRDefault="002609D6" w:rsidP="002609D6">
      <w:pPr>
        <w:pStyle w:val="RFCFigure"/>
      </w:pPr>
      <w:r>
        <w:t xml:space="preserve">   | PNC +----------------------+ +----------------------+ |</w:t>
      </w:r>
    </w:p>
    <w:p w14:paraId="141E79A7" w14:textId="77777777" w:rsidR="002609D6" w:rsidRDefault="002609D6" w:rsidP="002609D6">
      <w:pPr>
        <w:pStyle w:val="RFCFigure"/>
      </w:pPr>
      <w:r>
        <w:t xml:space="preserve">   |     | Network Provisioning | |Abstract Topology Gen.| |</w:t>
      </w:r>
    </w:p>
    <w:p w14:paraId="702DC3BF" w14:textId="77777777" w:rsidR="002609D6" w:rsidRDefault="002609D6" w:rsidP="002609D6">
      <w:pPr>
        <w:pStyle w:val="RFCFigure"/>
      </w:pPr>
      <w:r>
        <w:t xml:space="preserve">   |     +----------------------+ +----------------------+ |</w:t>
      </w:r>
    </w:p>
    <w:p w14:paraId="26BB6C8D" w14:textId="77777777" w:rsidR="002609D6" w:rsidRDefault="002609D6" w:rsidP="002609D6">
      <w:pPr>
        <w:pStyle w:val="RFCFigure"/>
      </w:pPr>
      <w:r>
        <w:t xml:space="preserve">   |     +------------------+ +--------------------+       |</w:t>
      </w:r>
    </w:p>
    <w:p w14:paraId="7F4021EE" w14:textId="77777777" w:rsidR="002609D6" w:rsidRDefault="002609D6" w:rsidP="002609D6">
      <w:pPr>
        <w:pStyle w:val="RFCFigure"/>
      </w:pPr>
      <w:r>
        <w:t xml:space="preserve">   |     |Network Monitoring| |Physical Topology DB|       |</w:t>
      </w:r>
    </w:p>
    <w:p w14:paraId="5A6296F4" w14:textId="77777777" w:rsidR="002609D6" w:rsidRDefault="002609D6" w:rsidP="002609D6">
      <w:pPr>
        <w:pStyle w:val="RFCFigure"/>
      </w:pPr>
      <w:r>
        <w:t xml:space="preserve">   |     +------------------+ +--------------------+       |</w:t>
      </w:r>
    </w:p>
    <w:p w14:paraId="1345F346" w14:textId="77777777" w:rsidR="002609D6" w:rsidRDefault="002609D6" w:rsidP="002609D6">
      <w:pPr>
        <w:pStyle w:val="RFCFigure"/>
      </w:pPr>
      <w:r>
        <w:t xml:space="preserve">   +-------------------------------------------------------+</w:t>
      </w:r>
    </w:p>
    <w:p w14:paraId="7D9275BB" w14:textId="77777777" w:rsidR="002609D6" w:rsidRDefault="002609D6" w:rsidP="002609D6">
      <w:pPr>
        <w:pStyle w:val="RFCFigure"/>
      </w:pPr>
    </w:p>
    <w:p w14:paraId="1078FB47" w14:textId="33375225" w:rsidR="002609D6" w:rsidRDefault="002609D6" w:rsidP="002609D6">
      <w:pPr>
        <w:pStyle w:val="RFCFigure"/>
        <w:jc w:val="center"/>
      </w:pPr>
      <w:r>
        <w:t>Figure 1 Workflows for dynamic service control based on traffic monitoring</w:t>
      </w:r>
    </w:p>
    <w:p w14:paraId="154E0DDC" w14:textId="77777777" w:rsidR="002609D6" w:rsidRPr="00F92F90" w:rsidRDefault="002609D6" w:rsidP="00F92F90">
      <w:pPr>
        <w:rPr>
          <w:rFonts w:eastAsia="Times New Roman"/>
        </w:rPr>
      </w:pPr>
    </w:p>
    <w:p w14:paraId="7635A30A" w14:textId="77777777" w:rsidR="00F92F90" w:rsidRDefault="00F92F90" w:rsidP="00F92F90">
      <w:pPr>
        <w:pStyle w:val="HTMLPreformatted"/>
        <w:rPr>
          <w:color w:val="000000"/>
        </w:rPr>
      </w:pPr>
    </w:p>
    <w:p w14:paraId="53C038CE" w14:textId="77777777" w:rsidR="00F92F90" w:rsidRPr="00F92F90" w:rsidRDefault="00F92F90" w:rsidP="00F92F90"/>
    <w:p w14:paraId="0B6DCE58" w14:textId="77777777" w:rsidR="00D16EDB" w:rsidRDefault="00D16EDB" w:rsidP="00434754">
      <w:pPr>
        <w:spacing w:after="0"/>
      </w:pPr>
    </w:p>
    <w:p w14:paraId="534735CF" w14:textId="77777777" w:rsidR="0079460F" w:rsidRDefault="0079460F" w:rsidP="00D16EDB">
      <w:pPr>
        <w:pStyle w:val="Heading1"/>
      </w:pPr>
      <w:bookmarkStart w:id="120" w:name="_Toc477116944"/>
      <w:r>
        <w:t>Design of the Data Models</w:t>
      </w:r>
      <w:bookmarkEnd w:id="120"/>
      <w:r>
        <w:t xml:space="preserve"> </w:t>
      </w:r>
    </w:p>
    <w:p w14:paraId="700850DB" w14:textId="77777777" w:rsidR="00182EF4" w:rsidRDefault="00182EF4" w:rsidP="00182EF4">
      <w:r>
        <w:t>The YANG models developed in this document describe two models:</w:t>
      </w:r>
    </w:p>
    <w:p w14:paraId="749E72EF" w14:textId="406AA61C" w:rsidR="00182EF4" w:rsidRDefault="004241FB" w:rsidP="00182EF4">
      <w:pPr>
        <w:pStyle w:val="ListParagraph"/>
        <w:numPr>
          <w:ilvl w:val="0"/>
          <w:numId w:val="28"/>
        </w:numPr>
      </w:pPr>
      <w:r>
        <w:lastRenderedPageBreak/>
        <w:t xml:space="preserve">TE KPI Telemetry </w:t>
      </w:r>
      <w:r w:rsidR="00182EF4">
        <w:t>Model</w:t>
      </w:r>
      <w:r>
        <w:t xml:space="preserve"> which provides the TE-Tunnel level</w:t>
      </w:r>
      <w:r w:rsidR="00A8468A">
        <w:t xml:space="preserve"> of performance monitoring mechanism</w:t>
      </w:r>
      <w:r w:rsidR="00120B86">
        <w:t xml:space="preserve"> </w:t>
      </w:r>
      <w:r>
        <w:t>(See Section 2.1 for details)</w:t>
      </w:r>
    </w:p>
    <w:p w14:paraId="594164DB" w14:textId="77777777" w:rsidR="00182EF4" w:rsidRDefault="00182EF4" w:rsidP="00182EF4">
      <w:pPr>
        <w:pStyle w:val="ListParagraph"/>
        <w:ind w:left="1512"/>
      </w:pPr>
    </w:p>
    <w:p w14:paraId="0892FB2A" w14:textId="23EE2FA2" w:rsidR="00D25CE6" w:rsidRDefault="00182EF4" w:rsidP="004241FB">
      <w:pPr>
        <w:pStyle w:val="ListParagraph"/>
        <w:numPr>
          <w:ilvl w:val="0"/>
          <w:numId w:val="28"/>
        </w:numPr>
      </w:pPr>
      <w:r>
        <w:t>ACT</w:t>
      </w:r>
      <w:r w:rsidR="004241FB">
        <w:t xml:space="preserve">N TE KPI Telemetry Model which provides the VN level of the </w:t>
      </w:r>
      <w:r w:rsidR="00120B86">
        <w:t>aggregated</w:t>
      </w:r>
      <w:r w:rsidR="00A8468A">
        <w:t xml:space="preserve"> performance monitoring mechanism</w:t>
      </w:r>
      <w:r w:rsidR="004241FB">
        <w:t xml:space="preserve"> (See Section 2.2 for details)</w:t>
      </w:r>
    </w:p>
    <w:p w14:paraId="413B925D" w14:textId="77777777" w:rsidR="00F85DB1" w:rsidRDefault="00F85DB1" w:rsidP="00F85DB1">
      <w:pPr>
        <w:pStyle w:val="ListParagraph"/>
      </w:pPr>
    </w:p>
    <w:p w14:paraId="0289E8B2" w14:textId="77777777" w:rsidR="00F85DB1" w:rsidRDefault="00F85DB1" w:rsidP="00F85DB1">
      <w:r>
        <w:rPr>
          <w:rFonts w:hint="eastAsia"/>
        </w:rPr>
        <w:t xml:space="preserve">The models include </w:t>
      </w:r>
      <w:r>
        <w:t>–</w:t>
      </w:r>
      <w:r>
        <w:rPr>
          <w:rFonts w:hint="eastAsia"/>
        </w:rPr>
        <w:t xml:space="preserve"> </w:t>
      </w:r>
    </w:p>
    <w:p w14:paraId="7FB09D46" w14:textId="77777777" w:rsidR="00F85DB1" w:rsidRDefault="00F85DB1" w:rsidP="00F85DB1">
      <w:pPr>
        <w:pStyle w:val="ListParagraph"/>
        <w:numPr>
          <w:ilvl w:val="0"/>
          <w:numId w:val="29"/>
        </w:numPr>
      </w:pPr>
      <w:r>
        <w:t xml:space="preserve">Performance </w:t>
      </w:r>
      <w:r>
        <w:rPr>
          <w:rFonts w:hint="eastAsia"/>
        </w:rPr>
        <w:t xml:space="preserve">Telemetry </w:t>
      </w:r>
      <w:r>
        <w:t xml:space="preserve">details as measured during the last interval, ex delay. </w:t>
      </w:r>
    </w:p>
    <w:p w14:paraId="358E7181" w14:textId="77777777" w:rsidR="00F85DB1" w:rsidRDefault="00F85DB1" w:rsidP="00F85DB1">
      <w:pPr>
        <w:pStyle w:val="ListParagraph"/>
        <w:ind w:left="1512"/>
      </w:pPr>
    </w:p>
    <w:p w14:paraId="34A541FF" w14:textId="77777777" w:rsidR="00F85DB1" w:rsidRDefault="00F85DB1" w:rsidP="00F85DB1">
      <w:pPr>
        <w:pStyle w:val="ListParagraph"/>
        <w:numPr>
          <w:ilvl w:val="0"/>
          <w:numId w:val="29"/>
        </w:numPr>
      </w:pPr>
      <w:r>
        <w:rPr>
          <w:rFonts w:hint="eastAsia"/>
        </w:rPr>
        <w:t xml:space="preserve">Scaling Intent based on with TE/VN could be scaled in/out. </w:t>
      </w:r>
    </w:p>
    <w:p w14:paraId="42E1AF33" w14:textId="77777777" w:rsidR="00F85DB1" w:rsidRPr="00D25CE6" w:rsidRDefault="00F85DB1" w:rsidP="00F85DB1">
      <w:r>
        <w:rPr>
          <w:rFonts w:hint="eastAsia"/>
        </w:rPr>
        <w:t>[Editor</w:t>
      </w:r>
      <w:r>
        <w:t>’s Note – Need to decide if scaling and telemetry can be in the same model as per the current draft.]</w:t>
      </w:r>
    </w:p>
    <w:p w14:paraId="351D5466" w14:textId="77777777" w:rsidR="00F85DB1" w:rsidRPr="00D25CE6" w:rsidDel="005D720B" w:rsidRDefault="00F85DB1" w:rsidP="005D720B">
      <w:pPr>
        <w:pStyle w:val="Heading2"/>
        <w:rPr>
          <w:del w:id="121" w:author="Leeyoung" w:date="2017-03-12T21:08:00Z"/>
        </w:rPr>
      </w:pPr>
    </w:p>
    <w:p w14:paraId="45A89C8E" w14:textId="77777777" w:rsidR="005D720B" w:rsidRDefault="005D720B" w:rsidP="005D720B">
      <w:pPr>
        <w:pStyle w:val="Heading2"/>
        <w:rPr>
          <w:ins w:id="122" w:author="Leeyoung" w:date="2017-03-12T21:08:00Z"/>
        </w:rPr>
      </w:pPr>
    </w:p>
    <w:p w14:paraId="3912A54A" w14:textId="6F3236C0" w:rsidR="0079460F" w:rsidRPr="005D720B" w:rsidDel="005D720B" w:rsidRDefault="00EF3721" w:rsidP="005D720B">
      <w:pPr>
        <w:pStyle w:val="Heading2"/>
        <w:rPr>
          <w:del w:id="123" w:author="Leeyoung" w:date="2017-03-12T21:12:00Z"/>
        </w:rPr>
      </w:pPr>
      <w:ins w:id="124" w:author="Ricard Vilalta (CTTC)" w:date="2017-03-12T06:21:00Z">
        <w:del w:id="125" w:author="Leeyoung" w:date="2017-03-12T21:12:00Z">
          <w:r w:rsidRPr="005D720B" w:rsidDel="005D720B">
            <w:delText xml:space="preserve">2.1. </w:delText>
          </w:r>
        </w:del>
      </w:ins>
      <w:del w:id="126" w:author="Leeyoung" w:date="2017-03-12T21:12:00Z">
        <w:r w:rsidR="0079460F" w:rsidRPr="005D720B" w:rsidDel="005D720B">
          <w:delText>TE KPI Telemetry</w:delText>
        </w:r>
        <w:r w:rsidR="00120B86" w:rsidRPr="005D720B" w:rsidDel="005D720B">
          <w:delText xml:space="preserve"> Model</w:delText>
        </w:r>
      </w:del>
    </w:p>
    <w:p w14:paraId="746B4DEC" w14:textId="77777777" w:rsidR="005D720B" w:rsidRPr="005D720B" w:rsidRDefault="005D720B" w:rsidP="005D720B">
      <w:pPr>
        <w:pStyle w:val="Heading2"/>
        <w:rPr>
          <w:ins w:id="127" w:author="Leeyoung" w:date="2017-03-12T21:12:00Z"/>
        </w:rPr>
      </w:pPr>
      <w:bookmarkStart w:id="128" w:name="_Toc477116945"/>
      <w:ins w:id="129" w:author="Leeyoung" w:date="2017-03-12T21:12:00Z">
        <w:r w:rsidRPr="005D720B">
          <w:t>TE KPI Telemetry Model</w:t>
        </w:r>
        <w:bookmarkEnd w:id="128"/>
      </w:ins>
    </w:p>
    <w:p w14:paraId="14043E6C" w14:textId="77777777" w:rsidR="001F2C2D" w:rsidRPr="001F2C2D" w:rsidRDefault="001F2C2D" w:rsidP="001F2C2D"/>
    <w:p w14:paraId="0EE8802A" w14:textId="4A058BEE" w:rsidR="004241FB" w:rsidRDefault="00120B86" w:rsidP="004241FB">
      <w:r>
        <w:t>This module describes performance telemetry for TE-tunnel model.</w:t>
      </w:r>
      <w:ins w:id="130" w:author="Dhruv Dhody" w:date="2017-03-13T07:59:00Z">
        <w:r w:rsidR="00925CF1">
          <w:t xml:space="preserve"> The telemetry data is augmented to tunnel state.</w:t>
        </w:r>
      </w:ins>
      <w:r>
        <w:t xml:space="preserve">  </w:t>
      </w:r>
      <w:r w:rsidR="001F2C2D">
        <w:t>This module</w:t>
      </w:r>
      <w:r>
        <w:t xml:space="preserve"> </w:t>
      </w:r>
      <w:ins w:id="131" w:author="Dhruv Dhody" w:date="2017-03-13T07:59:00Z">
        <w:r w:rsidR="00925CF1">
          <w:t xml:space="preserve">also </w:t>
        </w:r>
      </w:ins>
      <w:r>
        <w:t>allows autonomic traffic engineer</w:t>
      </w:r>
      <w:r w:rsidR="001F2C2D">
        <w:t xml:space="preserve">ing scaling intent configuration </w:t>
      </w:r>
      <w:r>
        <w:t>mechanism on the TE-tunnel level</w:t>
      </w:r>
      <w:r w:rsidR="001F2C2D">
        <w:t xml:space="preserve">. </w:t>
      </w:r>
      <w:ins w:id="132" w:author="Dhruv Dhody" w:date="2017-03-13T07:59:00Z">
        <w:r w:rsidR="00925CF1">
          <w:t xml:space="preserve">Various conditions can be set for auto-scaling based on the telemetry data. </w:t>
        </w:r>
      </w:ins>
    </w:p>
    <w:p w14:paraId="28404E67" w14:textId="6CA908EE" w:rsidR="007007A8" w:rsidRDefault="007007A8" w:rsidP="007007A8">
      <w:pPr>
        <w:rPr>
          <w:ins w:id="133" w:author="Leeyoung" w:date="2017-03-12T23:00:00Z"/>
        </w:rPr>
      </w:pPr>
      <w:r>
        <w:t xml:space="preserve">The TE KPI Telemetry Model augments the TE-Tunnel Model to enhance TE performance monitoring capability. This monitoring capability will facilitate proactive re-optimization and reconfiguration of TEs based on the performance monitoring data collected via the TE KPI Telemetry YANG model. </w:t>
      </w:r>
    </w:p>
    <w:p w14:paraId="7DC39A2E" w14:textId="77777777" w:rsidR="006C0BDD" w:rsidRDefault="006C0BDD" w:rsidP="007007A8">
      <w:pPr>
        <w:rPr>
          <w:ins w:id="134" w:author="Leeyoung" w:date="2017-03-12T23:00:00Z"/>
        </w:rPr>
      </w:pPr>
    </w:p>
    <w:p w14:paraId="53FEC441" w14:textId="77777777" w:rsidR="006C0BDD" w:rsidRDefault="006C0BDD" w:rsidP="007007A8"/>
    <w:p w14:paraId="659CF529" w14:textId="77777777" w:rsidR="007007A8" w:rsidRDefault="007007A8" w:rsidP="007007A8"/>
    <w:p w14:paraId="460C8CD3" w14:textId="77777777" w:rsidR="007007A8" w:rsidRDefault="007007A8" w:rsidP="007007A8">
      <w:pPr>
        <w:spacing w:after="0"/>
      </w:pPr>
    </w:p>
    <w:p w14:paraId="6A835876" w14:textId="36A8F093" w:rsidR="007007A8" w:rsidRPr="00EF3721" w:rsidRDefault="007007A8" w:rsidP="007007A8">
      <w:pPr>
        <w:spacing w:after="0"/>
        <w:rPr>
          <w:lang w:val="es-ES_tradnl"/>
        </w:rPr>
      </w:pPr>
      <w:r>
        <w:t xml:space="preserve">             </w:t>
      </w:r>
      <w:r w:rsidRPr="00EF3721">
        <w:rPr>
          <w:lang w:val="es-ES_tradnl"/>
        </w:rPr>
        <w:t xml:space="preserve">+------------+          +--------------+        </w:t>
      </w:r>
    </w:p>
    <w:p w14:paraId="4BE59097" w14:textId="31589247" w:rsidR="007007A8" w:rsidRPr="00720818" w:rsidRDefault="007007A8" w:rsidP="007007A8">
      <w:pPr>
        <w:spacing w:after="0"/>
        <w:rPr>
          <w:lang w:val="es-ES_tradnl"/>
        </w:rPr>
      </w:pPr>
      <w:r w:rsidRPr="00EF3721">
        <w:rPr>
          <w:lang w:val="es-ES_tradnl"/>
        </w:rPr>
        <w:t xml:space="preserve">             </w:t>
      </w:r>
      <w:r w:rsidRPr="00720818">
        <w:rPr>
          <w:lang w:val="es-ES_tradnl"/>
        </w:rPr>
        <w:t>|  TE-Tunnel |          |    TE KPI    |</w:t>
      </w:r>
    </w:p>
    <w:p w14:paraId="40E8D602" w14:textId="0A2213DE" w:rsidR="007007A8" w:rsidRPr="00720818" w:rsidRDefault="007007A8" w:rsidP="007007A8">
      <w:pPr>
        <w:spacing w:after="0"/>
        <w:rPr>
          <w:lang w:val="es-ES_tradnl"/>
        </w:rPr>
      </w:pPr>
      <w:r w:rsidRPr="00720818">
        <w:rPr>
          <w:lang w:val="es-ES_tradnl"/>
        </w:rPr>
        <w:t xml:space="preserve">             |   Model    |&lt;---------|  Telemetry   |     </w:t>
      </w:r>
    </w:p>
    <w:p w14:paraId="08355CB6" w14:textId="77777777" w:rsidR="007007A8" w:rsidRDefault="007007A8" w:rsidP="007007A8">
      <w:pPr>
        <w:spacing w:after="0"/>
      </w:pPr>
      <w:r w:rsidRPr="00720818">
        <w:rPr>
          <w:lang w:val="es-ES_tradnl"/>
        </w:rPr>
        <w:t xml:space="preserve">             </w:t>
      </w:r>
      <w:r>
        <w:t>+------------+ augments |     Model    |</w:t>
      </w:r>
    </w:p>
    <w:p w14:paraId="1025F9D8" w14:textId="61455757" w:rsidR="007007A8" w:rsidRDefault="007007A8" w:rsidP="007007A8">
      <w:pPr>
        <w:spacing w:after="0"/>
      </w:pPr>
      <w:r>
        <w:t xml:space="preserve">                                     +--------------+    </w:t>
      </w:r>
    </w:p>
    <w:p w14:paraId="0A7C823C" w14:textId="77777777" w:rsidR="007007A8" w:rsidRPr="007007A8" w:rsidRDefault="007007A8" w:rsidP="007007A8"/>
    <w:p w14:paraId="2B7EE3C6" w14:textId="77777777" w:rsidR="007007A8" w:rsidRDefault="007007A8" w:rsidP="005D720B">
      <w:pPr>
        <w:pStyle w:val="Heading2"/>
      </w:pPr>
    </w:p>
    <w:p w14:paraId="43A32219" w14:textId="615A3660" w:rsidR="0079460F" w:rsidRDefault="00EF3721" w:rsidP="005D720B">
      <w:pPr>
        <w:pStyle w:val="Heading2"/>
      </w:pPr>
      <w:ins w:id="135" w:author="Ricard Vilalta (CTTC)" w:date="2017-03-12T06:21:00Z">
        <w:del w:id="136" w:author="Leeyoung" w:date="2017-03-12T21:12:00Z">
          <w:r w:rsidDel="005D720B">
            <w:delText xml:space="preserve">2.2. </w:delText>
          </w:r>
        </w:del>
      </w:ins>
      <w:bookmarkStart w:id="137" w:name="_Toc477116946"/>
      <w:r w:rsidR="0079460F">
        <w:t>ACTN TE KPI Telemetry</w:t>
      </w:r>
      <w:r w:rsidR="004241FB">
        <w:t xml:space="preserve"> Model</w:t>
      </w:r>
      <w:bookmarkEnd w:id="137"/>
    </w:p>
    <w:p w14:paraId="1B5BD91C" w14:textId="77777777" w:rsidR="0079460F" w:rsidRDefault="0079460F" w:rsidP="0079460F"/>
    <w:p w14:paraId="3759A26A" w14:textId="31A29210" w:rsidR="00EF3721" w:rsidRDefault="001F2C2D" w:rsidP="00720818">
      <w:pPr>
        <w:rPr>
          <w:ins w:id="138" w:author="Ricard Vilalta (CTTC)" w:date="2017-03-12T06:22:00Z"/>
        </w:rPr>
      </w:pPr>
      <w:r>
        <w:t xml:space="preserve">This module describes performance telemetry for ACTN VN model. </w:t>
      </w:r>
      <w:ins w:id="139" w:author="Dhruv Dhody" w:date="2017-03-13T08:00:00Z">
        <w:r w:rsidR="00925CF1">
          <w:t xml:space="preserve">The telemetry data is augmented </w:t>
        </w:r>
      </w:ins>
      <w:ins w:id="140" w:author="Dhruv Dhody" w:date="2017-03-13T08:01:00Z">
        <w:r w:rsidR="00925CF1">
          <w:t xml:space="preserve">both at the VN Level as well as individual VN member level. </w:t>
        </w:r>
      </w:ins>
      <w:r>
        <w:t xml:space="preserve">This module </w:t>
      </w:r>
      <w:ins w:id="141" w:author="Dhruv Dhody" w:date="2017-03-13T08:01:00Z">
        <w:r w:rsidR="00925CF1">
          <w:t xml:space="preserve">also </w:t>
        </w:r>
      </w:ins>
      <w:r>
        <w:t xml:space="preserve">allows autonomic traffic engineering scaling intent configuration mechanism on the VN level. </w:t>
      </w:r>
      <w:r w:rsidR="00720818">
        <w:t xml:space="preserve">Scale in/out criteria might be used for network autonomics in order the controller to react to a certain set of variations in monitored parameters. </w:t>
      </w:r>
    </w:p>
    <w:p w14:paraId="01DB75FA" w14:textId="57247561" w:rsidR="001F2C2D" w:rsidRDefault="00EF3721" w:rsidP="00720818">
      <w:pPr>
        <w:rPr>
          <w:ins w:id="142" w:author="Dhruv Dhody" w:date="2017-03-13T08:16:00Z"/>
        </w:rPr>
      </w:pPr>
      <w:commentRangeStart w:id="143"/>
      <w:commentRangeStart w:id="144"/>
      <w:ins w:id="145" w:author="Ricard Vilalta (CTTC)" w:date="2017-03-12T06:22:00Z">
        <w:r>
          <w:t xml:space="preserve">Moreover, this module </w:t>
        </w:r>
      </w:ins>
      <w:del w:id="146" w:author="Ricard Vilalta (CTTC)" w:date="2017-03-12T06:22:00Z">
        <w:r w:rsidR="001F2C2D" w:rsidDel="00EF3721">
          <w:delText xml:space="preserve">It </w:delText>
        </w:r>
      </w:del>
      <w:r w:rsidR="001F2C2D">
        <w:t xml:space="preserve">also provides </w:t>
      </w:r>
      <w:r w:rsidR="00043796">
        <w:t>mechanism to define aggregated telemetry parameters</w:t>
      </w:r>
      <w:ins w:id="147" w:author="Leeyoung" w:date="2017-03-12T22:12:00Z">
        <w:r w:rsidR="00465892">
          <w:t xml:space="preserve"> </w:t>
        </w:r>
      </w:ins>
      <w:del w:id="148" w:author="Leeyoung" w:date="2017-03-12T22:12:00Z">
        <w:r w:rsidR="00043796" w:rsidDel="00465892">
          <w:delText xml:space="preserve"> </w:delText>
        </w:r>
      </w:del>
      <w:del w:id="149" w:author="Leeyoung" w:date="2017-03-12T22:11:00Z">
        <w:r w:rsidR="00043796" w:rsidDel="00465892">
          <w:delText xml:space="preserve">as a grouping of underlying TE-tunnel level parameters as well </w:delText>
        </w:r>
      </w:del>
      <w:r w:rsidR="00043796">
        <w:t>as a grouping of underlying VN level telemetry parameters.</w:t>
      </w:r>
      <w:commentRangeEnd w:id="143"/>
      <w:r w:rsidR="006613A4">
        <w:rPr>
          <w:rStyle w:val="CommentReference"/>
          <w:szCs w:val="20"/>
        </w:rPr>
        <w:commentReference w:id="143"/>
      </w:r>
      <w:commentRangeEnd w:id="144"/>
      <w:r w:rsidR="00925CF1">
        <w:rPr>
          <w:rStyle w:val="CommentReference"/>
          <w:szCs w:val="20"/>
        </w:rPr>
        <w:commentReference w:id="144"/>
      </w:r>
      <w:r w:rsidR="00043796">
        <w:t xml:space="preserve"> </w:t>
      </w:r>
      <w:ins w:id="150" w:author="Dhruv Dhody" w:date="2017-03-13T08:02:00Z">
        <w:r w:rsidR="00925CF1">
          <w:t xml:space="preserve">Grouping operation (such as maximum, mean) could be set at the time of configuration. </w:t>
        </w:r>
      </w:ins>
      <w:ins w:id="151" w:author="Dhruv Dhody" w:date="2017-03-13T08:03:00Z">
        <w:r w:rsidR="00925CF1">
          <w:t>For ex</w:t>
        </w:r>
      </w:ins>
      <w:ins w:id="152" w:author="Leeyoung" w:date="2017-03-12T22:12:00Z">
        <w:r w:rsidR="00465892">
          <w:t>ample,</w:t>
        </w:r>
      </w:ins>
      <w:ins w:id="153" w:author="Dhruv Dhody" w:date="2017-03-13T08:03:00Z">
        <w:r w:rsidR="00925CF1">
          <w:t xml:space="preserve"> if maximum grouping operation is used for delay at the VN level, the VN telemetry data is reported as the maximum </w:t>
        </w:r>
      </w:ins>
      <w:ins w:id="154" w:author="Dhruv Dhody" w:date="2017-03-13T08:04:00Z">
        <w:r w:rsidR="00925CF1">
          <w:t xml:space="preserve">{delay_vn_member_1, delay_vn_member_2, </w:t>
        </w:r>
      </w:ins>
      <w:ins w:id="155" w:author="Dhruv Dhody" w:date="2017-03-13T08:05:00Z">
        <w:r w:rsidR="00925CF1">
          <w:t xml:space="preserve">.. </w:t>
        </w:r>
      </w:ins>
      <w:ins w:id="156" w:author="Dhruv Dhody" w:date="2017-03-13T08:04:00Z">
        <w:r w:rsidR="00925CF1">
          <w:t>delay_vn_member_N}.</w:t>
        </w:r>
      </w:ins>
      <w:ins w:id="157" w:author="Dhruv Dhody" w:date="2017-03-13T08:05:00Z">
        <w:r w:rsidR="00AE6457">
          <w:t xml:space="preserve"> Thus, </w:t>
        </w:r>
      </w:ins>
      <w:ins w:id="158" w:author="Ricard Vilalta (CTTC)" w:date="2017-03-12T06:22:00Z">
        <w:del w:id="159" w:author="Dhruv Dhody" w:date="2017-03-13T08:05:00Z">
          <w:r w:rsidDel="00AE6457">
            <w:delText>T</w:delText>
          </w:r>
        </w:del>
      </w:ins>
      <w:ins w:id="160" w:author="Dhruv Dhody" w:date="2017-03-13T08:05:00Z">
        <w:r w:rsidR="00AE6457">
          <w:t>t</w:t>
        </w:r>
      </w:ins>
      <w:ins w:id="161" w:author="Ricard Vilalta (CTTC)" w:date="2017-03-12T06:22:00Z">
        <w:r>
          <w:t>his telemetry abstraction mechanism allows the grouping of a certain common set of telemetry values under a grouping operation</w:t>
        </w:r>
      </w:ins>
      <w:ins w:id="162" w:author="Dhruv Dhody" w:date="2017-03-13T08:07:00Z">
        <w:r w:rsidR="00AE6457">
          <w:t>.</w:t>
        </w:r>
      </w:ins>
      <w:ins w:id="163" w:author="Dhruv Dhody" w:date="2017-03-13T08:11:00Z">
        <w:r w:rsidR="00AE6457">
          <w:t xml:space="preserve"> This can be done at the VN-member level to suggest how the E2E telemetry be inferred from the per domain tunnel created and monitored by PNC</w:t>
        </w:r>
      </w:ins>
      <w:ins w:id="164" w:author="Dhruv Dhody" w:date="2017-03-13T08:12:00Z">
        <w:r w:rsidR="00AE6457">
          <w:t>s</w:t>
        </w:r>
      </w:ins>
      <w:ins w:id="165" w:author="Dhruv Dhody" w:date="2017-03-13T08:11:00Z">
        <w:r w:rsidR="00AE6457">
          <w:t>.</w:t>
        </w:r>
      </w:ins>
      <w:ins w:id="166" w:author="Ricard Vilalta (CTTC)" w:date="2017-03-12T06:22:00Z">
        <w:del w:id="167" w:author="Dhruv Dhody" w:date="2017-03-13T08:05:00Z">
          <w:r w:rsidDel="00AE6457">
            <w:delText xml:space="preserve">, such as selecting the maximum value of the set, the minimum value, </w:delText>
          </w:r>
        </w:del>
      </w:ins>
      <w:ins w:id="168" w:author="Ricard Vilalta (CTTC)" w:date="2017-03-12T06:24:00Z">
        <w:del w:id="169" w:author="Dhruv Dhody" w:date="2017-03-13T08:05:00Z">
          <w:r w:rsidDel="00AE6457">
            <w:delText>the mean value, etc.</w:delText>
          </w:r>
        </w:del>
        <w:del w:id="170" w:author="Dhruv Dhody" w:date="2017-03-13T08:07:00Z">
          <w:r w:rsidDel="00AE6457">
            <w:delText xml:space="preserve"> </w:delText>
          </w:r>
        </w:del>
        <w:del w:id="171" w:author="Dhruv Dhody" w:date="2017-03-13T08:05:00Z">
          <w:r w:rsidDel="00AE6457">
            <w:delText>This</w:delText>
          </w:r>
        </w:del>
        <w:del w:id="172" w:author="Dhruv Dhody" w:date="2017-03-13T08:07:00Z">
          <w:r w:rsidDel="00AE6457">
            <w:delText xml:space="preserve"> allows the definition of new telemetry parameters, which might be related to a VN</w:delText>
          </w:r>
        </w:del>
      </w:ins>
      <w:ins w:id="173" w:author="Ricard Vilalta (CTTC)" w:date="2017-03-12T06:25:00Z">
        <w:del w:id="174" w:author="Dhruv Dhody" w:date="2017-03-13T08:07:00Z">
          <w:r w:rsidDel="00AE6457">
            <w:delText>, in order to be used for network autonomics.</w:delText>
          </w:r>
        </w:del>
        <w:r>
          <w:t xml:space="preserve"> One </w:t>
        </w:r>
      </w:ins>
      <w:ins w:id="175" w:author="Ricard Vilalta (CTTC)" w:date="2017-03-12T06:26:00Z">
        <w:r>
          <w:t>proposed example is the following:</w:t>
        </w:r>
      </w:ins>
    </w:p>
    <w:p w14:paraId="04A89B73" w14:textId="77777777" w:rsidR="00AE6457" w:rsidRPr="00AE6457" w:rsidRDefault="00AE6457" w:rsidP="00AE6457">
      <w:pPr>
        <w:pStyle w:val="RFCFigure"/>
        <w:rPr>
          <w:ins w:id="176" w:author="Dhruv Dhody" w:date="2017-03-13T08:16:00Z"/>
          <w:lang w:val="en-GB"/>
        </w:rPr>
      </w:pPr>
      <w:ins w:id="177" w:author="Dhruv Dhody" w:date="2017-03-13T08:16:00Z">
        <w:r w:rsidRPr="00AE6457">
          <w:rPr>
            <w:lang w:val="en-GB"/>
          </w:rPr>
          <w:lastRenderedPageBreak/>
          <w:t xml:space="preserve">    +------------------------------------------------------------+</w:t>
        </w:r>
      </w:ins>
    </w:p>
    <w:p w14:paraId="536035A3" w14:textId="77777777" w:rsidR="00AE6457" w:rsidRPr="00AE6457" w:rsidRDefault="00AE6457" w:rsidP="00AE6457">
      <w:pPr>
        <w:pStyle w:val="RFCFigure"/>
        <w:rPr>
          <w:ins w:id="178" w:author="Dhruv Dhody" w:date="2017-03-13T08:16:00Z"/>
          <w:lang w:val="en-GB"/>
        </w:rPr>
      </w:pPr>
      <w:ins w:id="179" w:author="Dhruv Dhody" w:date="2017-03-13T08:16:00Z">
        <w:r w:rsidRPr="00AE6457">
          <w:rPr>
            <w:lang w:val="en-GB"/>
          </w:rPr>
          <w:t xml:space="preserve">    | CNC                                                        |</w:t>
        </w:r>
      </w:ins>
    </w:p>
    <w:p w14:paraId="2CF68429" w14:textId="77777777" w:rsidR="00AE6457" w:rsidRPr="00AE6457" w:rsidRDefault="00AE6457" w:rsidP="00AE6457">
      <w:pPr>
        <w:pStyle w:val="RFCFigure"/>
        <w:rPr>
          <w:ins w:id="180" w:author="Dhruv Dhody" w:date="2017-03-13T08:16:00Z"/>
          <w:lang w:val="en-GB"/>
        </w:rPr>
      </w:pPr>
      <w:ins w:id="181" w:author="Dhruv Dhody" w:date="2017-03-13T08:16:00Z">
        <w:r w:rsidRPr="00AE6457">
          <w:rPr>
            <w:lang w:val="en-GB"/>
          </w:rPr>
          <w:t xml:space="preserve">    |                                                            |</w:t>
        </w:r>
      </w:ins>
    </w:p>
    <w:p w14:paraId="0838D97D" w14:textId="77777777" w:rsidR="00AE6457" w:rsidRPr="00AE6457" w:rsidRDefault="00AE6457" w:rsidP="00AE6457">
      <w:pPr>
        <w:pStyle w:val="RFCFigure"/>
        <w:rPr>
          <w:ins w:id="182" w:author="Dhruv Dhody" w:date="2017-03-13T08:16:00Z"/>
          <w:lang w:val="en-GB"/>
        </w:rPr>
      </w:pPr>
      <w:ins w:id="183" w:author="Dhruv Dhody" w:date="2017-03-13T08:16:00Z">
        <w:r w:rsidRPr="00AE6457">
          <w:rPr>
            <w:lang w:val="en-GB"/>
          </w:rPr>
          <w:t xml:space="preserve">    +------------------------------------------------------------+</w:t>
        </w:r>
      </w:ins>
    </w:p>
    <w:p w14:paraId="07FC338E" w14:textId="55844003" w:rsidR="00AE6457" w:rsidRPr="00AE6457" w:rsidRDefault="00AE6457" w:rsidP="00AE6457">
      <w:pPr>
        <w:pStyle w:val="RFCFigure"/>
        <w:rPr>
          <w:ins w:id="184" w:author="Dhruv Dhody" w:date="2017-03-13T08:16:00Z"/>
          <w:lang w:val="en-GB"/>
        </w:rPr>
      </w:pPr>
      <w:ins w:id="185" w:author="Dhruv Dhody" w:date="2017-03-13T08:16:00Z">
        <w:r w:rsidRPr="00AE6457">
          <w:rPr>
            <w:lang w:val="en-GB"/>
          </w:rPr>
          <w:t xml:space="preserve">    1.CNC sets the     </w:t>
        </w:r>
      </w:ins>
      <w:ins w:id="186" w:author="Leeyoung" w:date="2017-03-12T22:13:00Z">
        <w:r w:rsidR="00465892">
          <w:rPr>
            <w:lang w:val="en-GB"/>
          </w:rPr>
          <w:t xml:space="preserve"> </w:t>
        </w:r>
      </w:ins>
      <w:ins w:id="187" w:author="Leeyoung" w:date="2017-03-12T22:12:00Z">
        <w:r w:rsidR="00465892">
          <w:rPr>
            <w:lang w:val="en-GB"/>
          </w:rPr>
          <w:t xml:space="preserve"> </w:t>
        </w:r>
      </w:ins>
      <w:ins w:id="188" w:author="Dhruv Dhody" w:date="2017-03-13T08:16:00Z">
        <w:del w:id="189" w:author="Leeyoung" w:date="2017-03-12T22:12:00Z">
          <w:r w:rsidRPr="00AE6457" w:rsidDel="00465892">
            <w:rPr>
              <w:lang w:val="en-GB"/>
            </w:rPr>
            <w:delText>/</w:delText>
          </w:r>
        </w:del>
        <w:r w:rsidRPr="00AE6457">
          <w:rPr>
            <w:lang w:val="en-GB"/>
          </w:rPr>
          <w:t>|</w:t>
        </w:r>
      </w:ins>
      <w:ins w:id="190" w:author="Leeyoung" w:date="2017-03-12T22:12:00Z">
        <w:r w:rsidR="00465892">
          <w:rPr>
            <w:lang w:val="en-GB"/>
          </w:rPr>
          <w:t xml:space="preserve">   /|\    </w:t>
        </w:r>
      </w:ins>
      <w:ins w:id="191" w:author="Dhruv Dhody" w:date="2017-03-13T08:16:00Z">
        <w:del w:id="192" w:author="Leeyoung" w:date="2017-03-12T22:12:00Z">
          <w:r w:rsidRPr="00AE6457" w:rsidDel="00465892">
            <w:rPr>
              <w:lang w:val="en-GB"/>
            </w:rPr>
            <w:delText>\</w:delText>
          </w:r>
        </w:del>
        <w:r w:rsidRPr="00AE6457">
          <w:rPr>
            <w:lang w:val="en-GB"/>
          </w:rPr>
          <w:t>2. MDSC gets VN Telemetry</w:t>
        </w:r>
      </w:ins>
    </w:p>
    <w:p w14:paraId="71528954" w14:textId="4D9886C9" w:rsidR="00AE6457" w:rsidRPr="00AE6457" w:rsidRDefault="00AE6457" w:rsidP="00AE6457">
      <w:pPr>
        <w:pStyle w:val="RFCFigure"/>
        <w:rPr>
          <w:ins w:id="193" w:author="Dhruv Dhody" w:date="2017-03-13T08:16:00Z"/>
          <w:lang w:val="en-GB"/>
        </w:rPr>
      </w:pPr>
      <w:ins w:id="194" w:author="Dhruv Dhody" w:date="2017-03-13T08:16:00Z">
        <w:r w:rsidRPr="00AE6457">
          <w:rPr>
            <w:lang w:val="en-GB"/>
          </w:rPr>
          <w:t xml:space="preserve">      grouping op, and </w:t>
        </w:r>
      </w:ins>
      <w:ins w:id="195" w:author="Leeyoung" w:date="2017-03-12T22:13:00Z">
        <w:r w:rsidR="00465892">
          <w:rPr>
            <w:lang w:val="en-GB"/>
          </w:rPr>
          <w:t xml:space="preserve"> </w:t>
        </w:r>
      </w:ins>
      <w:ins w:id="196" w:author="Dhruv Dhody" w:date="2017-03-13T08:16:00Z">
        <w:r w:rsidRPr="00AE6457">
          <w:rPr>
            <w:lang w:val="en-GB"/>
          </w:rPr>
          <w:t xml:space="preserve"> |    |    </w:t>
        </w:r>
      </w:ins>
    </w:p>
    <w:p w14:paraId="066B44F2" w14:textId="6F77A2BC" w:rsidR="00AE6457" w:rsidRPr="00AE6457" w:rsidRDefault="00AE6457" w:rsidP="00AE6457">
      <w:pPr>
        <w:pStyle w:val="RFCFigure"/>
        <w:rPr>
          <w:ins w:id="197" w:author="Dhruv Dhody" w:date="2017-03-13T08:16:00Z"/>
          <w:lang w:val="en-GB"/>
        </w:rPr>
      </w:pPr>
      <w:ins w:id="198" w:author="Dhruv Dhody" w:date="2017-03-13T08:16:00Z">
        <w:r w:rsidRPr="00AE6457">
          <w:rPr>
            <w:lang w:val="en-GB"/>
          </w:rPr>
          <w:t xml:space="preserve">      subscribe</w:t>
        </w:r>
      </w:ins>
      <w:ins w:id="199" w:author="Leeyoung" w:date="2017-03-12T22:13:00Z">
        <w:r w:rsidR="00465892">
          <w:rPr>
            <w:lang w:val="en-GB"/>
          </w:rPr>
          <w:t>s</w:t>
        </w:r>
      </w:ins>
      <w:ins w:id="200" w:author="Dhruv Dhody" w:date="2017-03-13T08:16:00Z">
        <w:r w:rsidRPr="00AE6457">
          <w:rPr>
            <w:lang w:val="en-GB"/>
          </w:rPr>
          <w:t xml:space="preserve"> to the </w:t>
        </w:r>
      </w:ins>
      <w:ins w:id="201" w:author="Leeyoung" w:date="2017-03-12T22:13:00Z">
        <w:r w:rsidR="00465892">
          <w:rPr>
            <w:lang w:val="en-GB"/>
          </w:rPr>
          <w:t xml:space="preserve"> </w:t>
        </w:r>
      </w:ins>
      <w:ins w:id="202" w:author="Dhruv Dhody" w:date="2017-03-13T08:16:00Z">
        <w:del w:id="203" w:author="Leeyoung" w:date="2017-03-12T22:13:00Z">
          <w:r w:rsidRPr="00AE6457" w:rsidDel="00465892">
            <w:rPr>
              <w:lang w:val="en-GB"/>
            </w:rPr>
            <w:delText xml:space="preserve"> </w:delText>
          </w:r>
        </w:del>
        <w:r w:rsidRPr="00AE6457">
          <w:rPr>
            <w:lang w:val="en-GB"/>
          </w:rPr>
          <w:t>|    |    VN KPI TELEMETRY (VN Level)</w:t>
        </w:r>
      </w:ins>
    </w:p>
    <w:p w14:paraId="5C409AE7" w14:textId="5BAAFEB5" w:rsidR="00AE6457" w:rsidRPr="00AE6457" w:rsidRDefault="00AE6457" w:rsidP="00AE6457">
      <w:pPr>
        <w:pStyle w:val="RFCFigure"/>
        <w:rPr>
          <w:ins w:id="204" w:author="Dhruv Dhody" w:date="2017-03-13T08:16:00Z"/>
          <w:lang w:val="en-GB"/>
        </w:rPr>
      </w:pPr>
      <w:ins w:id="205" w:author="Dhruv Dhody" w:date="2017-03-13T08:16:00Z">
        <w:r w:rsidRPr="00AE6457">
          <w:rPr>
            <w:lang w:val="en-GB"/>
          </w:rPr>
          <w:t xml:space="preserve">      VN level telemetry</w:t>
        </w:r>
      </w:ins>
      <w:ins w:id="206" w:author="Leeyoung" w:date="2017-03-12T22:13:00Z">
        <w:r w:rsidR="00465892">
          <w:rPr>
            <w:lang w:val="en-GB"/>
          </w:rPr>
          <w:t xml:space="preserve"> </w:t>
        </w:r>
      </w:ins>
      <w:ins w:id="207" w:author="Dhruv Dhody" w:date="2017-03-13T08:16:00Z">
        <w:r w:rsidRPr="00AE6457">
          <w:rPr>
            <w:lang w:val="en-GB"/>
          </w:rPr>
          <w:t xml:space="preserve">|    |    VN Bandwidth Utilization: Minimum  </w:t>
        </w:r>
      </w:ins>
    </w:p>
    <w:p w14:paraId="35838974" w14:textId="49FA3BB2" w:rsidR="00AE6457" w:rsidRPr="00AE6457" w:rsidRDefault="00AE6457" w:rsidP="00AE6457">
      <w:pPr>
        <w:pStyle w:val="RFCFigure"/>
        <w:rPr>
          <w:ins w:id="208" w:author="Dhruv Dhody" w:date="2017-03-13T08:16:00Z"/>
          <w:lang w:val="en-GB"/>
        </w:rPr>
      </w:pPr>
      <w:ins w:id="209" w:author="Dhruv Dhody" w:date="2017-03-13T08:16:00Z">
        <w:r w:rsidRPr="00AE6457">
          <w:rPr>
            <w:lang w:val="en-GB"/>
          </w:rPr>
          <w:t xml:space="preserve">      for delay and     </w:t>
        </w:r>
      </w:ins>
      <w:ins w:id="210" w:author="Leeyoung" w:date="2017-03-12T22:13:00Z">
        <w:r w:rsidR="00465892">
          <w:rPr>
            <w:lang w:val="en-GB"/>
          </w:rPr>
          <w:t xml:space="preserve"> </w:t>
        </w:r>
      </w:ins>
      <w:ins w:id="211" w:author="Dhruv Dhody" w:date="2017-03-13T08:16:00Z">
        <w:r w:rsidRPr="00AE6457">
          <w:rPr>
            <w:lang w:val="en-GB"/>
          </w:rPr>
          <w:t>|    |     across VN members</w:t>
        </w:r>
      </w:ins>
    </w:p>
    <w:p w14:paraId="123CF272" w14:textId="1FD1029E" w:rsidR="00AE6457" w:rsidRPr="00AE6457" w:rsidRDefault="00AE6457" w:rsidP="00AE6457">
      <w:pPr>
        <w:pStyle w:val="RFCFigure"/>
        <w:rPr>
          <w:ins w:id="212" w:author="Dhruv Dhody" w:date="2017-03-13T08:16:00Z"/>
          <w:lang w:val="en-GB"/>
        </w:rPr>
      </w:pPr>
      <w:ins w:id="213" w:author="Dhruv Dhody" w:date="2017-03-13T08:16:00Z">
        <w:r w:rsidRPr="00AE6457">
          <w:rPr>
            <w:lang w:val="en-GB"/>
          </w:rPr>
          <w:t xml:space="preserve">      bandwidth util    </w:t>
        </w:r>
      </w:ins>
      <w:ins w:id="214" w:author="Leeyoung" w:date="2017-03-12T22:13:00Z">
        <w:r w:rsidR="00465892">
          <w:rPr>
            <w:lang w:val="en-GB"/>
          </w:rPr>
          <w:t xml:space="preserve"> </w:t>
        </w:r>
      </w:ins>
      <w:ins w:id="215" w:author="Dhruv Dhody" w:date="2017-03-13T08:16:00Z">
        <w:r w:rsidRPr="00AE6457">
          <w:rPr>
            <w:lang w:val="en-GB"/>
          </w:rPr>
          <w:t xml:space="preserve">|    |    VN Delay: Maximum across VN </w:t>
        </w:r>
      </w:ins>
    </w:p>
    <w:p w14:paraId="472DC7F2" w14:textId="305E30E8" w:rsidR="00AE6457" w:rsidRPr="00AE6457" w:rsidRDefault="00AE6457" w:rsidP="00AE6457">
      <w:pPr>
        <w:pStyle w:val="RFCFigure"/>
        <w:rPr>
          <w:ins w:id="216" w:author="Dhruv Dhody" w:date="2017-03-13T08:16:00Z"/>
          <w:lang w:val="en-GB"/>
        </w:rPr>
      </w:pPr>
      <w:ins w:id="217" w:author="Dhruv Dhody" w:date="2017-03-13T08:16:00Z">
        <w:r w:rsidRPr="00AE6457">
          <w:rPr>
            <w:lang w:val="en-GB"/>
          </w:rPr>
          <w:t xml:space="preserve">                       </w:t>
        </w:r>
      </w:ins>
      <w:ins w:id="218" w:author="Leeyoung" w:date="2017-03-12T22:13:00Z">
        <w:r w:rsidR="00465892">
          <w:rPr>
            <w:lang w:val="en-GB"/>
          </w:rPr>
          <w:t xml:space="preserve"> </w:t>
        </w:r>
      </w:ins>
      <w:ins w:id="219" w:author="Dhruv Dhody" w:date="2017-03-13T08:16:00Z">
        <w:r w:rsidRPr="00AE6457">
          <w:rPr>
            <w:lang w:val="en-GB"/>
          </w:rPr>
          <w:t xml:space="preserve">\|/   |     Members </w:t>
        </w:r>
      </w:ins>
    </w:p>
    <w:p w14:paraId="425C6229" w14:textId="77777777" w:rsidR="00AE6457" w:rsidRPr="00AE6457" w:rsidRDefault="00AE6457" w:rsidP="00AE6457">
      <w:pPr>
        <w:pStyle w:val="RFCFigure"/>
        <w:rPr>
          <w:ins w:id="220" w:author="Dhruv Dhody" w:date="2017-03-13T08:16:00Z"/>
          <w:lang w:val="en-GB"/>
        </w:rPr>
      </w:pPr>
      <w:ins w:id="221" w:author="Dhruv Dhody" w:date="2017-03-13T08:16:00Z">
        <w:r w:rsidRPr="00AE6457">
          <w:rPr>
            <w:lang w:val="en-GB"/>
          </w:rPr>
          <w:t xml:space="preserve">   +------------------------------------------------------------+</w:t>
        </w:r>
      </w:ins>
    </w:p>
    <w:p w14:paraId="6D2E912A" w14:textId="77777777" w:rsidR="00AE6457" w:rsidRPr="00AE6457" w:rsidRDefault="00AE6457" w:rsidP="00AE6457">
      <w:pPr>
        <w:pStyle w:val="RFCFigure"/>
        <w:rPr>
          <w:ins w:id="222" w:author="Dhruv Dhody" w:date="2017-03-13T08:16:00Z"/>
          <w:lang w:val="en-GB"/>
        </w:rPr>
      </w:pPr>
      <w:ins w:id="223" w:author="Dhruv Dhody" w:date="2017-03-13T08:16:00Z">
        <w:r w:rsidRPr="00AE6457">
          <w:rPr>
            <w:lang w:val="en-GB"/>
          </w:rPr>
          <w:t xml:space="preserve">   | MDSC                                                       |</w:t>
        </w:r>
      </w:ins>
    </w:p>
    <w:p w14:paraId="2E83E308" w14:textId="77777777" w:rsidR="00AE6457" w:rsidRPr="00AE6457" w:rsidRDefault="00AE6457" w:rsidP="00AE6457">
      <w:pPr>
        <w:pStyle w:val="RFCFigure"/>
        <w:rPr>
          <w:ins w:id="224" w:author="Dhruv Dhody" w:date="2017-03-13T08:16:00Z"/>
          <w:lang w:val="en-GB"/>
        </w:rPr>
      </w:pPr>
      <w:ins w:id="225" w:author="Dhruv Dhody" w:date="2017-03-13T08:16:00Z">
        <w:r w:rsidRPr="00AE6457">
          <w:rPr>
            <w:lang w:val="en-GB"/>
          </w:rPr>
          <w:t xml:space="preserve">   |                                                            |</w:t>
        </w:r>
      </w:ins>
    </w:p>
    <w:p w14:paraId="14A97D9B" w14:textId="77777777" w:rsidR="00AE6457" w:rsidRPr="00AE6457" w:rsidRDefault="00AE6457" w:rsidP="00AE6457">
      <w:pPr>
        <w:pStyle w:val="RFCFigure"/>
        <w:rPr>
          <w:ins w:id="226" w:author="Dhruv Dhody" w:date="2017-03-13T08:16:00Z"/>
          <w:lang w:val="en-GB"/>
        </w:rPr>
      </w:pPr>
      <w:ins w:id="227" w:author="Dhruv Dhody" w:date="2017-03-13T08:16:00Z">
        <w:r w:rsidRPr="00AE6457">
          <w:rPr>
            <w:lang w:val="en-GB"/>
          </w:rPr>
          <w:t xml:space="preserve">   +------------------------------------------------------------+</w:t>
        </w:r>
      </w:ins>
    </w:p>
    <w:p w14:paraId="22B6DCCF" w14:textId="77777777" w:rsidR="00AE6457" w:rsidRDefault="00AE6457" w:rsidP="00720818">
      <w:pPr>
        <w:rPr>
          <w:ins w:id="228" w:author="Ricard Vilalta (CTTC)" w:date="2017-03-12T06:27:00Z"/>
        </w:rPr>
      </w:pPr>
    </w:p>
    <w:p w14:paraId="5CFC9784" w14:textId="286555B5" w:rsidR="00C9418B" w:rsidRPr="00FC65BF" w:rsidDel="00AE6457" w:rsidRDefault="00C9418B" w:rsidP="00C9418B">
      <w:pPr>
        <w:pStyle w:val="RFCFigure"/>
        <w:rPr>
          <w:ins w:id="229" w:author="Ricard Vilalta (CTTC)" w:date="2017-03-12T06:29:00Z"/>
          <w:del w:id="230" w:author="Dhruv Dhody" w:date="2017-03-13T08:17:00Z"/>
          <w:lang w:val="en-GB"/>
        </w:rPr>
      </w:pPr>
      <w:ins w:id="231" w:author="Ricard Vilalta (CTTC)" w:date="2017-03-12T06:29:00Z">
        <w:del w:id="232" w:author="Dhruv Dhody" w:date="2017-03-13T08:17:00Z">
          <w:r w:rsidRPr="00FC65BF" w:rsidDel="00AE6457">
            <w:rPr>
              <w:lang w:val="en-GB"/>
            </w:rPr>
            <w:delText xml:space="preserve">   +-------------------------------------------+</w:delText>
          </w:r>
        </w:del>
      </w:ins>
    </w:p>
    <w:p w14:paraId="614D8662" w14:textId="5295BA5F" w:rsidR="00C9418B" w:rsidRPr="00FC65BF" w:rsidDel="00AE6457" w:rsidRDefault="00C9418B" w:rsidP="00C9418B">
      <w:pPr>
        <w:pStyle w:val="RFCFigure"/>
        <w:rPr>
          <w:ins w:id="233" w:author="Ricard Vilalta (CTTC)" w:date="2017-03-12T06:29:00Z"/>
          <w:del w:id="234" w:author="Dhruv Dhody" w:date="2017-03-13T08:17:00Z"/>
          <w:lang w:val="en-GB"/>
        </w:rPr>
      </w:pPr>
      <w:ins w:id="235" w:author="Ricard Vilalta (CTTC)" w:date="2017-03-12T06:29:00Z">
        <w:del w:id="236" w:author="Dhruv Dhody" w:date="2017-03-13T08:17:00Z">
          <w:r w:rsidRPr="00FC65BF" w:rsidDel="00AE6457">
            <w:rPr>
              <w:lang w:val="en-GB"/>
            </w:rPr>
            <w:delText xml:space="preserve">   | CNC                                       |</w:delText>
          </w:r>
        </w:del>
      </w:ins>
    </w:p>
    <w:p w14:paraId="762938DC" w14:textId="551BC280" w:rsidR="00C9418B" w:rsidRPr="00FC65BF" w:rsidDel="00AE6457" w:rsidRDefault="00C9418B" w:rsidP="00C9418B">
      <w:pPr>
        <w:pStyle w:val="RFCFigure"/>
        <w:rPr>
          <w:ins w:id="237" w:author="Ricard Vilalta (CTTC)" w:date="2017-03-12T06:29:00Z"/>
          <w:del w:id="238" w:author="Dhruv Dhody" w:date="2017-03-13T08:17:00Z"/>
          <w:lang w:val="en-GB"/>
        </w:rPr>
      </w:pPr>
      <w:ins w:id="239" w:author="Ricard Vilalta (CTTC)" w:date="2017-03-12T06:29:00Z">
        <w:del w:id="240" w:author="Dhruv Dhody" w:date="2017-03-13T08:17:00Z">
          <w:r w:rsidRPr="00FC65BF" w:rsidDel="00AE6457">
            <w:rPr>
              <w:lang w:val="en-GB"/>
            </w:rPr>
            <w:delText xml:space="preserve">   |                                           |</w:delText>
          </w:r>
        </w:del>
      </w:ins>
    </w:p>
    <w:p w14:paraId="4BA85D98" w14:textId="2501893C" w:rsidR="00C9418B" w:rsidRPr="00FC65BF" w:rsidDel="00AE6457" w:rsidRDefault="00C9418B" w:rsidP="00C9418B">
      <w:pPr>
        <w:pStyle w:val="RFCFigure"/>
        <w:rPr>
          <w:ins w:id="241" w:author="Ricard Vilalta (CTTC)" w:date="2017-03-12T06:29:00Z"/>
          <w:del w:id="242" w:author="Dhruv Dhody" w:date="2017-03-13T08:17:00Z"/>
          <w:lang w:val="en-GB"/>
        </w:rPr>
      </w:pPr>
      <w:ins w:id="243" w:author="Ricard Vilalta (CTTC)" w:date="2017-03-12T06:29:00Z">
        <w:del w:id="244" w:author="Dhruv Dhody" w:date="2017-03-13T08:17:00Z">
          <w:r w:rsidRPr="00FC65BF" w:rsidDel="00AE6457">
            <w:rPr>
              <w:lang w:val="en-GB"/>
            </w:rPr>
            <w:delText xml:space="preserve">   +-------------------------------------------+</w:delText>
          </w:r>
        </w:del>
      </w:ins>
    </w:p>
    <w:p w14:paraId="6A3E343E" w14:textId="6E5B8F03" w:rsidR="00C9418B" w:rsidRPr="00FC65BF" w:rsidDel="00AE6457" w:rsidRDefault="00C9418B" w:rsidP="00C9418B">
      <w:pPr>
        <w:pStyle w:val="RFCFigure"/>
        <w:rPr>
          <w:ins w:id="245" w:author="Ricard Vilalta (CTTC)" w:date="2017-03-12T06:34:00Z"/>
          <w:del w:id="246" w:author="Dhruv Dhody" w:date="2017-03-13T08:17:00Z"/>
          <w:lang w:val="en-GB"/>
        </w:rPr>
      </w:pPr>
      <w:ins w:id="247" w:author="Ricard Vilalta (CTTC)" w:date="2017-03-12T06:29:00Z">
        <w:del w:id="248" w:author="Dhruv Dhody" w:date="2017-03-13T08:17:00Z">
          <w:r w:rsidRPr="00FC65BF" w:rsidDel="00AE6457">
            <w:rPr>
              <w:lang w:val="en-GB"/>
            </w:rPr>
            <w:delText xml:space="preserve">   </w:delText>
          </w:r>
        </w:del>
      </w:ins>
      <w:ins w:id="249" w:author="Ricard Vilalta (CTTC)" w:date="2017-03-12T06:33:00Z">
        <w:del w:id="250" w:author="Dhruv Dhody" w:date="2017-03-13T08:17:00Z">
          <w:r w:rsidRPr="00FC65BF" w:rsidDel="00AE6457">
            <w:rPr>
              <w:lang w:val="en-GB"/>
            </w:rPr>
            <w:delText xml:space="preserve">            </w:delText>
          </w:r>
        </w:del>
      </w:ins>
      <w:ins w:id="251" w:author="Ricard Vilalta (CTTC)" w:date="2017-03-12T06:29:00Z">
        <w:del w:id="252" w:author="Dhruv Dhody" w:date="2017-03-13T08:17:00Z">
          <w:r w:rsidRPr="00FC65BF" w:rsidDel="00AE6457">
            <w:rPr>
              <w:lang w:val="en-GB"/>
            </w:rPr>
            <w:delText>/|\2.</w:delText>
          </w:r>
        </w:del>
      </w:ins>
      <w:ins w:id="253" w:author="Ricard Vilalta (CTTC)" w:date="2017-03-12T06:34:00Z">
        <w:del w:id="254" w:author="Dhruv Dhody" w:date="2017-03-13T08:17:00Z">
          <w:r w:rsidRPr="00FC65BF" w:rsidDel="00AE6457">
            <w:rPr>
              <w:lang w:val="en-GB"/>
            </w:rPr>
            <w:delText xml:space="preserve"> MDSC creates E2E TE KPI Telemetry</w:delText>
          </w:r>
        </w:del>
      </w:ins>
    </w:p>
    <w:p w14:paraId="63955175" w14:textId="3A6CAE5B" w:rsidR="00C9418B" w:rsidRPr="00C9418B" w:rsidDel="00AE6457" w:rsidRDefault="00C9418B" w:rsidP="00C9418B">
      <w:pPr>
        <w:pStyle w:val="RFCFigure"/>
        <w:rPr>
          <w:ins w:id="255" w:author="Ricard Vilalta (CTTC)" w:date="2017-03-12T06:34:00Z"/>
          <w:del w:id="256" w:author="Dhruv Dhody" w:date="2017-03-13T08:17:00Z"/>
          <w:lang w:val="es-ES_tradnl"/>
        </w:rPr>
      </w:pPr>
      <w:ins w:id="257" w:author="Ricard Vilalta (CTTC)" w:date="2017-03-12T06:34:00Z">
        <w:del w:id="258" w:author="Dhruv Dhody" w:date="2017-03-13T08:17:00Z">
          <w:r w:rsidRPr="00FC65BF" w:rsidDel="00AE6457">
            <w:rPr>
              <w:lang w:val="en-GB"/>
            </w:rPr>
            <w:delText xml:space="preserve">                </w:delText>
          </w:r>
        </w:del>
      </w:ins>
      <w:ins w:id="259" w:author="Ricard Vilalta (CTTC)" w:date="2017-03-12T06:35:00Z">
        <w:del w:id="260" w:author="Dhruv Dhody" w:date="2017-03-13T08:17:00Z">
          <w:r w:rsidDel="00AE6457">
            <w:rPr>
              <w:lang w:val="es-ES_tradnl"/>
            </w:rPr>
            <w:delText>|</w:delText>
          </w:r>
        </w:del>
      </w:ins>
      <w:ins w:id="261" w:author="Ricard Vilalta (CTTC)" w:date="2017-03-12T06:34:00Z">
        <w:del w:id="262" w:author="Dhruv Dhody" w:date="2017-03-13T08:17:00Z">
          <w:r w:rsidDel="00AE6457">
            <w:rPr>
              <w:lang w:val="es-ES_tradnl"/>
            </w:rPr>
            <w:delText xml:space="preserve">    </w:delText>
          </w:r>
          <w:r w:rsidRPr="00C9418B" w:rsidDel="00AE6457">
            <w:rPr>
              <w:lang w:val="es-ES_tradnl"/>
            </w:rPr>
            <w:delText>E2E TE KPI TELEMETRY (VN Member Level)</w:delText>
          </w:r>
        </w:del>
      </w:ins>
    </w:p>
    <w:p w14:paraId="764A4715" w14:textId="1F0AB41F" w:rsidR="00C9418B" w:rsidDel="00AE6457" w:rsidRDefault="00C9418B" w:rsidP="00C9418B">
      <w:pPr>
        <w:pStyle w:val="RFCFigure"/>
        <w:rPr>
          <w:ins w:id="263" w:author="Ricard Vilalta (CTTC)" w:date="2017-03-12T06:34:00Z"/>
          <w:del w:id="264" w:author="Dhruv Dhody" w:date="2017-03-13T08:17:00Z"/>
        </w:rPr>
      </w:pPr>
      <w:ins w:id="265" w:author="Ricard Vilalta (CTTC)" w:date="2017-03-12T06:34:00Z">
        <w:del w:id="266" w:author="Dhruv Dhody" w:date="2017-03-13T08:17:00Z">
          <w:r w:rsidRPr="00FC65BF" w:rsidDel="00AE6457">
            <w:rPr>
              <w:lang w:val="es-ES_tradnl"/>
            </w:rPr>
            <w:delText xml:space="preserve">                </w:delText>
          </w:r>
        </w:del>
      </w:ins>
      <w:ins w:id="267" w:author="Ricard Vilalta (CTTC)" w:date="2017-03-12T06:35:00Z">
        <w:del w:id="268" w:author="Dhruv Dhody" w:date="2017-03-13T08:17:00Z">
          <w:r w:rsidRPr="00C9418B" w:rsidDel="00AE6457">
            <w:rPr>
              <w:lang w:val="en-GB"/>
            </w:rPr>
            <w:delText xml:space="preserve">| </w:delText>
          </w:r>
        </w:del>
      </w:ins>
      <w:ins w:id="269" w:author="Ricard Vilalta (CTTC)" w:date="2017-03-12T06:34:00Z">
        <w:del w:id="270" w:author="Dhruv Dhody" w:date="2017-03-13T08:17:00Z">
          <w:r w:rsidRPr="00C9418B" w:rsidDel="00AE6457">
            <w:rPr>
              <w:lang w:val="en-GB"/>
            </w:rPr>
            <w:delText xml:space="preserve">   </w:delText>
          </w:r>
          <w:r w:rsidDel="00AE6457">
            <w:delText xml:space="preserve">E2E Tunnel Utilization: Minimum across </w:delText>
          </w:r>
        </w:del>
      </w:ins>
    </w:p>
    <w:p w14:paraId="7262E19F" w14:textId="63140C00" w:rsidR="00C9418B" w:rsidDel="00AE6457" w:rsidRDefault="00C9418B" w:rsidP="00C9418B">
      <w:pPr>
        <w:pStyle w:val="RFCFigure"/>
        <w:rPr>
          <w:ins w:id="271" w:author="Ricard Vilalta (CTTC)" w:date="2017-03-12T06:34:00Z"/>
          <w:del w:id="272" w:author="Dhruv Dhody" w:date="2017-03-13T08:17:00Z"/>
        </w:rPr>
      </w:pPr>
      <w:ins w:id="273" w:author="Ricard Vilalta (CTTC)" w:date="2017-03-12T06:34:00Z">
        <w:del w:id="274" w:author="Dhruv Dhody" w:date="2017-03-13T08:17:00Z">
          <w:r w:rsidDel="00AE6457">
            <w:delText xml:space="preserve">                </w:delText>
          </w:r>
        </w:del>
      </w:ins>
      <w:ins w:id="275" w:author="Ricard Vilalta (CTTC)" w:date="2017-03-12T06:35:00Z">
        <w:del w:id="276" w:author="Dhruv Dhody" w:date="2017-03-13T08:17:00Z">
          <w:r w:rsidDel="00AE6457">
            <w:delText>|</w:delText>
          </w:r>
        </w:del>
      </w:ins>
      <w:ins w:id="277" w:author="Ricard Vilalta (CTTC)" w:date="2017-03-12T06:34:00Z">
        <w:del w:id="278" w:author="Dhruv Dhody" w:date="2017-03-13T08:17:00Z">
          <w:r w:rsidDel="00AE6457">
            <w:delText xml:space="preserve">     segment tunnels</w:delText>
          </w:r>
        </w:del>
      </w:ins>
    </w:p>
    <w:p w14:paraId="1BDCF5AC" w14:textId="3126F53C" w:rsidR="00C9418B" w:rsidDel="00AE6457" w:rsidRDefault="00C9418B" w:rsidP="00C9418B">
      <w:pPr>
        <w:pStyle w:val="RFCFigure"/>
        <w:rPr>
          <w:ins w:id="279" w:author="Ricard Vilalta (CTTC)" w:date="2017-03-12T06:34:00Z"/>
          <w:del w:id="280" w:author="Dhruv Dhody" w:date="2017-03-13T08:17:00Z"/>
        </w:rPr>
      </w:pPr>
      <w:ins w:id="281" w:author="Ricard Vilalta (CTTC)" w:date="2017-03-12T06:34:00Z">
        <w:del w:id="282" w:author="Dhruv Dhody" w:date="2017-03-13T08:17:00Z">
          <w:r w:rsidDel="00AE6457">
            <w:delText xml:space="preserve">                </w:delText>
          </w:r>
        </w:del>
      </w:ins>
      <w:ins w:id="283" w:author="Ricard Vilalta (CTTC)" w:date="2017-03-12T06:35:00Z">
        <w:del w:id="284" w:author="Dhruv Dhody" w:date="2017-03-13T08:17:00Z">
          <w:r w:rsidDel="00AE6457">
            <w:delText>|</w:delText>
          </w:r>
        </w:del>
      </w:ins>
      <w:ins w:id="285" w:author="Ricard Vilalta (CTTC)" w:date="2017-03-12T06:34:00Z">
        <w:del w:id="286" w:author="Dhruv Dhody" w:date="2017-03-13T08:17:00Z">
          <w:r w:rsidDel="00AE6457">
            <w:delText xml:space="preserve">    Tunnel Latency: AND operation across segment                     </w:delText>
          </w:r>
        </w:del>
      </w:ins>
    </w:p>
    <w:p w14:paraId="581F6EDA" w14:textId="160FCB82" w:rsidR="00C9418B" w:rsidDel="00AE6457" w:rsidRDefault="00C9418B" w:rsidP="00C9418B">
      <w:pPr>
        <w:pStyle w:val="RFCFigure"/>
        <w:rPr>
          <w:ins w:id="287" w:author="Ricard Vilalta (CTTC)" w:date="2017-03-12T06:29:00Z"/>
          <w:del w:id="288" w:author="Dhruv Dhody" w:date="2017-03-13T08:17:00Z"/>
        </w:rPr>
      </w:pPr>
      <w:ins w:id="289" w:author="Ricard Vilalta (CTTC)" w:date="2017-03-12T06:34:00Z">
        <w:del w:id="290" w:author="Dhruv Dhody" w:date="2017-03-13T08:17:00Z">
          <w:r w:rsidDel="00AE6457">
            <w:delText xml:space="preserve">                </w:delText>
          </w:r>
        </w:del>
      </w:ins>
      <w:ins w:id="291" w:author="Ricard Vilalta (CTTC)" w:date="2017-03-12T06:35:00Z">
        <w:del w:id="292" w:author="Dhruv Dhody" w:date="2017-03-13T08:17:00Z">
          <w:r w:rsidDel="00AE6457">
            <w:delText>|</w:delText>
          </w:r>
        </w:del>
      </w:ins>
      <w:ins w:id="293" w:author="Ricard Vilalta (CTTC)" w:date="2017-03-12T06:34:00Z">
        <w:del w:id="294" w:author="Dhruv Dhody" w:date="2017-03-13T08:17:00Z">
          <w:r w:rsidDel="00AE6457">
            <w:delText xml:space="preserve">     tunnels</w:delText>
          </w:r>
        </w:del>
      </w:ins>
      <w:ins w:id="295" w:author="Ricard Vilalta (CTTC)" w:date="2017-03-12T06:29:00Z">
        <w:del w:id="296" w:author="Dhruv Dhody" w:date="2017-03-13T08:17:00Z">
          <w:r w:rsidDel="00AE6457">
            <w:delText xml:space="preserve"> </w:delText>
          </w:r>
        </w:del>
      </w:ins>
    </w:p>
    <w:p w14:paraId="73D9C0B7" w14:textId="76FEFEC8" w:rsidR="00EF3721" w:rsidDel="00AE6457" w:rsidRDefault="00EF3721" w:rsidP="00EF3721">
      <w:pPr>
        <w:pStyle w:val="RFCFigure"/>
        <w:rPr>
          <w:ins w:id="297" w:author="Ricard Vilalta (CTTC)" w:date="2017-03-12T06:27:00Z"/>
          <w:del w:id="298" w:author="Dhruv Dhody" w:date="2017-03-13T08:17:00Z"/>
        </w:rPr>
      </w:pPr>
      <w:ins w:id="299" w:author="Ricard Vilalta (CTTC)" w:date="2017-03-12T06:27:00Z">
        <w:del w:id="300" w:author="Dhruv Dhody" w:date="2017-03-13T08:17:00Z">
          <w:r w:rsidDel="00AE6457">
            <w:delText xml:space="preserve">   +------------------------------------------------+</w:delText>
          </w:r>
        </w:del>
      </w:ins>
    </w:p>
    <w:p w14:paraId="03C3147C" w14:textId="1E35AE17" w:rsidR="00EF3721" w:rsidDel="00AE6457" w:rsidRDefault="00EF3721" w:rsidP="00EF3721">
      <w:pPr>
        <w:pStyle w:val="RFCFigure"/>
        <w:rPr>
          <w:ins w:id="301" w:author="Ricard Vilalta (CTTC)" w:date="2017-03-12T06:27:00Z"/>
          <w:del w:id="302" w:author="Dhruv Dhody" w:date="2017-03-13T08:17:00Z"/>
        </w:rPr>
      </w:pPr>
      <w:ins w:id="303" w:author="Ricard Vilalta (CTTC)" w:date="2017-03-12T06:27:00Z">
        <w:del w:id="304" w:author="Dhruv Dhody" w:date="2017-03-13T08:17:00Z">
          <w:r w:rsidDel="00AE6457">
            <w:delText xml:space="preserve">   | MDSC       </w:delText>
          </w:r>
        </w:del>
      </w:ins>
      <w:ins w:id="305" w:author="Ricard Vilalta (CTTC)" w:date="2017-03-12T06:28:00Z">
        <w:del w:id="306" w:author="Dhruv Dhody" w:date="2017-03-13T08:17:00Z">
          <w:r w:rsidDel="00AE6457">
            <w:delText xml:space="preserve">                                 </w:delText>
          </w:r>
        </w:del>
      </w:ins>
      <w:ins w:id="307" w:author="Ricard Vilalta (CTTC)" w:date="2017-03-12T06:27:00Z">
        <w:del w:id="308" w:author="Dhruv Dhody" w:date="2017-03-13T08:17:00Z">
          <w:r w:rsidDel="00AE6457">
            <w:delText xml:space="preserve">   |</w:delText>
          </w:r>
        </w:del>
      </w:ins>
    </w:p>
    <w:p w14:paraId="7F554B7A" w14:textId="061B50C8" w:rsidR="00EF3721" w:rsidDel="00AE6457" w:rsidRDefault="00EF3721" w:rsidP="00EF3721">
      <w:pPr>
        <w:pStyle w:val="RFCFigure"/>
        <w:rPr>
          <w:ins w:id="309" w:author="Ricard Vilalta (CTTC)" w:date="2017-03-12T06:27:00Z"/>
          <w:del w:id="310" w:author="Dhruv Dhody" w:date="2017-03-13T08:17:00Z"/>
        </w:rPr>
      </w:pPr>
      <w:ins w:id="311" w:author="Ricard Vilalta (CTTC)" w:date="2017-03-12T06:27:00Z">
        <w:del w:id="312" w:author="Dhruv Dhody" w:date="2017-03-13T08:17:00Z">
          <w:r w:rsidDel="00AE6457">
            <w:delText xml:space="preserve">   |      </w:delText>
          </w:r>
        </w:del>
      </w:ins>
      <w:ins w:id="313" w:author="Ricard Vilalta (CTTC)" w:date="2017-03-12T06:28:00Z">
        <w:del w:id="314" w:author="Dhruv Dhody" w:date="2017-03-13T08:17:00Z">
          <w:r w:rsidDel="00AE6457">
            <w:delText xml:space="preserve">                                        </w:delText>
          </w:r>
        </w:del>
      </w:ins>
      <w:ins w:id="315" w:author="Ricard Vilalta (CTTC)" w:date="2017-03-12T06:27:00Z">
        <w:del w:id="316" w:author="Dhruv Dhody" w:date="2017-03-13T08:17:00Z">
          <w:r w:rsidDel="00AE6457">
            <w:delText xml:space="preserve">  |</w:delText>
          </w:r>
        </w:del>
      </w:ins>
    </w:p>
    <w:p w14:paraId="063D9011" w14:textId="60F6C173" w:rsidR="00EF3721" w:rsidDel="00AE6457" w:rsidRDefault="00EF3721" w:rsidP="00EF3721">
      <w:pPr>
        <w:pStyle w:val="RFCFigure"/>
        <w:rPr>
          <w:ins w:id="317" w:author="Ricard Vilalta (CTTC)" w:date="2017-03-12T06:27:00Z"/>
          <w:del w:id="318" w:author="Dhruv Dhody" w:date="2017-03-13T08:17:00Z"/>
        </w:rPr>
      </w:pPr>
      <w:ins w:id="319" w:author="Ricard Vilalta (CTTC)" w:date="2017-03-12T06:27:00Z">
        <w:del w:id="320" w:author="Dhruv Dhody" w:date="2017-03-13T08:17:00Z">
          <w:r w:rsidDel="00AE6457">
            <w:delText xml:space="preserve">   +------------------------------------------------+</w:delText>
          </w:r>
        </w:del>
      </w:ins>
    </w:p>
    <w:p w14:paraId="72E8F675" w14:textId="15325289" w:rsidR="00C9418B" w:rsidDel="00AE6457" w:rsidRDefault="00C9418B" w:rsidP="00C9418B">
      <w:pPr>
        <w:pStyle w:val="RFCFigure"/>
        <w:rPr>
          <w:ins w:id="321" w:author="Ricard Vilalta (CTTC)" w:date="2017-03-12T06:32:00Z"/>
          <w:del w:id="322" w:author="Dhruv Dhody" w:date="2017-03-13T08:17:00Z"/>
        </w:rPr>
      </w:pPr>
      <w:ins w:id="323" w:author="Ricard Vilalta (CTTC)" w:date="2017-03-12T06:27:00Z">
        <w:del w:id="324" w:author="Dhruv Dhody" w:date="2017-03-13T08:17:00Z">
          <w:r w:rsidDel="00AE6457">
            <w:delText xml:space="preserve">            </w:delText>
          </w:r>
          <w:r w:rsidR="00EF3721" w:rsidDel="00AE6457">
            <w:delText xml:space="preserve">   /|\</w:delText>
          </w:r>
        </w:del>
      </w:ins>
      <w:ins w:id="325" w:author="Ricard Vilalta (CTTC)" w:date="2017-03-12T06:31:00Z">
        <w:del w:id="326" w:author="Dhruv Dhody" w:date="2017-03-13T08:17:00Z">
          <w:r w:rsidDel="00AE6457">
            <w:delText>1</w:delText>
          </w:r>
        </w:del>
      </w:ins>
      <w:ins w:id="327" w:author="Ricard Vilalta (CTTC)" w:date="2017-03-12T06:27:00Z">
        <w:del w:id="328" w:author="Dhruv Dhody" w:date="2017-03-13T08:17:00Z">
          <w:r w:rsidR="00EF3721" w:rsidDel="00AE6457">
            <w:delText>.</w:delText>
          </w:r>
        </w:del>
      </w:ins>
      <w:ins w:id="329" w:author="Ricard Vilalta (CTTC)" w:date="2017-03-12T06:31:00Z">
        <w:del w:id="330" w:author="Dhruv Dhody" w:date="2017-03-13T08:17:00Z">
          <w:r w:rsidDel="00AE6457">
            <w:delText xml:space="preserve"> TE-Tunnel level KPI TELEMETRY </w:delText>
          </w:r>
        </w:del>
      </w:ins>
    </w:p>
    <w:p w14:paraId="274B11FA" w14:textId="5F898174" w:rsidR="00C9418B" w:rsidDel="00AE6457" w:rsidRDefault="00C9418B" w:rsidP="00C9418B">
      <w:pPr>
        <w:pStyle w:val="RFCFigure"/>
        <w:rPr>
          <w:ins w:id="331" w:author="Ricard Vilalta (CTTC)" w:date="2017-03-12T06:31:00Z"/>
          <w:del w:id="332" w:author="Dhruv Dhody" w:date="2017-03-13T08:17:00Z"/>
        </w:rPr>
      </w:pPr>
      <w:ins w:id="333" w:author="Ricard Vilalta (CTTC)" w:date="2017-03-12T06:32:00Z">
        <w:del w:id="334" w:author="Dhruv Dhody" w:date="2017-03-13T08:17:00Z">
          <w:r w:rsidDel="00AE6457">
            <w:delText xml:space="preserve">                |    (</w:delText>
          </w:r>
        </w:del>
      </w:ins>
      <w:ins w:id="335" w:author="Ricard Vilalta (CTTC)" w:date="2017-03-12T06:31:00Z">
        <w:del w:id="336" w:author="Dhruv Dhody" w:date="2017-03-13T08:17:00Z">
          <w:r w:rsidDel="00AE6457">
            <w:delText>Domain/Segment Level))</w:delText>
          </w:r>
        </w:del>
      </w:ins>
    </w:p>
    <w:p w14:paraId="05FD5966" w14:textId="37D86A38" w:rsidR="00C9418B" w:rsidDel="00AE6457" w:rsidRDefault="00C9418B" w:rsidP="00C9418B">
      <w:pPr>
        <w:pStyle w:val="RFCFigure"/>
        <w:rPr>
          <w:ins w:id="337" w:author="Ricard Vilalta (CTTC)" w:date="2017-03-12T06:31:00Z"/>
          <w:del w:id="338" w:author="Dhruv Dhody" w:date="2017-03-13T08:17:00Z"/>
        </w:rPr>
      </w:pPr>
      <w:ins w:id="339" w:author="Ricard Vilalta (CTTC)" w:date="2017-03-12T06:32:00Z">
        <w:del w:id="340" w:author="Dhruv Dhody" w:date="2017-03-13T08:17:00Z">
          <w:r w:rsidDel="00AE6457">
            <w:delText xml:space="preserve">                |    </w:delText>
          </w:r>
        </w:del>
      </w:ins>
      <w:ins w:id="341" w:author="Ricard Vilalta (CTTC)" w:date="2017-03-12T06:31:00Z">
        <w:del w:id="342" w:author="Dhruv Dhody" w:date="2017-03-13T08:17:00Z">
          <w:r w:rsidDel="00AE6457">
            <w:delText>Tunnel Utilization: Minimum across all links</w:delText>
          </w:r>
        </w:del>
      </w:ins>
    </w:p>
    <w:p w14:paraId="02CCA2B0" w14:textId="61B7D105" w:rsidR="00EF3721" w:rsidRPr="00C9418B" w:rsidDel="00AE6457" w:rsidRDefault="00C9418B" w:rsidP="00C9418B">
      <w:pPr>
        <w:pStyle w:val="RFCFigure"/>
        <w:rPr>
          <w:ins w:id="343" w:author="Ricard Vilalta (CTTC)" w:date="2017-03-12T06:27:00Z"/>
          <w:del w:id="344" w:author="Dhruv Dhody" w:date="2017-03-13T08:17:00Z"/>
          <w:lang w:val="en-GB"/>
        </w:rPr>
      </w:pPr>
      <w:ins w:id="345" w:author="Ricard Vilalta (CTTC)" w:date="2017-03-12T06:32:00Z">
        <w:del w:id="346" w:author="Dhruv Dhody" w:date="2017-03-13T08:17:00Z">
          <w:r w:rsidDel="00AE6457">
            <w:delText xml:space="preserve">                |    </w:delText>
          </w:r>
        </w:del>
      </w:ins>
      <w:ins w:id="347" w:author="Ricard Vilalta (CTTC)" w:date="2017-03-12T06:31:00Z">
        <w:del w:id="348" w:author="Dhruv Dhody" w:date="2017-03-13T08:17:00Z">
          <w:r w:rsidDel="00AE6457">
            <w:delText>Tunnel Latency: AND operation across all links</w:delText>
          </w:r>
        </w:del>
      </w:ins>
    </w:p>
    <w:p w14:paraId="3E89EF0F" w14:textId="54E4E4BE" w:rsidR="00EF3721" w:rsidDel="00AE6457" w:rsidRDefault="00C9418B" w:rsidP="00EF3721">
      <w:pPr>
        <w:pStyle w:val="RFCFigure"/>
        <w:rPr>
          <w:ins w:id="349" w:author="Ricard Vilalta (CTTC)" w:date="2017-03-12T06:27:00Z"/>
          <w:del w:id="350" w:author="Dhruv Dhody" w:date="2017-03-13T08:17:00Z"/>
        </w:rPr>
      </w:pPr>
      <w:ins w:id="351" w:author="Ricard Vilalta (CTTC)" w:date="2017-03-12T06:27:00Z">
        <w:del w:id="352" w:author="Dhruv Dhody" w:date="2017-03-13T08:17:00Z">
          <w:r w:rsidDel="00AE6457">
            <w:delText xml:space="preserve">             </w:delText>
          </w:r>
          <w:r w:rsidR="00EF3721" w:rsidDel="00AE6457">
            <w:delText xml:space="preserve">   | </w:delText>
          </w:r>
        </w:del>
      </w:ins>
    </w:p>
    <w:p w14:paraId="4CA4F547" w14:textId="5A39EB89" w:rsidR="00EF3721" w:rsidDel="00AE6457" w:rsidRDefault="00EF3721" w:rsidP="00EF3721">
      <w:pPr>
        <w:pStyle w:val="RFCFigure"/>
        <w:rPr>
          <w:ins w:id="353" w:author="Ricard Vilalta (CTTC)" w:date="2017-03-12T06:27:00Z"/>
          <w:del w:id="354" w:author="Dhruv Dhody" w:date="2017-03-13T08:17:00Z"/>
        </w:rPr>
      </w:pPr>
      <w:ins w:id="355" w:author="Ricard Vilalta (CTTC)" w:date="2017-03-12T06:27:00Z">
        <w:del w:id="356" w:author="Dhruv Dhody" w:date="2017-03-13T08:17:00Z">
          <w:r w:rsidDel="00AE6457">
            <w:delText xml:space="preserve">   +-------------------------------------------------------+</w:delText>
          </w:r>
        </w:del>
      </w:ins>
    </w:p>
    <w:p w14:paraId="6F629508" w14:textId="4D2D0845" w:rsidR="00EF3721" w:rsidDel="00AE6457" w:rsidRDefault="00EF3721" w:rsidP="00EF3721">
      <w:pPr>
        <w:pStyle w:val="RFCFigure"/>
        <w:rPr>
          <w:ins w:id="357" w:author="Ricard Vilalta (CTTC)" w:date="2017-03-12T06:27:00Z"/>
          <w:del w:id="358" w:author="Dhruv Dhody" w:date="2017-03-13T08:17:00Z"/>
        </w:rPr>
      </w:pPr>
      <w:ins w:id="359" w:author="Ricard Vilalta (CTTC)" w:date="2017-03-12T06:27:00Z">
        <w:del w:id="360" w:author="Dhruv Dhody" w:date="2017-03-13T08:17:00Z">
          <w:r w:rsidDel="00AE6457">
            <w:delText xml:space="preserve">   | PNC </w:delText>
          </w:r>
        </w:del>
      </w:ins>
      <w:ins w:id="361" w:author="Ricard Vilalta (CTTC)" w:date="2017-03-12T06:28:00Z">
        <w:del w:id="362" w:author="Dhruv Dhody" w:date="2017-03-13T08:17:00Z">
          <w:r w:rsidR="00C9418B" w:rsidDel="00AE6457">
            <w:delText xml:space="preserve">                                                 </w:delText>
          </w:r>
        </w:del>
      </w:ins>
      <w:ins w:id="363" w:author="Ricard Vilalta (CTTC)" w:date="2017-03-12T06:27:00Z">
        <w:del w:id="364" w:author="Dhruv Dhody" w:date="2017-03-13T08:17:00Z">
          <w:r w:rsidDel="00AE6457">
            <w:delText xml:space="preserve"> |</w:delText>
          </w:r>
        </w:del>
      </w:ins>
    </w:p>
    <w:p w14:paraId="17629E36" w14:textId="6FB1E683" w:rsidR="00EF3721" w:rsidDel="00AE6457" w:rsidRDefault="00EF3721" w:rsidP="00EF3721">
      <w:pPr>
        <w:pStyle w:val="RFCFigure"/>
        <w:rPr>
          <w:ins w:id="365" w:author="Ricard Vilalta (CTTC)" w:date="2017-03-12T06:27:00Z"/>
          <w:del w:id="366" w:author="Dhruv Dhody" w:date="2017-03-13T08:17:00Z"/>
        </w:rPr>
      </w:pPr>
      <w:ins w:id="367" w:author="Ricard Vilalta (CTTC)" w:date="2017-03-12T06:27:00Z">
        <w:del w:id="368" w:author="Dhruv Dhody" w:date="2017-03-13T08:17:00Z">
          <w:r w:rsidDel="00AE6457">
            <w:delText xml:space="preserve">   |     </w:delText>
          </w:r>
        </w:del>
      </w:ins>
      <w:ins w:id="369" w:author="Ricard Vilalta (CTTC)" w:date="2017-03-12T06:28:00Z">
        <w:del w:id="370" w:author="Dhruv Dhody" w:date="2017-03-13T08:17:00Z">
          <w:r w:rsidR="00C9418B" w:rsidDel="00AE6457">
            <w:delText xml:space="preserve">                                           </w:delText>
          </w:r>
        </w:del>
      </w:ins>
      <w:ins w:id="371" w:author="Ricard Vilalta (CTTC)" w:date="2017-03-12T06:27:00Z">
        <w:del w:id="372" w:author="Dhruv Dhody" w:date="2017-03-13T08:17:00Z">
          <w:r w:rsidDel="00AE6457">
            <w:delText xml:space="preserve">       |</w:delText>
          </w:r>
        </w:del>
      </w:ins>
    </w:p>
    <w:p w14:paraId="66ACC93D" w14:textId="16E52CCC" w:rsidR="00EF3721" w:rsidDel="00AE6457" w:rsidRDefault="00EF3721" w:rsidP="00EF3721">
      <w:pPr>
        <w:rPr>
          <w:ins w:id="373" w:author="Ricard Vilalta (CTTC)" w:date="2017-03-12T06:27:00Z"/>
          <w:del w:id="374" w:author="Dhruv Dhody" w:date="2017-03-13T08:17:00Z"/>
        </w:rPr>
      </w:pPr>
      <w:ins w:id="375" w:author="Ricard Vilalta (CTTC)" w:date="2017-03-12T06:27:00Z">
        <w:del w:id="376" w:author="Dhruv Dhody" w:date="2017-03-13T08:17:00Z">
          <w:r w:rsidDel="00AE6457">
            <w:delText xml:space="preserve">   +-------------------------------------------------------+</w:delText>
          </w:r>
        </w:del>
      </w:ins>
    </w:p>
    <w:p w14:paraId="0709FEB8" w14:textId="77777777" w:rsidR="00EF3721" w:rsidRDefault="00EF3721" w:rsidP="00EF3721"/>
    <w:p w14:paraId="62E992B7" w14:textId="4BC2A582" w:rsidR="00043796" w:rsidRDefault="00043796" w:rsidP="00043796">
      <w:r>
        <w:t xml:space="preserve">The ACTN VN TE-Telemetry Model augments the basic ACTN VN model to enhance VN monitoring capability. This monitoring capability will facilitate proactive re-optimization and reconfiguration of VNs </w:t>
      </w:r>
      <w:r>
        <w:lastRenderedPageBreak/>
        <w:t xml:space="preserve">based on the </w:t>
      </w:r>
      <w:r w:rsidR="007007A8">
        <w:t xml:space="preserve">performance </w:t>
      </w:r>
      <w:r>
        <w:t xml:space="preserve">monitoring data collected via the ACTN VN Telemetry YANG model. </w:t>
      </w:r>
    </w:p>
    <w:p w14:paraId="35AE6081" w14:textId="77777777" w:rsidR="00043796" w:rsidRDefault="00043796" w:rsidP="00043796">
      <w:pPr>
        <w:spacing w:after="0"/>
      </w:pPr>
    </w:p>
    <w:p w14:paraId="7DB90F86" w14:textId="77777777" w:rsidR="00043796" w:rsidRDefault="00043796" w:rsidP="00043796">
      <w:pPr>
        <w:spacing w:after="0"/>
      </w:pPr>
      <w:r>
        <w:t xml:space="preserve">             +----------+          +--------------+        </w:t>
      </w:r>
    </w:p>
    <w:p w14:paraId="3F957FA4" w14:textId="24BDED53" w:rsidR="00043796" w:rsidRDefault="00043796" w:rsidP="00043796">
      <w:pPr>
        <w:spacing w:after="0"/>
      </w:pPr>
      <w:r>
        <w:t xml:space="preserve">             </w:t>
      </w:r>
      <w:r w:rsidR="007007A8">
        <w:t>|  ACTN VN | augments</w:t>
      </w:r>
      <w:r>
        <w:t xml:space="preserve"> |     ACTN     |</w:t>
      </w:r>
    </w:p>
    <w:p w14:paraId="654E8912" w14:textId="77777777" w:rsidR="00043796" w:rsidRDefault="00043796" w:rsidP="00043796">
      <w:pPr>
        <w:spacing w:after="0"/>
      </w:pPr>
      <w:r>
        <w:t xml:space="preserve">             |   Model  |&lt;---------| TE-Telemetry |     </w:t>
      </w:r>
    </w:p>
    <w:p w14:paraId="10ED7738" w14:textId="45A178AE" w:rsidR="00043796" w:rsidRDefault="00043796" w:rsidP="00043796">
      <w:pPr>
        <w:spacing w:after="0"/>
      </w:pPr>
      <w:r>
        <w:t xml:space="preserve">             +----------+</w:t>
      </w:r>
      <w:r w:rsidR="007007A8">
        <w:t xml:space="preserve">         </w:t>
      </w:r>
      <w:r>
        <w:t xml:space="preserve"> |     Model    |</w:t>
      </w:r>
    </w:p>
    <w:p w14:paraId="0103669B" w14:textId="77777777" w:rsidR="00043796" w:rsidRDefault="00043796" w:rsidP="00043796">
      <w:pPr>
        <w:spacing w:after="0"/>
      </w:pPr>
      <w:r>
        <w:t xml:space="preserve">                                   +--------------+     </w:t>
      </w:r>
    </w:p>
    <w:p w14:paraId="12F52DC5" w14:textId="49586215" w:rsidR="00043796" w:rsidRDefault="007007A8" w:rsidP="007007A8">
      <w:r>
        <w:t xml:space="preserve">         </w:t>
      </w:r>
    </w:p>
    <w:p w14:paraId="25465535" w14:textId="66FDCBC3" w:rsidR="007007A8" w:rsidRPr="0079460F" w:rsidRDefault="007007A8" w:rsidP="0079460F">
      <w:r>
        <w:t xml:space="preserve">            </w:t>
      </w:r>
    </w:p>
    <w:p w14:paraId="38264CBB" w14:textId="4689E36A" w:rsidR="0079460F" w:rsidRDefault="0079460F" w:rsidP="00511777">
      <w:pPr>
        <w:pStyle w:val="Heading1"/>
      </w:pPr>
      <w:bookmarkStart w:id="377" w:name="_Toc477116947"/>
      <w:r>
        <w:t>Notification</w:t>
      </w:r>
      <w:bookmarkEnd w:id="377"/>
    </w:p>
    <w:p w14:paraId="72A22E1F" w14:textId="77777777" w:rsidR="0079460F" w:rsidRDefault="0079460F" w:rsidP="0079460F">
      <w:pPr>
        <w:pStyle w:val="HTMLPreformatted"/>
        <w:spacing w:after="0"/>
        <w:rPr>
          <w:color w:val="000000"/>
          <w:sz w:val="24"/>
        </w:rPr>
      </w:pPr>
    </w:p>
    <w:p w14:paraId="356E9CE4" w14:textId="1C9709E5" w:rsidR="0079460F" w:rsidRPr="0079460F" w:rsidRDefault="0079460F" w:rsidP="0079460F">
      <w:pPr>
        <w:pStyle w:val="HTMLPreformatted"/>
        <w:spacing w:after="0"/>
        <w:rPr>
          <w:color w:val="000000"/>
          <w:sz w:val="24"/>
        </w:rPr>
      </w:pPr>
      <w:r>
        <w:rPr>
          <w:color w:val="000000"/>
          <w:sz w:val="24"/>
        </w:rPr>
        <w:t xml:space="preserve">This model does not define </w:t>
      </w:r>
      <w:r w:rsidRPr="0079460F">
        <w:rPr>
          <w:color w:val="000000"/>
          <w:sz w:val="24"/>
        </w:rPr>
        <w:t>specific notifications.  To enable</w:t>
      </w:r>
    </w:p>
    <w:p w14:paraId="6F8596BD" w14:textId="69636504" w:rsidR="0079460F" w:rsidRPr="0079460F" w:rsidRDefault="0079460F" w:rsidP="0079460F">
      <w:pPr>
        <w:pStyle w:val="HTMLPreformatted"/>
        <w:spacing w:after="0"/>
        <w:rPr>
          <w:color w:val="000000"/>
          <w:sz w:val="24"/>
        </w:rPr>
      </w:pPr>
      <w:r w:rsidRPr="0079460F">
        <w:rPr>
          <w:color w:val="000000"/>
          <w:sz w:val="24"/>
        </w:rPr>
        <w:t>notifications, the mechanism defined in [</w:t>
      </w:r>
      <w:hyperlink r:id="rId12" w:anchor="ref-I-D.ietf-netconf-yang-push" w:history="1">
        <w:r w:rsidRPr="0079460F">
          <w:rPr>
            <w:rStyle w:val="Hyperlink"/>
            <w:sz w:val="24"/>
          </w:rPr>
          <w:t>I-D.ietf-netconf-yang-push</w:t>
        </w:r>
      </w:hyperlink>
      <w:r w:rsidRPr="0079460F">
        <w:rPr>
          <w:color w:val="000000"/>
          <w:sz w:val="24"/>
        </w:rPr>
        <w:t>]</w:t>
      </w:r>
    </w:p>
    <w:p w14:paraId="23158E17" w14:textId="233A51FD" w:rsidR="0079460F" w:rsidRPr="0079460F" w:rsidRDefault="0079460F" w:rsidP="0079460F">
      <w:pPr>
        <w:pStyle w:val="HTMLPreformatted"/>
        <w:spacing w:after="0"/>
        <w:rPr>
          <w:color w:val="000000"/>
          <w:sz w:val="24"/>
        </w:rPr>
      </w:pPr>
      <w:r w:rsidRPr="0079460F">
        <w:rPr>
          <w:color w:val="000000"/>
          <w:sz w:val="24"/>
        </w:rPr>
        <w:t>and [</w:t>
      </w:r>
      <w:hyperlink r:id="rId13" w:anchor="ref-I-D.ietf-netconf-rfc5277bis" w:history="1">
        <w:r w:rsidRPr="0079460F">
          <w:rPr>
            <w:rStyle w:val="Hyperlink"/>
            <w:sz w:val="24"/>
          </w:rPr>
          <w:t>I-D.ietf-netconf-rfc5277bis</w:t>
        </w:r>
      </w:hyperlink>
      <w:r w:rsidRPr="0079460F">
        <w:rPr>
          <w:color w:val="000000"/>
          <w:sz w:val="24"/>
        </w:rPr>
        <w:t>] can be used.  This mechanism</w:t>
      </w:r>
      <w:r>
        <w:rPr>
          <w:color w:val="000000"/>
          <w:sz w:val="24"/>
        </w:rPr>
        <w:t xml:space="preserve"> </w:t>
      </w:r>
      <w:r w:rsidRPr="0079460F">
        <w:rPr>
          <w:color w:val="000000"/>
          <w:sz w:val="24"/>
        </w:rPr>
        <w:t>currently allows the user to:</w:t>
      </w:r>
    </w:p>
    <w:p w14:paraId="0CF8C2A7" w14:textId="77777777" w:rsidR="0079460F" w:rsidRPr="0079460F" w:rsidRDefault="0079460F" w:rsidP="0079460F">
      <w:pPr>
        <w:pStyle w:val="HTMLPreformatted"/>
        <w:spacing w:after="0"/>
        <w:rPr>
          <w:color w:val="000000"/>
          <w:sz w:val="24"/>
        </w:rPr>
      </w:pPr>
    </w:p>
    <w:p w14:paraId="3E504048" w14:textId="52B4444F" w:rsidR="0079460F" w:rsidRPr="0079460F" w:rsidRDefault="0079460F" w:rsidP="0079460F">
      <w:pPr>
        <w:pStyle w:val="HTMLPreformatted"/>
        <w:numPr>
          <w:ilvl w:val="0"/>
          <w:numId w:val="27"/>
        </w:numPr>
        <w:spacing w:after="0"/>
        <w:ind w:left="1080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 w:rsidRPr="0079460F">
        <w:rPr>
          <w:color w:val="000000"/>
          <w:sz w:val="24"/>
        </w:rPr>
        <w:t>Subscribe notifications on a per client basis.</w:t>
      </w:r>
    </w:p>
    <w:p w14:paraId="27BEEC2A" w14:textId="77777777" w:rsidR="0079460F" w:rsidRPr="0079460F" w:rsidRDefault="0079460F" w:rsidP="0079460F">
      <w:pPr>
        <w:pStyle w:val="HTMLPreformatted"/>
        <w:spacing w:after="0"/>
        <w:ind w:left="792"/>
        <w:rPr>
          <w:color w:val="000000"/>
          <w:sz w:val="24"/>
        </w:rPr>
      </w:pPr>
    </w:p>
    <w:p w14:paraId="0344E92D" w14:textId="68AD6848" w:rsidR="0079460F" w:rsidRPr="0079460F" w:rsidRDefault="0079460F" w:rsidP="0079460F">
      <w:pPr>
        <w:pStyle w:val="HTMLPreformatted"/>
        <w:numPr>
          <w:ilvl w:val="0"/>
          <w:numId w:val="27"/>
        </w:numPr>
        <w:spacing w:after="0"/>
        <w:ind w:left="1080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 w:rsidRPr="0079460F">
        <w:rPr>
          <w:color w:val="000000"/>
          <w:sz w:val="24"/>
        </w:rPr>
        <w:t>Specify subtree filter</w:t>
      </w:r>
      <w:r>
        <w:rPr>
          <w:color w:val="000000"/>
          <w:sz w:val="24"/>
        </w:rPr>
        <w:t xml:space="preserve">s or xpath filters so that only </w:t>
      </w:r>
      <w:r w:rsidRPr="0079460F">
        <w:rPr>
          <w:color w:val="000000"/>
          <w:sz w:val="24"/>
        </w:rPr>
        <w:t>interested</w:t>
      </w:r>
      <w:r>
        <w:rPr>
          <w:color w:val="000000"/>
          <w:sz w:val="24"/>
        </w:rPr>
        <w:t xml:space="preserve"> </w:t>
      </w:r>
      <w:r w:rsidRPr="0079460F">
        <w:rPr>
          <w:color w:val="000000"/>
          <w:sz w:val="24"/>
        </w:rPr>
        <w:t>contents will be sent.</w:t>
      </w:r>
    </w:p>
    <w:p w14:paraId="05B20DB0" w14:textId="77777777" w:rsidR="0079460F" w:rsidRPr="0079460F" w:rsidRDefault="0079460F" w:rsidP="0079460F">
      <w:pPr>
        <w:pStyle w:val="HTMLPreformatted"/>
        <w:spacing w:after="0"/>
        <w:ind w:left="792"/>
        <w:rPr>
          <w:color w:val="000000"/>
          <w:sz w:val="24"/>
        </w:rPr>
      </w:pPr>
    </w:p>
    <w:p w14:paraId="1AC3BE1B" w14:textId="5F868D56" w:rsidR="0079460F" w:rsidRPr="0079460F" w:rsidRDefault="0079460F" w:rsidP="0079460F">
      <w:pPr>
        <w:pStyle w:val="HTMLPreformatted"/>
        <w:numPr>
          <w:ilvl w:val="0"/>
          <w:numId w:val="27"/>
        </w:numPr>
        <w:spacing w:after="0"/>
        <w:ind w:left="1080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 w:rsidRPr="0079460F">
        <w:rPr>
          <w:color w:val="000000"/>
          <w:sz w:val="24"/>
        </w:rPr>
        <w:t>Specify either periodic or on-demand notifications.</w:t>
      </w:r>
    </w:p>
    <w:p w14:paraId="2DA4CDC1" w14:textId="77777777" w:rsidR="0079460F" w:rsidRDefault="0079460F" w:rsidP="0079460F">
      <w:pPr>
        <w:ind w:left="360"/>
      </w:pPr>
    </w:p>
    <w:p w14:paraId="7C0A511A" w14:textId="4E417BD7" w:rsidR="00E852C1" w:rsidRDefault="00E852C1" w:rsidP="00511777">
      <w:pPr>
        <w:pStyle w:val="Heading2"/>
      </w:pPr>
      <w:bookmarkStart w:id="378" w:name="_Toc477116948"/>
      <w:r>
        <w:t>YANG Push Subscription Examples</w:t>
      </w:r>
      <w:bookmarkEnd w:id="378"/>
    </w:p>
    <w:p w14:paraId="00717B55" w14:textId="77777777" w:rsidR="00F85DB1" w:rsidRDefault="00F85DB1" w:rsidP="00F85DB1">
      <w:r>
        <w:t xml:space="preserve">Below example shows the way for a client to subscribe for the telemetry information for a particular tunnel (Tunnel1). The telemetry parameter that the client is interested in is the utilized bandwidth. </w:t>
      </w:r>
      <w:r>
        <w:rPr>
          <w:rFonts w:hint="eastAsia"/>
        </w:rPr>
        <w:br/>
        <w:t>&lt;netconf:rpc netconf:message-id="101"</w:t>
      </w:r>
      <w:r>
        <w:rPr>
          <w:rFonts w:hint="eastAsia"/>
        </w:rPr>
        <w:br/>
        <w:t>    xmlns:netconf="urn:ietf:params:xml:ns:netconf:base:1.0"&gt;</w:t>
      </w:r>
      <w:r>
        <w:rPr>
          <w:rFonts w:hint="eastAsia"/>
        </w:rPr>
        <w:br/>
        <w:t>    &lt;establish-subscription</w:t>
      </w:r>
      <w:r>
        <w:rPr>
          <w:rFonts w:hint="eastAsia"/>
        </w:rPr>
        <w:br/>
        <w:t>       xmlns="urn:ietf:params:xml:ns:yang:ietf-yang-push:1.0"&gt;</w:t>
      </w:r>
      <w:r>
        <w:rPr>
          <w:rFonts w:hint="eastAsia"/>
        </w:rPr>
        <w:br/>
        <w:t>       &lt;filter netconf:type="subtree"&gt;</w:t>
      </w:r>
      <w:r>
        <w:rPr>
          <w:rFonts w:hint="eastAsia"/>
        </w:rPr>
        <w:br/>
        <w:t>          &lt;te xmlns="urn:ietf:params:xml:ns:yang:ietf-te"&gt;</w:t>
      </w:r>
      <w:r>
        <w:rPr>
          <w:rFonts w:hint="eastAsia"/>
        </w:rPr>
        <w:br/>
        <w:t>             &lt;tunnels&gt;</w:t>
      </w:r>
      <w:r>
        <w:rPr>
          <w:rFonts w:hint="eastAsia"/>
        </w:rPr>
        <w:br/>
        <w:t>                &lt;tunnel&gt;</w:t>
      </w:r>
      <w:r>
        <w:rPr>
          <w:rFonts w:hint="eastAsia"/>
        </w:rPr>
        <w:br/>
        <w:t>                  &lt;name&gt;Tunnel1&lt;/name&gt;</w:t>
      </w:r>
      <w:r>
        <w:rPr>
          <w:rFonts w:hint="eastAsia"/>
        </w:rPr>
        <w:br/>
        <w:t>                  &lt;identifier/&gt;</w:t>
      </w:r>
      <w:r>
        <w:rPr>
          <w:rFonts w:hint="eastAsia"/>
        </w:rPr>
        <w:br/>
        <w:t>                  &lt;state&gt;</w:t>
      </w:r>
      <w:r>
        <w:rPr>
          <w:rFonts w:hint="eastAsia"/>
        </w:rPr>
        <w:br/>
        <w:t xml:space="preserve">                    &lt;te-telemetry </w:t>
      </w:r>
      <w:r>
        <w:rPr>
          <w:rFonts w:hint="eastAsia"/>
        </w:rPr>
        <w:lastRenderedPageBreak/>
        <w:t>xmlns="urn:ietf:params:xml:ns:yang:ietf-te-kpi-telemetry"&gt;</w:t>
      </w:r>
      <w:r>
        <w:rPr>
          <w:rFonts w:hint="eastAsia"/>
        </w:rPr>
        <w:br/>
        <w:t xml:space="preserve">                        &lt;utilized-bandwidth/&gt;                                                             </w:t>
      </w:r>
      <w:r>
        <w:rPr>
          <w:rFonts w:hint="eastAsia"/>
        </w:rPr>
        <w:br/>
        <w:t>                     &lt;/te-telemetry&gt;</w:t>
      </w:r>
      <w:r>
        <w:rPr>
          <w:rFonts w:hint="eastAsia"/>
        </w:rPr>
        <w:br/>
        <w:t>                  &lt;/state&gt;</w:t>
      </w:r>
      <w:r>
        <w:rPr>
          <w:rFonts w:hint="eastAsia"/>
        </w:rPr>
        <w:br/>
        <w:t>                 &lt;/tunnel&gt;</w:t>
      </w:r>
      <w:r>
        <w:rPr>
          <w:rFonts w:hint="eastAsia"/>
        </w:rPr>
        <w:br/>
        <w:t>              &lt;/tunnels&gt;</w:t>
      </w:r>
      <w:r>
        <w:rPr>
          <w:rFonts w:hint="eastAsia"/>
        </w:rPr>
        <w:br/>
        <w:t>          &lt;/te&gt;</w:t>
      </w:r>
      <w:r>
        <w:rPr>
          <w:rFonts w:hint="eastAsia"/>
        </w:rPr>
        <w:br/>
        <w:t>       &lt;/filter&gt;</w:t>
      </w:r>
      <w:r>
        <w:rPr>
          <w:rFonts w:hint="eastAsia"/>
        </w:rPr>
        <w:br/>
        <w:t>       &lt;period&gt;500&lt;/period&gt;</w:t>
      </w:r>
      <w:r>
        <w:rPr>
          <w:rFonts w:hint="eastAsia"/>
        </w:rPr>
        <w:br/>
        <w:t>       &lt;encoding&gt;encode-xml&lt;/encoding&gt;</w:t>
      </w:r>
      <w:r>
        <w:rPr>
          <w:rFonts w:hint="eastAsia"/>
        </w:rPr>
        <w:br/>
        <w:t>    &lt;/establish-subscription&gt;</w:t>
      </w:r>
      <w:r>
        <w:rPr>
          <w:rFonts w:hint="eastAsia"/>
        </w:rPr>
        <w:br/>
        <w:t> &lt;/netconf:rpc&gt;</w:t>
      </w:r>
    </w:p>
    <w:p w14:paraId="1C9523DA" w14:textId="77777777" w:rsidR="00F85DB1" w:rsidRDefault="00F85DB1" w:rsidP="00F85DB1">
      <w:r>
        <w:rPr>
          <w:rFonts w:hint="eastAsia"/>
        </w:rPr>
        <w:br/>
      </w:r>
      <w:r>
        <w:t>This example shows the way for a client to subscribe for the telemetry information for all VNs. The telemetry parameter that the client is interested in is packet-loss and utilized bandwidth.</w:t>
      </w:r>
    </w:p>
    <w:p w14:paraId="208D2FF9" w14:textId="77777777" w:rsidR="00F85DB1" w:rsidRDefault="00F85DB1" w:rsidP="00F85DB1">
      <w:pPr>
        <w:rPr>
          <w:rFonts w:ascii="SimSun" w:eastAsia="SimSun" w:hAnsi="SimSun" w:cs="SimSun"/>
        </w:rPr>
      </w:pPr>
      <w:r>
        <w:rPr>
          <w:rFonts w:hint="eastAsia"/>
        </w:rPr>
        <w:t>&lt;netconf:rpc netconf:message-id="101"</w:t>
      </w:r>
      <w:r>
        <w:rPr>
          <w:rFonts w:hint="eastAsia"/>
        </w:rPr>
        <w:br/>
        <w:t>    xmlns:netconf="urn:ietf:params:xml:ns:netconf:base:1.0"&gt;</w:t>
      </w:r>
      <w:r>
        <w:rPr>
          <w:rFonts w:hint="eastAsia"/>
        </w:rPr>
        <w:br/>
        <w:t>    &lt;establish-subscription</w:t>
      </w:r>
      <w:r>
        <w:rPr>
          <w:rFonts w:hint="eastAsia"/>
        </w:rPr>
        <w:br/>
        <w:t>       xmlns="urn:ietf:params:xml:ns:yang:ietf-yang-push:1.0"&gt;</w:t>
      </w:r>
      <w:r>
        <w:rPr>
          <w:rFonts w:hint="eastAsia"/>
        </w:rPr>
        <w:br/>
        <w:t>       &lt;filter netconf:type="subtree"&gt;</w:t>
      </w:r>
      <w:r>
        <w:rPr>
          <w:rFonts w:hint="eastAsia"/>
        </w:rPr>
        <w:br/>
        <w:t>          &lt;actn-state xmlns="urn:ietf:params:xml:ns:yang:ietf-actn-vn"&gt;</w:t>
      </w:r>
      <w:r>
        <w:rPr>
          <w:rFonts w:hint="eastAsia"/>
        </w:rPr>
        <w:br/>
        <w:t>             &lt;vn&gt;</w:t>
      </w:r>
      <w:r>
        <w:rPr>
          <w:rFonts w:hint="eastAsia"/>
        </w:rPr>
        <w:br/>
        <w:t>                &lt;vn-list&gt;</w:t>
      </w:r>
      <w:r>
        <w:rPr>
          <w:rFonts w:hint="eastAsia"/>
        </w:rPr>
        <w:br/>
        <w:t>                  &lt;vn-id/&gt;</w:t>
      </w:r>
      <w:r>
        <w:rPr>
          <w:rFonts w:hint="eastAsia"/>
        </w:rPr>
        <w:br/>
        <w:t>                  &lt;vn-name/&gt;</w:t>
      </w:r>
      <w:r>
        <w:rPr>
          <w:rFonts w:hint="eastAsia"/>
        </w:rPr>
        <w:br/>
        <w:t>                  &lt;vn-telemetry  xmlns="urn:ietf:params:xml:ns:yang:ietf-actn-te-kpi-telemetry"&gt;</w:t>
      </w:r>
      <w:r>
        <w:rPr>
          <w:rFonts w:hint="eastAsia"/>
        </w:rPr>
        <w:br/>
        <w:t>                      &lt;one-way-packet-loss/&gt;</w:t>
      </w:r>
      <w:r>
        <w:rPr>
          <w:rFonts w:hint="eastAsia"/>
        </w:rPr>
        <w:br/>
        <w:t xml:space="preserve">                      &lt;utilized-bandwidth/&gt;                                                             </w:t>
      </w:r>
      <w:r>
        <w:rPr>
          <w:rFonts w:hint="eastAsia"/>
        </w:rPr>
        <w:br/>
        <w:t>                  &lt;/vn-telemetry &gt;</w:t>
      </w:r>
      <w:r>
        <w:rPr>
          <w:rFonts w:hint="eastAsia"/>
        </w:rPr>
        <w:br/>
        <w:t>                &lt;/vn-list&gt;</w:t>
      </w:r>
      <w:r>
        <w:rPr>
          <w:rFonts w:hint="eastAsia"/>
        </w:rPr>
        <w:br/>
        <w:t>              &lt;/vn&gt;</w:t>
      </w:r>
      <w:r>
        <w:rPr>
          <w:rFonts w:hint="eastAsia"/>
        </w:rPr>
        <w:br/>
        <w:t>          &lt;/actn-state&gt;</w:t>
      </w:r>
      <w:r>
        <w:rPr>
          <w:rFonts w:hint="eastAsia"/>
        </w:rPr>
        <w:br/>
        <w:t>       &lt;/filter&gt;</w:t>
      </w:r>
      <w:r>
        <w:rPr>
          <w:rFonts w:hint="eastAsia"/>
        </w:rPr>
        <w:br/>
        <w:t>       &lt;period&gt;500&lt;/period&gt;</w:t>
      </w:r>
      <w:r>
        <w:rPr>
          <w:rFonts w:hint="eastAsia"/>
        </w:rPr>
        <w:br/>
        <w:t>    &lt;/establish-subscription&gt;</w:t>
      </w:r>
      <w:r>
        <w:rPr>
          <w:rFonts w:hint="eastAsia"/>
        </w:rPr>
        <w:br/>
        <w:t> &lt;/netconf:rpc&gt;</w:t>
      </w:r>
    </w:p>
    <w:p w14:paraId="1684ACA4" w14:textId="22DB109C" w:rsidR="001245EB" w:rsidRDefault="001245EB" w:rsidP="00582A3D">
      <w:pPr>
        <w:pStyle w:val="Heading1"/>
        <w:numPr>
          <w:ilvl w:val="0"/>
          <w:numId w:val="0"/>
        </w:numPr>
      </w:pPr>
    </w:p>
    <w:p w14:paraId="0F8C518D" w14:textId="77777777" w:rsidR="000F6A4F" w:rsidRDefault="000F6A4F" w:rsidP="007668E4">
      <w:pPr>
        <w:spacing w:after="0"/>
        <w:ind w:left="0"/>
      </w:pPr>
    </w:p>
    <w:p w14:paraId="1521587B" w14:textId="77777777" w:rsidR="000F6A4F" w:rsidRDefault="000F6A4F" w:rsidP="008F014B">
      <w:pPr>
        <w:spacing w:after="0"/>
      </w:pPr>
    </w:p>
    <w:p w14:paraId="3B4C1A62" w14:textId="77777777" w:rsidR="001245EB" w:rsidRDefault="001245EB" w:rsidP="008F014B">
      <w:pPr>
        <w:spacing w:after="0"/>
      </w:pPr>
    </w:p>
    <w:p w14:paraId="719D082D" w14:textId="1B2F9A09" w:rsidR="00DF1509" w:rsidRDefault="00EE61E1" w:rsidP="00935223">
      <w:pPr>
        <w:pStyle w:val="Heading1"/>
        <w:spacing w:after="0"/>
      </w:pPr>
      <w:bookmarkStart w:id="379" w:name="_Toc467265706"/>
      <w:bookmarkStart w:id="380" w:name="_Toc467265707"/>
      <w:bookmarkStart w:id="381" w:name="_Toc467265708"/>
      <w:bookmarkStart w:id="382" w:name="_Toc467265709"/>
      <w:bookmarkStart w:id="383" w:name="_Toc467265710"/>
      <w:bookmarkStart w:id="384" w:name="_Toc467265711"/>
      <w:bookmarkStart w:id="385" w:name="_Toc467265712"/>
      <w:bookmarkStart w:id="386" w:name="_Toc467265713"/>
      <w:bookmarkStart w:id="387" w:name="_Toc467265714"/>
      <w:bookmarkStart w:id="388" w:name="_Toc467265715"/>
      <w:bookmarkStart w:id="389" w:name="_Toc467265716"/>
      <w:bookmarkStart w:id="390" w:name="_Toc467265717"/>
      <w:bookmarkStart w:id="391" w:name="_Toc467265718"/>
      <w:bookmarkStart w:id="392" w:name="_Toc467265719"/>
      <w:bookmarkStart w:id="393" w:name="_Toc467265720"/>
      <w:bookmarkStart w:id="394" w:name="_Toc467265721"/>
      <w:bookmarkStart w:id="395" w:name="_Toc467265722"/>
      <w:bookmarkStart w:id="396" w:name="_Toc467265723"/>
      <w:bookmarkStart w:id="397" w:name="_Toc467265724"/>
      <w:bookmarkStart w:id="398" w:name="_Toc467265725"/>
      <w:bookmarkStart w:id="399" w:name="_Toc467265726"/>
      <w:bookmarkStart w:id="400" w:name="_Toc467265727"/>
      <w:bookmarkStart w:id="401" w:name="_Toc467265728"/>
      <w:bookmarkStart w:id="402" w:name="_Toc467265729"/>
      <w:bookmarkStart w:id="403" w:name="_Toc467265730"/>
      <w:bookmarkStart w:id="404" w:name="_Toc467265731"/>
      <w:bookmarkStart w:id="405" w:name="_Toc467265732"/>
      <w:bookmarkStart w:id="406" w:name="_Toc467265733"/>
      <w:bookmarkStart w:id="407" w:name="_Toc467265734"/>
      <w:bookmarkStart w:id="408" w:name="_Toc467265735"/>
      <w:bookmarkStart w:id="409" w:name="_Toc467265736"/>
      <w:bookmarkStart w:id="410" w:name="_Toc467265737"/>
      <w:bookmarkStart w:id="411" w:name="_Toc467265738"/>
      <w:bookmarkStart w:id="412" w:name="_Toc467265739"/>
      <w:bookmarkStart w:id="413" w:name="_Toc467265740"/>
      <w:bookmarkStart w:id="414" w:name="_Toc467265741"/>
      <w:bookmarkStart w:id="415" w:name="_Toc477116949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r>
        <w:t xml:space="preserve">YANG Data </w:t>
      </w:r>
      <w:r w:rsidR="00304C46">
        <w:t>Tree</w:t>
      </w:r>
      <w:bookmarkEnd w:id="415"/>
      <w:r w:rsidR="00304C46">
        <w:t xml:space="preserve"> </w:t>
      </w:r>
    </w:p>
    <w:p w14:paraId="29364C50" w14:textId="77777777" w:rsidR="00F85DB1" w:rsidRDefault="00F85DB1" w:rsidP="00F85DB1"/>
    <w:p w14:paraId="053E5219" w14:textId="77777777" w:rsidR="00F85DB1" w:rsidRDefault="00F85DB1" w:rsidP="00F85DB1">
      <w:pPr>
        <w:pStyle w:val="NoSpacing"/>
      </w:pPr>
      <w:r>
        <w:t>A graphical representation of the complete data tree is presented here.  The meaning of the symbols in these diagrams is as</w:t>
      </w:r>
      <w:r>
        <w:rPr>
          <w:rFonts w:hint="eastAsia"/>
        </w:rPr>
        <w:t xml:space="preserve"> </w:t>
      </w:r>
      <w:r>
        <w:t>follows and as per [I-D.ietf-netmod-rfc6087bis].  Each node is</w:t>
      </w:r>
      <w:r>
        <w:rPr>
          <w:rFonts w:hint="eastAsia"/>
        </w:rPr>
        <w:t xml:space="preserve"> </w:t>
      </w:r>
      <w:r>
        <w:t>printed as:</w:t>
      </w:r>
    </w:p>
    <w:p w14:paraId="42E02A5A" w14:textId="77777777" w:rsidR="00F85DB1" w:rsidRPr="00E06929" w:rsidRDefault="00F85DB1" w:rsidP="00F85DB1">
      <w:pPr>
        <w:pStyle w:val="NoSpacing"/>
      </w:pPr>
      <w:r w:rsidRPr="00E06929">
        <w:t>&lt;status&gt; &lt;flags&gt; &lt;name&gt; &lt;opts&gt; &lt;type&gt; &lt;if-features&gt;</w:t>
      </w:r>
    </w:p>
    <w:p w14:paraId="2CC58B0C" w14:textId="77777777" w:rsidR="00F85DB1" w:rsidRPr="00E06929" w:rsidRDefault="00F85DB1" w:rsidP="00F85DB1">
      <w:pPr>
        <w:pStyle w:val="NoSpacing"/>
      </w:pPr>
    </w:p>
    <w:p w14:paraId="317428B9" w14:textId="77777777" w:rsidR="00F85DB1" w:rsidRPr="00E06929" w:rsidRDefault="00F85DB1" w:rsidP="00F85DB1">
      <w:pPr>
        <w:pStyle w:val="NoSpacing"/>
      </w:pPr>
      <w:r w:rsidRPr="00E06929">
        <w:t xml:space="preserve">        &lt;status&gt; is one of:</w:t>
      </w:r>
    </w:p>
    <w:p w14:paraId="504B011F" w14:textId="77777777" w:rsidR="00F85DB1" w:rsidRPr="00E06929" w:rsidRDefault="00F85DB1" w:rsidP="00F85DB1">
      <w:pPr>
        <w:pStyle w:val="NoSpacing"/>
      </w:pPr>
      <w:r w:rsidRPr="00E06929">
        <w:t xml:space="preserve">          +  for current</w:t>
      </w:r>
    </w:p>
    <w:p w14:paraId="6876D9C7" w14:textId="77777777" w:rsidR="00F85DB1" w:rsidRPr="00E06929" w:rsidRDefault="00F85DB1" w:rsidP="00F85DB1">
      <w:pPr>
        <w:pStyle w:val="NoSpacing"/>
      </w:pPr>
      <w:r w:rsidRPr="00E06929">
        <w:t xml:space="preserve">          x  for deprecated</w:t>
      </w:r>
    </w:p>
    <w:p w14:paraId="328D8721" w14:textId="77777777" w:rsidR="00F85DB1" w:rsidRPr="00E06929" w:rsidRDefault="00F85DB1" w:rsidP="00F85DB1">
      <w:pPr>
        <w:pStyle w:val="NoSpacing"/>
      </w:pPr>
      <w:r w:rsidRPr="00E06929">
        <w:t xml:space="preserve">          o  for obsolete</w:t>
      </w:r>
    </w:p>
    <w:p w14:paraId="7A85BCAD" w14:textId="77777777" w:rsidR="00F85DB1" w:rsidRPr="00E06929" w:rsidRDefault="00F85DB1" w:rsidP="00F85DB1">
      <w:pPr>
        <w:pStyle w:val="NoSpacing"/>
      </w:pPr>
    </w:p>
    <w:p w14:paraId="77A421D2" w14:textId="77777777" w:rsidR="00F85DB1" w:rsidRPr="00E06929" w:rsidRDefault="00F85DB1" w:rsidP="00F85DB1">
      <w:pPr>
        <w:pStyle w:val="NoSpacing"/>
      </w:pPr>
      <w:r w:rsidRPr="00E06929">
        <w:t xml:space="preserve">        &lt;flags&gt; is one of:</w:t>
      </w:r>
    </w:p>
    <w:p w14:paraId="6EB2618F" w14:textId="77777777" w:rsidR="00F85DB1" w:rsidRPr="00E06929" w:rsidRDefault="00F85DB1" w:rsidP="00F85DB1">
      <w:pPr>
        <w:pStyle w:val="NoSpacing"/>
      </w:pPr>
      <w:r w:rsidRPr="00E06929">
        <w:t xml:space="preserve">          rw  for configuration data</w:t>
      </w:r>
    </w:p>
    <w:p w14:paraId="4C5596EC" w14:textId="77777777" w:rsidR="00F85DB1" w:rsidRPr="00E06929" w:rsidRDefault="00F85DB1" w:rsidP="00F85DB1">
      <w:pPr>
        <w:pStyle w:val="NoSpacing"/>
      </w:pPr>
      <w:r w:rsidRPr="00E06929">
        <w:t xml:space="preserve">          ro  for non-configuration data</w:t>
      </w:r>
    </w:p>
    <w:p w14:paraId="0A8BABD6" w14:textId="77777777" w:rsidR="00F85DB1" w:rsidRPr="00E06929" w:rsidRDefault="00F85DB1" w:rsidP="00F85DB1">
      <w:pPr>
        <w:pStyle w:val="NoSpacing"/>
      </w:pPr>
      <w:r w:rsidRPr="00E06929">
        <w:t xml:space="preserve">          -x  for rpcs and actions</w:t>
      </w:r>
    </w:p>
    <w:p w14:paraId="2B4BEAE3" w14:textId="77777777" w:rsidR="00F85DB1" w:rsidRPr="00E06929" w:rsidRDefault="00F85DB1" w:rsidP="00F85DB1">
      <w:pPr>
        <w:pStyle w:val="NoSpacing"/>
      </w:pPr>
      <w:r w:rsidRPr="00E06929">
        <w:t xml:space="preserve">          -n  for notifications</w:t>
      </w:r>
    </w:p>
    <w:p w14:paraId="1A7EDE82" w14:textId="77777777" w:rsidR="00F85DB1" w:rsidRPr="00E06929" w:rsidRDefault="00F85DB1" w:rsidP="00F85DB1">
      <w:pPr>
        <w:pStyle w:val="NoSpacing"/>
      </w:pPr>
    </w:p>
    <w:p w14:paraId="102AE51D" w14:textId="77777777" w:rsidR="00F85DB1" w:rsidRPr="00E06929" w:rsidRDefault="00F85DB1" w:rsidP="00F85DB1">
      <w:pPr>
        <w:pStyle w:val="NoSpacing"/>
      </w:pPr>
      <w:r w:rsidRPr="00E06929">
        <w:t xml:space="preserve">        &lt;name&gt; is the name of the node</w:t>
      </w:r>
    </w:p>
    <w:p w14:paraId="58A452BD" w14:textId="77777777" w:rsidR="00F85DB1" w:rsidRPr="00E06929" w:rsidRDefault="00F85DB1" w:rsidP="00F85DB1">
      <w:pPr>
        <w:pStyle w:val="NoSpacing"/>
      </w:pPr>
      <w:r w:rsidRPr="00E06929">
        <w:t xml:space="preserve">          (&lt;name&gt;) means that the node is a choice node</w:t>
      </w:r>
    </w:p>
    <w:p w14:paraId="33070842" w14:textId="77777777" w:rsidR="00F85DB1" w:rsidRPr="00E06929" w:rsidRDefault="00F85DB1" w:rsidP="00F85DB1">
      <w:pPr>
        <w:pStyle w:val="NoSpacing"/>
      </w:pPr>
      <w:r w:rsidRPr="00E06929">
        <w:t xml:space="preserve">         :(&lt;name&gt;) means that the node is a case node</w:t>
      </w:r>
    </w:p>
    <w:p w14:paraId="2FD49F86" w14:textId="77777777" w:rsidR="00F85DB1" w:rsidRPr="00E06929" w:rsidRDefault="00F85DB1" w:rsidP="00F85DB1">
      <w:pPr>
        <w:pStyle w:val="NoSpacing"/>
      </w:pPr>
    </w:p>
    <w:p w14:paraId="0AF89F77" w14:textId="77777777" w:rsidR="00F85DB1" w:rsidRPr="00E06929" w:rsidRDefault="00F85DB1" w:rsidP="00F85DB1">
      <w:pPr>
        <w:pStyle w:val="NoSpacing"/>
      </w:pPr>
      <w:r w:rsidRPr="00E06929">
        <w:t xml:space="preserve">        If the node is augmented into the tree from another module,</w:t>
      </w:r>
    </w:p>
    <w:p w14:paraId="7F0A4C27" w14:textId="77777777" w:rsidR="00F85DB1" w:rsidRPr="00E06929" w:rsidRDefault="00F85DB1" w:rsidP="00F85DB1">
      <w:pPr>
        <w:pStyle w:val="NoSpacing"/>
      </w:pPr>
      <w:r w:rsidRPr="00E06929">
        <w:t xml:space="preserve">        its name is printed as &lt;prefix&gt;:&lt;name&gt;.</w:t>
      </w:r>
    </w:p>
    <w:p w14:paraId="49186FA6" w14:textId="77777777" w:rsidR="00F85DB1" w:rsidRPr="00E06929" w:rsidRDefault="00F85DB1" w:rsidP="00F85DB1">
      <w:pPr>
        <w:pStyle w:val="NoSpacing"/>
      </w:pPr>
    </w:p>
    <w:p w14:paraId="49801A55" w14:textId="77777777" w:rsidR="00F85DB1" w:rsidRPr="00E06929" w:rsidRDefault="00F85DB1" w:rsidP="00F85DB1">
      <w:pPr>
        <w:pStyle w:val="NoSpacing"/>
      </w:pPr>
      <w:r w:rsidRPr="00E06929">
        <w:t xml:space="preserve">        &lt;opts&gt; is one of:</w:t>
      </w:r>
    </w:p>
    <w:p w14:paraId="527EFF5A" w14:textId="77777777" w:rsidR="00F85DB1" w:rsidRPr="00E06929" w:rsidRDefault="00F85DB1" w:rsidP="00F85DB1">
      <w:pPr>
        <w:pStyle w:val="NoSpacing"/>
      </w:pPr>
      <w:r w:rsidRPr="00E06929">
        <w:t xml:space="preserve">          ?  for an optional leaf, choice, anydata or anyxml</w:t>
      </w:r>
    </w:p>
    <w:p w14:paraId="6D16FCAE" w14:textId="77777777" w:rsidR="00F85DB1" w:rsidRPr="00E06929" w:rsidRDefault="00F85DB1" w:rsidP="00F85DB1">
      <w:pPr>
        <w:pStyle w:val="NoSpacing"/>
      </w:pPr>
      <w:r w:rsidRPr="00E06929">
        <w:t xml:space="preserve">          !  for a presence container</w:t>
      </w:r>
    </w:p>
    <w:p w14:paraId="25E88903" w14:textId="77777777" w:rsidR="00F85DB1" w:rsidRPr="00E06929" w:rsidRDefault="00F85DB1" w:rsidP="00F85DB1">
      <w:pPr>
        <w:pStyle w:val="NoSpacing"/>
      </w:pPr>
      <w:r w:rsidRPr="00E06929">
        <w:t xml:space="preserve">          *  for a leaf-list or list</w:t>
      </w:r>
    </w:p>
    <w:p w14:paraId="64DCFDD9" w14:textId="77777777" w:rsidR="00F85DB1" w:rsidRPr="00E06929" w:rsidRDefault="00F85DB1" w:rsidP="00F85DB1">
      <w:pPr>
        <w:pStyle w:val="NoSpacing"/>
      </w:pPr>
      <w:r w:rsidRPr="00E06929">
        <w:t xml:space="preserve">          [&lt;keys&gt;] for a list's keys</w:t>
      </w:r>
    </w:p>
    <w:p w14:paraId="0D034BCC" w14:textId="77777777" w:rsidR="00F85DB1" w:rsidRPr="00E06929" w:rsidRDefault="00F85DB1" w:rsidP="00F85DB1">
      <w:pPr>
        <w:pStyle w:val="NoSpacing"/>
      </w:pPr>
    </w:p>
    <w:p w14:paraId="527F7C0B" w14:textId="77777777" w:rsidR="00F85DB1" w:rsidRPr="00E06929" w:rsidRDefault="00F85DB1" w:rsidP="00F85DB1">
      <w:pPr>
        <w:pStyle w:val="NoSpacing"/>
      </w:pPr>
      <w:r w:rsidRPr="00E06929">
        <w:t xml:space="preserve">        &lt;type&gt; is the name of the type for leafs and leaf-lists</w:t>
      </w:r>
    </w:p>
    <w:p w14:paraId="7FC68EE7" w14:textId="77777777" w:rsidR="00F85DB1" w:rsidRPr="00E06929" w:rsidRDefault="00F85DB1" w:rsidP="00F85DB1">
      <w:pPr>
        <w:pStyle w:val="NoSpacing"/>
      </w:pPr>
    </w:p>
    <w:p w14:paraId="7F653D1C" w14:textId="77777777" w:rsidR="00F85DB1" w:rsidRDefault="00F85DB1" w:rsidP="00F85DB1">
      <w:pPr>
        <w:pStyle w:val="NoSpacing"/>
      </w:pPr>
      <w:r w:rsidRPr="00E06929">
        <w:t xml:space="preserve">          If the type is a leafref, the type is printed as "-&gt; </w:t>
      </w:r>
    </w:p>
    <w:p w14:paraId="69E64B7D" w14:textId="77777777" w:rsidR="00F85DB1" w:rsidRPr="00E06929" w:rsidRDefault="00F85DB1" w:rsidP="00F85DB1">
      <w:pPr>
        <w:pStyle w:val="NoSpacing"/>
      </w:pPr>
      <w:r>
        <w:t xml:space="preserve">          </w:t>
      </w:r>
      <w:r w:rsidRPr="00E06929">
        <w:t>TARGET",</w:t>
      </w:r>
    </w:p>
    <w:p w14:paraId="42EADF0A" w14:textId="77777777" w:rsidR="00F85DB1" w:rsidRDefault="00F85DB1" w:rsidP="00F85DB1">
      <w:pPr>
        <w:pStyle w:val="NoSpacing"/>
      </w:pPr>
      <w:r w:rsidRPr="00E06929">
        <w:t xml:space="preserve">          </w:t>
      </w:r>
    </w:p>
    <w:p w14:paraId="477B5A4C" w14:textId="77777777" w:rsidR="00F85DB1" w:rsidRDefault="00F85DB1" w:rsidP="00F85DB1">
      <w:pPr>
        <w:pStyle w:val="NoSpacing"/>
      </w:pPr>
      <w:r>
        <w:lastRenderedPageBreak/>
        <w:tab/>
      </w:r>
      <w:r>
        <w:tab/>
      </w:r>
      <w:r>
        <w:tab/>
        <w:t xml:space="preserve"> </w:t>
      </w:r>
      <w:r w:rsidRPr="00E06929">
        <w:t>where TARGET is either the leafref path, with prefixed</w:t>
      </w:r>
    </w:p>
    <w:p w14:paraId="62440361" w14:textId="77777777" w:rsidR="00F85DB1" w:rsidRPr="00E06929" w:rsidRDefault="00F85DB1" w:rsidP="00F85DB1">
      <w:pPr>
        <w:pStyle w:val="NoSpacing"/>
      </w:pPr>
      <w:r>
        <w:t xml:space="preserve">         </w:t>
      </w:r>
      <w:r w:rsidRPr="00E06929">
        <w:t xml:space="preserve"> removed</w:t>
      </w:r>
      <w:r>
        <w:t xml:space="preserve"> </w:t>
      </w:r>
      <w:r w:rsidRPr="00E06929">
        <w:t>if possible.</w:t>
      </w:r>
    </w:p>
    <w:p w14:paraId="66427E0C" w14:textId="77777777" w:rsidR="00F85DB1" w:rsidRPr="00E06929" w:rsidRDefault="00F85DB1" w:rsidP="00F85DB1">
      <w:pPr>
        <w:pStyle w:val="NoSpacing"/>
      </w:pPr>
    </w:p>
    <w:p w14:paraId="1FEA7C16" w14:textId="77777777" w:rsidR="00F85DB1" w:rsidRPr="00E06929" w:rsidRDefault="00F85DB1" w:rsidP="00F85DB1">
      <w:pPr>
        <w:pStyle w:val="NoSpacing"/>
      </w:pPr>
      <w:r w:rsidRPr="00E06929">
        <w:t xml:space="preserve">        &lt;if-features&gt; is the list of features this node depends on,</w:t>
      </w:r>
    </w:p>
    <w:p w14:paraId="01A716C9" w14:textId="77777777" w:rsidR="00F85DB1" w:rsidRPr="00E06929" w:rsidRDefault="00F85DB1" w:rsidP="00F85DB1">
      <w:pPr>
        <w:pStyle w:val="NoSpacing"/>
      </w:pPr>
      <w:r w:rsidRPr="00E06929">
        <w:t xml:space="preserve">          printed within curly brackets and a question mark "{...}?</w:t>
      </w:r>
    </w:p>
    <w:p w14:paraId="231A7082" w14:textId="77777777" w:rsidR="00F85DB1" w:rsidRPr="00F85DB1" w:rsidRDefault="00F85DB1" w:rsidP="00F85DB1"/>
    <w:p w14:paraId="304F99BD" w14:textId="77777777" w:rsidR="00DF1509" w:rsidRDefault="00DF1509" w:rsidP="006C0BDD">
      <w:pPr>
        <w:pStyle w:val="Heading1"/>
        <w:numPr>
          <w:ilvl w:val="0"/>
          <w:numId w:val="0"/>
        </w:numPr>
        <w:spacing w:after="0"/>
        <w:ind w:left="432" w:hanging="432"/>
      </w:pPr>
    </w:p>
    <w:p w14:paraId="787884D8" w14:textId="37D59E80" w:rsidR="00F85DB1" w:rsidRPr="00F85DB1" w:rsidDel="006613A4" w:rsidRDefault="00F85DB1" w:rsidP="006613A4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16" w:author="Leeyoung" w:date="2017-03-12T20:50:00Z"/>
          <w:rFonts w:eastAsia="Times New Roman"/>
          <w:color w:val="000000"/>
          <w:sz w:val="20"/>
          <w:szCs w:val="20"/>
        </w:rPr>
      </w:pPr>
      <w:del w:id="417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>module: ietf-te-kpi-telemetry</w:delText>
        </w:r>
      </w:del>
    </w:p>
    <w:p w14:paraId="428D5DE9" w14:textId="7D27F362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18" w:author="Leeyoung" w:date="2017-03-12T20:50:00Z"/>
          <w:rFonts w:eastAsia="Times New Roman"/>
          <w:color w:val="000000"/>
          <w:sz w:val="20"/>
          <w:szCs w:val="20"/>
        </w:rPr>
      </w:pPr>
      <w:del w:id="419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augment /te:te/te:tunnels/te:tunnel/te:state:</w:delText>
        </w:r>
      </w:del>
    </w:p>
    <w:p w14:paraId="44588ED5" w14:textId="1E5B2135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20" w:author="Leeyoung" w:date="2017-03-12T20:50:00Z"/>
          <w:rFonts w:eastAsia="Times New Roman"/>
          <w:color w:val="000000"/>
          <w:sz w:val="20"/>
          <w:szCs w:val="20"/>
        </w:rPr>
      </w:pPr>
      <w:del w:id="421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+--ro te-telemetry</w:delText>
        </w:r>
      </w:del>
    </w:p>
    <w:p w14:paraId="146C5D65" w14:textId="419655D1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22" w:author="Leeyoung" w:date="2017-03-12T20:50:00Z"/>
          <w:rFonts w:eastAsia="Times New Roman"/>
          <w:color w:val="000000"/>
          <w:sz w:val="20"/>
          <w:szCs w:val="20"/>
        </w:rPr>
      </w:pPr>
      <w:del w:id="423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id?                        string</w:delText>
        </w:r>
      </w:del>
    </w:p>
    <w:p w14:paraId="1C47A145" w14:textId="2DA35638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24" w:author="Leeyoung" w:date="2017-03-12T20:50:00Z"/>
          <w:rFonts w:eastAsia="Times New Roman"/>
          <w:color w:val="000000"/>
          <w:sz w:val="20"/>
          <w:szCs w:val="20"/>
        </w:rPr>
      </w:pPr>
      <w:del w:id="425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one-way-delay?             uint32</w:delText>
        </w:r>
      </w:del>
    </w:p>
    <w:p w14:paraId="030282AD" w14:textId="2BAE0BED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26" w:author="Leeyoung" w:date="2017-03-12T20:50:00Z"/>
          <w:rFonts w:eastAsia="Times New Roman"/>
          <w:color w:val="000000"/>
          <w:sz w:val="20"/>
          <w:szCs w:val="20"/>
        </w:rPr>
      </w:pPr>
      <w:del w:id="427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two-way-delay?             uint32</w:delText>
        </w:r>
      </w:del>
    </w:p>
    <w:p w14:paraId="125BD994" w14:textId="23CCE91C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28" w:author="Leeyoung" w:date="2017-03-12T20:50:00Z"/>
          <w:rFonts w:eastAsia="Times New Roman"/>
          <w:color w:val="000000"/>
          <w:sz w:val="20"/>
          <w:szCs w:val="20"/>
        </w:rPr>
      </w:pPr>
      <w:del w:id="429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one-way-delay-min?         uint32</w:delText>
        </w:r>
      </w:del>
    </w:p>
    <w:p w14:paraId="68B6B51E" w14:textId="2F67FA5F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30" w:author="Leeyoung" w:date="2017-03-12T20:50:00Z"/>
          <w:rFonts w:eastAsia="Times New Roman"/>
          <w:color w:val="000000"/>
          <w:sz w:val="20"/>
          <w:szCs w:val="20"/>
        </w:rPr>
      </w:pPr>
      <w:del w:id="431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one-way-delay-max?         uint32</w:delText>
        </w:r>
      </w:del>
    </w:p>
    <w:p w14:paraId="444F3323" w14:textId="79CCA8FD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32" w:author="Leeyoung" w:date="2017-03-12T20:50:00Z"/>
          <w:rFonts w:eastAsia="Times New Roman"/>
          <w:color w:val="000000"/>
          <w:sz w:val="20"/>
          <w:szCs w:val="20"/>
        </w:rPr>
      </w:pPr>
      <w:del w:id="433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two-way-delay-min?         uint32</w:delText>
        </w:r>
      </w:del>
    </w:p>
    <w:p w14:paraId="2D69AD7E" w14:textId="19E4F83D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34" w:author="Leeyoung" w:date="2017-03-12T20:50:00Z"/>
          <w:rFonts w:eastAsia="Times New Roman"/>
          <w:color w:val="000000"/>
          <w:sz w:val="20"/>
          <w:szCs w:val="20"/>
        </w:rPr>
      </w:pPr>
      <w:del w:id="435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two-way-delay-max?         uint32</w:delText>
        </w:r>
      </w:del>
    </w:p>
    <w:p w14:paraId="4A318434" w14:textId="180DEFB1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36" w:author="Leeyoung" w:date="2017-03-12T20:50:00Z"/>
          <w:rFonts w:eastAsia="Times New Roman"/>
          <w:color w:val="000000"/>
          <w:sz w:val="20"/>
          <w:szCs w:val="20"/>
        </w:rPr>
      </w:pPr>
      <w:del w:id="437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one-way-delay-variation?   uint32</w:delText>
        </w:r>
      </w:del>
    </w:p>
    <w:p w14:paraId="68A99907" w14:textId="4932A2E3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38" w:author="Leeyoung" w:date="2017-03-12T20:50:00Z"/>
          <w:rFonts w:eastAsia="Times New Roman"/>
          <w:color w:val="000000"/>
          <w:sz w:val="20"/>
          <w:szCs w:val="20"/>
        </w:rPr>
      </w:pPr>
      <w:del w:id="439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two-way-delay-variation?   uint32</w:delText>
        </w:r>
      </w:del>
    </w:p>
    <w:p w14:paraId="4D608F16" w14:textId="28011EED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40" w:author="Leeyoung" w:date="2017-03-12T20:50:00Z"/>
          <w:rFonts w:eastAsia="Times New Roman"/>
          <w:color w:val="000000"/>
          <w:sz w:val="20"/>
          <w:szCs w:val="20"/>
        </w:rPr>
      </w:pPr>
      <w:del w:id="441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one-way-packet-loss?       decimal64</w:delText>
        </w:r>
      </w:del>
    </w:p>
    <w:p w14:paraId="0C5E2E44" w14:textId="423EDD6B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42" w:author="Leeyoung" w:date="2017-03-12T20:50:00Z"/>
          <w:rFonts w:eastAsia="Times New Roman"/>
          <w:color w:val="000000"/>
          <w:sz w:val="20"/>
          <w:szCs w:val="20"/>
        </w:rPr>
      </w:pPr>
      <w:del w:id="443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two-way-packet-loss?       decimal64</w:delText>
        </w:r>
      </w:del>
    </w:p>
    <w:p w14:paraId="14219011" w14:textId="6A9CE1FE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44" w:author="Leeyoung" w:date="2017-03-12T20:50:00Z"/>
          <w:rFonts w:eastAsia="Times New Roman"/>
          <w:color w:val="000000"/>
          <w:sz w:val="20"/>
          <w:szCs w:val="20"/>
        </w:rPr>
      </w:pPr>
      <w:del w:id="445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utilized-bandwidth?        rt:bandwidth-ieee-float32</w:delText>
        </w:r>
      </w:del>
    </w:p>
    <w:p w14:paraId="66A099D7" w14:textId="750C9D45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46" w:author="Leeyoung" w:date="2017-03-12T20:50:00Z"/>
          <w:rFonts w:eastAsia="Times New Roman"/>
          <w:color w:val="000000"/>
          <w:sz w:val="20"/>
          <w:szCs w:val="20"/>
        </w:rPr>
      </w:pPr>
      <w:del w:id="447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te-ref?                    -&gt; /te:te/tunnels/tunnel/name</w:delText>
        </w:r>
      </w:del>
    </w:p>
    <w:p w14:paraId="3A3AB9C1" w14:textId="41E798DA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48" w:author="Leeyoung" w:date="2017-03-12T20:50:00Z"/>
          <w:rFonts w:eastAsia="Times New Roman"/>
          <w:color w:val="000000"/>
          <w:sz w:val="20"/>
          <w:szCs w:val="20"/>
        </w:rPr>
      </w:pPr>
      <w:del w:id="449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augment /te:te/te:tunnels/te:tunnel/te:config:</w:delText>
        </w:r>
      </w:del>
    </w:p>
    <w:p w14:paraId="79F4E31F" w14:textId="5B787591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50" w:author="Leeyoung" w:date="2017-03-12T20:50:00Z"/>
          <w:rFonts w:eastAsia="Times New Roman"/>
          <w:color w:val="000000"/>
          <w:sz w:val="20"/>
          <w:szCs w:val="20"/>
        </w:rPr>
      </w:pPr>
      <w:del w:id="451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+--rw te-scaling-intent</w:delText>
        </w:r>
      </w:del>
    </w:p>
    <w:p w14:paraId="42BA1D70" w14:textId="232A3FCD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52" w:author="Leeyoung" w:date="2017-03-12T20:50:00Z"/>
          <w:rFonts w:eastAsia="Times New Roman"/>
          <w:color w:val="000000"/>
          <w:sz w:val="20"/>
          <w:szCs w:val="20"/>
        </w:rPr>
      </w:pPr>
      <w:del w:id="453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+--rw scale-in-intent</w:delText>
        </w:r>
      </w:del>
    </w:p>
    <w:p w14:paraId="79083138" w14:textId="3B2B3F11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54" w:author="Leeyoung" w:date="2017-03-12T20:50:00Z"/>
          <w:rFonts w:eastAsia="Times New Roman"/>
          <w:color w:val="000000"/>
          <w:sz w:val="20"/>
          <w:szCs w:val="20"/>
        </w:rPr>
      </w:pPr>
      <w:del w:id="455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|  +--rw threshold-time?             uint32</w:delText>
        </w:r>
      </w:del>
    </w:p>
    <w:p w14:paraId="4A5521E3" w14:textId="35315BF5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56" w:author="Leeyoung" w:date="2017-03-12T20:50:00Z"/>
          <w:rFonts w:eastAsia="Times New Roman"/>
          <w:color w:val="000000"/>
          <w:sz w:val="20"/>
          <w:szCs w:val="20"/>
        </w:rPr>
      </w:pPr>
      <w:del w:id="457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|  +--rw cooldown-time?              uint32</w:delText>
        </w:r>
      </w:del>
    </w:p>
    <w:p w14:paraId="3F01D4B6" w14:textId="71C2C486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58" w:author="Leeyoung" w:date="2017-03-12T20:50:00Z"/>
          <w:rFonts w:eastAsia="Times New Roman"/>
          <w:color w:val="000000"/>
          <w:sz w:val="20"/>
          <w:szCs w:val="20"/>
        </w:rPr>
      </w:pPr>
      <w:del w:id="459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|  +--rw scale-in-operation-type?    scaling-criteria-operation</w:delText>
        </w:r>
      </w:del>
    </w:p>
    <w:p w14:paraId="444A1C63" w14:textId="36ED81E2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60" w:author="Leeyoung" w:date="2017-03-12T20:50:00Z"/>
          <w:rFonts w:eastAsia="Times New Roman"/>
          <w:color w:val="000000"/>
          <w:sz w:val="20"/>
          <w:szCs w:val="20"/>
        </w:rPr>
      </w:pPr>
      <w:del w:id="461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|  +--rw scale-out-operation-type?   scaling-criteria-operation</w:delText>
        </w:r>
      </w:del>
    </w:p>
    <w:p w14:paraId="6A2FECBC" w14:textId="1FDFEC2F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62" w:author="Leeyoung" w:date="2017-03-12T20:50:00Z"/>
          <w:rFonts w:eastAsia="Times New Roman"/>
          <w:color w:val="000000"/>
          <w:sz w:val="20"/>
          <w:szCs w:val="20"/>
        </w:rPr>
      </w:pPr>
      <w:del w:id="463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|  +--rw scaling-condition* [performance-type]</w:delText>
        </w:r>
      </w:del>
    </w:p>
    <w:p w14:paraId="4B99E248" w14:textId="1F748050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64" w:author="Leeyoung" w:date="2017-03-12T20:50:00Z"/>
          <w:rFonts w:eastAsia="Times New Roman"/>
          <w:color w:val="000000"/>
          <w:sz w:val="20"/>
          <w:szCs w:val="20"/>
        </w:rPr>
      </w:pPr>
      <w:del w:id="465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|     +--rw performance-type           identityref</w:delText>
        </w:r>
      </w:del>
    </w:p>
    <w:p w14:paraId="698AB2E7" w14:textId="54F7EFDC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66" w:author="Leeyoung" w:date="2017-03-12T20:50:00Z"/>
          <w:rFonts w:eastAsia="Times New Roman"/>
          <w:color w:val="000000"/>
          <w:sz w:val="20"/>
          <w:szCs w:val="20"/>
        </w:rPr>
      </w:pPr>
      <w:del w:id="467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|     +--rw te-telemetry-tunnel-ref?   -&gt; /te:te/tunnels/tunnel/name</w:delText>
        </w:r>
      </w:del>
    </w:p>
    <w:p w14:paraId="08FE4474" w14:textId="5D906061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68" w:author="Leeyoung" w:date="2017-03-12T20:50:00Z"/>
          <w:rFonts w:eastAsia="Times New Roman"/>
          <w:color w:val="000000"/>
          <w:sz w:val="20"/>
          <w:szCs w:val="20"/>
        </w:rPr>
      </w:pPr>
      <w:del w:id="469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+--rw scale-out-intent</w:delText>
        </w:r>
      </w:del>
    </w:p>
    <w:p w14:paraId="1D94C546" w14:textId="31B3CAA8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70" w:author="Leeyoung" w:date="2017-03-12T20:50:00Z"/>
          <w:rFonts w:eastAsia="Times New Roman"/>
          <w:color w:val="000000"/>
          <w:sz w:val="20"/>
          <w:szCs w:val="20"/>
        </w:rPr>
      </w:pPr>
      <w:del w:id="471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   +--rw threshold-time?             uint32</w:delText>
        </w:r>
      </w:del>
    </w:p>
    <w:p w14:paraId="6F60CB92" w14:textId="10D596BC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72" w:author="Leeyoung" w:date="2017-03-12T20:50:00Z"/>
          <w:rFonts w:eastAsia="Times New Roman"/>
          <w:color w:val="000000"/>
          <w:sz w:val="20"/>
          <w:szCs w:val="20"/>
        </w:rPr>
      </w:pPr>
      <w:del w:id="473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   +--rw cooldown-time?              uint32</w:delText>
        </w:r>
      </w:del>
    </w:p>
    <w:p w14:paraId="6F6E8244" w14:textId="5EC7417C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74" w:author="Leeyoung" w:date="2017-03-12T20:50:00Z"/>
          <w:rFonts w:eastAsia="Times New Roman"/>
          <w:color w:val="000000"/>
          <w:sz w:val="20"/>
          <w:szCs w:val="20"/>
        </w:rPr>
      </w:pPr>
      <w:del w:id="475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   +--rw scale-in-operation-type?    scaling-criteria-operation</w:delText>
        </w:r>
      </w:del>
    </w:p>
    <w:p w14:paraId="7D886FFF" w14:textId="25488A89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76" w:author="Leeyoung" w:date="2017-03-12T20:50:00Z"/>
          <w:rFonts w:eastAsia="Times New Roman"/>
          <w:color w:val="000000"/>
          <w:sz w:val="20"/>
          <w:szCs w:val="20"/>
        </w:rPr>
      </w:pPr>
      <w:del w:id="477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   +--rw scale-out-operation-type?   scaling-criteria-operation</w:delText>
        </w:r>
      </w:del>
    </w:p>
    <w:p w14:paraId="763D8F3B" w14:textId="2FC97FA9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78" w:author="Leeyoung" w:date="2017-03-12T20:50:00Z"/>
          <w:rFonts w:eastAsia="Times New Roman"/>
          <w:color w:val="000000"/>
          <w:sz w:val="20"/>
          <w:szCs w:val="20"/>
        </w:rPr>
      </w:pPr>
      <w:del w:id="479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   +--rw scaling-condition* [performance-type]</w:delText>
        </w:r>
      </w:del>
    </w:p>
    <w:p w14:paraId="32ACC58B" w14:textId="2C3AD83A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80" w:author="Leeyoung" w:date="2017-03-12T20:50:00Z"/>
          <w:rFonts w:eastAsia="Times New Roman"/>
          <w:color w:val="000000"/>
          <w:sz w:val="20"/>
          <w:szCs w:val="20"/>
        </w:rPr>
      </w:pPr>
      <w:del w:id="481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      +--rw performance-type           identityref</w:delText>
        </w:r>
      </w:del>
    </w:p>
    <w:p w14:paraId="24016FA9" w14:textId="0830105A" w:rsidR="00582A3D" w:rsidDel="006613A4" w:rsidRDefault="00F85DB1" w:rsidP="00582A3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482" w:author="Leeyoung" w:date="2017-03-12T20:50:00Z"/>
          <w:rFonts w:eastAsia="Times New Roman"/>
          <w:color w:val="000000"/>
          <w:sz w:val="20"/>
          <w:szCs w:val="20"/>
        </w:rPr>
      </w:pPr>
      <w:del w:id="483" w:author="Leeyoung" w:date="2017-03-12T20:50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      +--rw te-telemetry-tunnel-ref?   -&gt; /te:te/tunnels/tunnel/name</w:delText>
        </w:r>
      </w:del>
    </w:p>
    <w:p w14:paraId="66255DC4" w14:textId="77777777" w:rsidR="00582A3D" w:rsidRDefault="00582A3D" w:rsidP="00582A3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484" w:author="Leeyoung" w:date="2017-03-12T23:01:00Z"/>
          <w:rFonts w:eastAsia="Times New Roman"/>
          <w:color w:val="000000"/>
          <w:sz w:val="20"/>
          <w:szCs w:val="20"/>
        </w:rPr>
      </w:pPr>
    </w:p>
    <w:p w14:paraId="20743B83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485" w:author="Leeyoung" w:date="2017-03-12T23:02:00Z"/>
          <w:rFonts w:eastAsia="Times New Roman"/>
          <w:color w:val="000000"/>
          <w:sz w:val="20"/>
          <w:szCs w:val="20"/>
        </w:rPr>
      </w:pPr>
      <w:ins w:id="486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>module: ietf-te-kpi-telemetry</w:t>
        </w:r>
      </w:ins>
    </w:p>
    <w:p w14:paraId="261BDA79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487" w:author="Leeyoung" w:date="2017-03-12T23:02:00Z"/>
          <w:rFonts w:eastAsia="Times New Roman"/>
          <w:color w:val="000000"/>
          <w:sz w:val="20"/>
          <w:szCs w:val="20"/>
        </w:rPr>
      </w:pPr>
      <w:ins w:id="488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augment /te:te/te:tunnels/te:tunnel/te:config:</w:t>
        </w:r>
      </w:ins>
    </w:p>
    <w:p w14:paraId="15990B2F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489" w:author="Leeyoung" w:date="2017-03-12T23:02:00Z"/>
          <w:rFonts w:eastAsia="Times New Roman"/>
          <w:color w:val="000000"/>
          <w:sz w:val="20"/>
          <w:szCs w:val="20"/>
        </w:rPr>
      </w:pPr>
      <w:ins w:id="490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+--rw te-scaling-intent</w:t>
        </w:r>
      </w:ins>
    </w:p>
    <w:p w14:paraId="2B4EB888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491" w:author="Leeyoung" w:date="2017-03-12T23:02:00Z"/>
          <w:rFonts w:eastAsia="Times New Roman"/>
          <w:color w:val="000000"/>
          <w:sz w:val="20"/>
          <w:szCs w:val="20"/>
        </w:rPr>
      </w:pPr>
      <w:ins w:id="492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+--rw scale-in</w:t>
        </w:r>
      </w:ins>
    </w:p>
    <w:p w14:paraId="060A0490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493" w:author="Leeyoung" w:date="2017-03-12T23:02:00Z"/>
          <w:rFonts w:eastAsia="Times New Roman"/>
          <w:color w:val="000000"/>
          <w:sz w:val="20"/>
          <w:szCs w:val="20"/>
        </w:rPr>
      </w:pPr>
      <w:ins w:id="494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+--rw scale-in-operation-type?</w:t>
        </w:r>
      </w:ins>
    </w:p>
    <w:p w14:paraId="495DC2E8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495" w:author="Leeyoung" w:date="2017-03-12T23:02:00Z"/>
          <w:rFonts w:eastAsia="Times New Roman"/>
          <w:color w:val="000000"/>
          <w:sz w:val="20"/>
          <w:szCs w:val="20"/>
        </w:rPr>
      </w:pPr>
      <w:ins w:id="496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lastRenderedPageBreak/>
          <w:t xml:space="preserve">       |  |       scaling-criteria-operation</w:t>
        </w:r>
      </w:ins>
    </w:p>
    <w:p w14:paraId="2D0B19C5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497" w:author="Leeyoung" w:date="2017-03-12T23:02:00Z"/>
          <w:rFonts w:eastAsia="Times New Roman"/>
          <w:color w:val="000000"/>
          <w:sz w:val="20"/>
          <w:szCs w:val="20"/>
        </w:rPr>
      </w:pPr>
      <w:ins w:id="498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+--rw threshold-time?            uint32</w:t>
        </w:r>
      </w:ins>
    </w:p>
    <w:p w14:paraId="1DE86C17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499" w:author="Leeyoung" w:date="2017-03-12T23:02:00Z"/>
          <w:rFonts w:eastAsia="Times New Roman"/>
          <w:color w:val="000000"/>
          <w:sz w:val="20"/>
          <w:szCs w:val="20"/>
        </w:rPr>
      </w:pPr>
      <w:ins w:id="500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+--rw scale-in-condition* [performance-type]</w:t>
        </w:r>
      </w:ins>
    </w:p>
    <w:p w14:paraId="788779CE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01" w:author="Leeyoung" w:date="2017-03-12T23:02:00Z"/>
          <w:rFonts w:eastAsia="Times New Roman"/>
          <w:color w:val="000000"/>
          <w:sz w:val="20"/>
          <w:szCs w:val="20"/>
        </w:rPr>
      </w:pPr>
      <w:ins w:id="502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   +--rw performance-type    identityref</w:t>
        </w:r>
      </w:ins>
    </w:p>
    <w:p w14:paraId="0058D0AC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03" w:author="Leeyoung" w:date="2017-03-12T23:02:00Z"/>
          <w:rFonts w:eastAsia="Times New Roman"/>
          <w:color w:val="000000"/>
          <w:sz w:val="20"/>
          <w:szCs w:val="20"/>
        </w:rPr>
      </w:pPr>
      <w:ins w:id="504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   +--rw performance-data?   binary</w:t>
        </w:r>
      </w:ins>
    </w:p>
    <w:p w14:paraId="6A49FB46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05" w:author="Leeyoung" w:date="2017-03-12T23:02:00Z"/>
          <w:rFonts w:eastAsia="Times New Roman"/>
          <w:color w:val="000000"/>
          <w:sz w:val="20"/>
          <w:szCs w:val="20"/>
        </w:rPr>
      </w:pPr>
      <w:ins w:id="506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+--rw scale-down</w:t>
        </w:r>
      </w:ins>
    </w:p>
    <w:p w14:paraId="33398D64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07" w:author="Leeyoung" w:date="2017-03-12T23:02:00Z"/>
          <w:rFonts w:eastAsia="Times New Roman"/>
          <w:color w:val="000000"/>
          <w:sz w:val="20"/>
          <w:szCs w:val="20"/>
        </w:rPr>
      </w:pPr>
      <w:ins w:id="508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+--rw cooldown-time?              uint32</w:t>
        </w:r>
      </w:ins>
    </w:p>
    <w:p w14:paraId="41F1F8D7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09" w:author="Leeyoung" w:date="2017-03-12T23:02:00Z"/>
          <w:rFonts w:eastAsia="Times New Roman"/>
          <w:color w:val="000000"/>
          <w:sz w:val="20"/>
          <w:szCs w:val="20"/>
        </w:rPr>
      </w:pPr>
      <w:ins w:id="510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+--rw scale-out-operation-type?</w:t>
        </w:r>
      </w:ins>
    </w:p>
    <w:p w14:paraId="7AE41CD4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11" w:author="Leeyoung" w:date="2017-03-12T23:02:00Z"/>
          <w:rFonts w:eastAsia="Times New Roman"/>
          <w:color w:val="000000"/>
          <w:sz w:val="20"/>
          <w:szCs w:val="20"/>
        </w:rPr>
      </w:pPr>
      <w:ins w:id="512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|       scaling-criteria-operation</w:t>
        </w:r>
      </w:ins>
    </w:p>
    <w:p w14:paraId="1C32F138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13" w:author="Leeyoung" w:date="2017-03-12T23:02:00Z"/>
          <w:rFonts w:eastAsia="Times New Roman"/>
          <w:color w:val="000000"/>
          <w:sz w:val="20"/>
          <w:szCs w:val="20"/>
        </w:rPr>
      </w:pPr>
      <w:ins w:id="514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+--rw scale-out-condition* [performance-type]</w:t>
        </w:r>
      </w:ins>
    </w:p>
    <w:p w14:paraId="695CC317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15" w:author="Leeyoung" w:date="2017-03-12T23:02:00Z"/>
          <w:rFonts w:eastAsia="Times New Roman"/>
          <w:color w:val="000000"/>
          <w:sz w:val="20"/>
          <w:szCs w:val="20"/>
        </w:rPr>
      </w:pPr>
      <w:ins w:id="516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+--rw performance-type    identityref</w:t>
        </w:r>
      </w:ins>
    </w:p>
    <w:p w14:paraId="26B529B7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17" w:author="Leeyoung" w:date="2017-03-12T23:02:00Z"/>
          <w:rFonts w:eastAsia="Times New Roman"/>
          <w:color w:val="000000"/>
          <w:sz w:val="20"/>
          <w:szCs w:val="20"/>
        </w:rPr>
      </w:pPr>
      <w:ins w:id="518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+--rw performance-data?   binary</w:t>
        </w:r>
      </w:ins>
    </w:p>
    <w:p w14:paraId="0F0E1B96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19" w:author="Leeyoung" w:date="2017-03-12T23:02:00Z"/>
          <w:rFonts w:eastAsia="Times New Roman"/>
          <w:color w:val="000000"/>
          <w:sz w:val="20"/>
          <w:szCs w:val="20"/>
        </w:rPr>
      </w:pPr>
      <w:ins w:id="520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augment /te:te/te:tunnels/te:tunnel/te:state:</w:t>
        </w:r>
      </w:ins>
    </w:p>
    <w:p w14:paraId="2B45159F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21" w:author="Leeyoung" w:date="2017-03-12T23:02:00Z"/>
          <w:rFonts w:eastAsia="Times New Roman"/>
          <w:color w:val="000000"/>
          <w:sz w:val="20"/>
          <w:szCs w:val="20"/>
        </w:rPr>
      </w:pPr>
      <w:ins w:id="522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+--ro te-telemetry</w:t>
        </w:r>
      </w:ins>
    </w:p>
    <w:p w14:paraId="145B3D38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23" w:author="Leeyoung" w:date="2017-03-12T23:02:00Z"/>
          <w:rFonts w:eastAsia="Times New Roman"/>
          <w:color w:val="000000"/>
          <w:sz w:val="20"/>
          <w:szCs w:val="20"/>
        </w:rPr>
      </w:pPr>
      <w:ins w:id="524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+--ro data</w:t>
        </w:r>
      </w:ins>
    </w:p>
    <w:p w14:paraId="0B4859A0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25" w:author="Leeyoung" w:date="2017-03-12T23:02:00Z"/>
          <w:rFonts w:eastAsia="Times New Roman"/>
          <w:color w:val="000000"/>
          <w:sz w:val="20"/>
          <w:szCs w:val="20"/>
        </w:rPr>
      </w:pPr>
      <w:ins w:id="526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one-way-delay?             uint32</w:t>
        </w:r>
      </w:ins>
    </w:p>
    <w:p w14:paraId="71A2FF27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27" w:author="Leeyoung" w:date="2017-03-12T23:02:00Z"/>
          <w:rFonts w:eastAsia="Times New Roman"/>
          <w:color w:val="000000"/>
          <w:sz w:val="20"/>
          <w:szCs w:val="20"/>
        </w:rPr>
      </w:pPr>
      <w:ins w:id="528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two-way-delay?             uint32</w:t>
        </w:r>
      </w:ins>
    </w:p>
    <w:p w14:paraId="15236592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29" w:author="Leeyoung" w:date="2017-03-12T23:02:00Z"/>
          <w:rFonts w:eastAsia="Times New Roman"/>
          <w:color w:val="000000"/>
          <w:sz w:val="20"/>
          <w:szCs w:val="20"/>
        </w:rPr>
      </w:pPr>
      <w:ins w:id="530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one-way-delay-min?         uint32</w:t>
        </w:r>
      </w:ins>
    </w:p>
    <w:p w14:paraId="09FC42D2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31" w:author="Leeyoung" w:date="2017-03-12T23:02:00Z"/>
          <w:rFonts w:eastAsia="Times New Roman"/>
          <w:color w:val="000000"/>
          <w:sz w:val="20"/>
          <w:szCs w:val="20"/>
        </w:rPr>
      </w:pPr>
      <w:ins w:id="532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one-way-delay-max?         uint32</w:t>
        </w:r>
      </w:ins>
    </w:p>
    <w:p w14:paraId="2D9C2F48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33" w:author="Leeyoung" w:date="2017-03-12T23:02:00Z"/>
          <w:rFonts w:eastAsia="Times New Roman"/>
          <w:color w:val="000000"/>
          <w:sz w:val="20"/>
          <w:szCs w:val="20"/>
        </w:rPr>
      </w:pPr>
      <w:ins w:id="534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two-way-delay-min?         uint32</w:t>
        </w:r>
      </w:ins>
    </w:p>
    <w:p w14:paraId="5BCEB173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35" w:author="Leeyoung" w:date="2017-03-12T23:02:00Z"/>
          <w:rFonts w:eastAsia="Times New Roman"/>
          <w:color w:val="000000"/>
          <w:sz w:val="20"/>
          <w:szCs w:val="20"/>
        </w:rPr>
      </w:pPr>
      <w:ins w:id="536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two-way-delay-max?         uint32</w:t>
        </w:r>
      </w:ins>
    </w:p>
    <w:p w14:paraId="237A6FE1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37" w:author="Leeyoung" w:date="2017-03-12T23:02:00Z"/>
          <w:rFonts w:eastAsia="Times New Roman"/>
          <w:color w:val="000000"/>
          <w:sz w:val="20"/>
          <w:szCs w:val="20"/>
        </w:rPr>
      </w:pPr>
      <w:ins w:id="538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one-way-delay-variation?   uint32</w:t>
        </w:r>
      </w:ins>
    </w:p>
    <w:p w14:paraId="2B22E22E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39" w:author="Leeyoung" w:date="2017-03-12T23:02:00Z"/>
          <w:rFonts w:eastAsia="Times New Roman"/>
          <w:color w:val="000000"/>
          <w:sz w:val="20"/>
          <w:szCs w:val="20"/>
        </w:rPr>
      </w:pPr>
      <w:ins w:id="540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two-way-delay-variation?   uint32</w:t>
        </w:r>
      </w:ins>
    </w:p>
    <w:p w14:paraId="744BD793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41" w:author="Leeyoung" w:date="2017-03-12T23:02:00Z"/>
          <w:rFonts w:eastAsia="Times New Roman"/>
          <w:color w:val="000000"/>
          <w:sz w:val="20"/>
          <w:szCs w:val="20"/>
        </w:rPr>
      </w:pPr>
      <w:ins w:id="542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one-way-packet-loss?       decimal64</w:t>
        </w:r>
      </w:ins>
    </w:p>
    <w:p w14:paraId="1C9A0C94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43" w:author="Leeyoung" w:date="2017-03-12T23:02:00Z"/>
          <w:rFonts w:eastAsia="Times New Roman"/>
          <w:color w:val="000000"/>
          <w:sz w:val="20"/>
          <w:szCs w:val="20"/>
        </w:rPr>
      </w:pPr>
      <w:ins w:id="544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two-way-packet-loss?       decimal64</w:t>
        </w:r>
      </w:ins>
    </w:p>
    <w:p w14:paraId="27018E79" w14:textId="5CE14C13" w:rsid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45" w:author="Leeyoung" w:date="2017-03-12T23:02:00Z"/>
          <w:rFonts w:eastAsia="Times New Roman"/>
          <w:color w:val="000000"/>
          <w:sz w:val="20"/>
          <w:szCs w:val="20"/>
        </w:rPr>
      </w:pPr>
      <w:ins w:id="546" w:author="Leeyoung" w:date="2017-03-12T23:02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utilized-bandwidth?        rt:bandwidth-ieee-float32</w:t>
        </w:r>
      </w:ins>
    </w:p>
    <w:p w14:paraId="4A306B97" w14:textId="77777777" w:rsid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47" w:author="Leeyoung" w:date="2017-03-12T23:02:00Z"/>
          <w:rFonts w:eastAsia="Times New Roman"/>
          <w:color w:val="000000"/>
          <w:sz w:val="20"/>
          <w:szCs w:val="20"/>
        </w:rPr>
      </w:pPr>
    </w:p>
    <w:p w14:paraId="3E9C4EE8" w14:textId="77777777" w:rsid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48" w:author="Leeyoung" w:date="2017-03-12T20:53:00Z"/>
          <w:rFonts w:eastAsia="Times New Roman"/>
          <w:color w:val="000000"/>
          <w:sz w:val="20"/>
          <w:szCs w:val="20"/>
        </w:rPr>
      </w:pPr>
    </w:p>
    <w:p w14:paraId="56B97D66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49" w:author="Leeyoung" w:date="2017-03-12T23:03:00Z"/>
          <w:rFonts w:eastAsia="Times New Roman"/>
          <w:color w:val="000000"/>
          <w:sz w:val="20"/>
          <w:szCs w:val="20"/>
        </w:rPr>
      </w:pPr>
      <w:ins w:id="55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>module: ietf-actn-te-kpi-telemetry</w:t>
        </w:r>
      </w:ins>
    </w:p>
    <w:p w14:paraId="250C8D18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51" w:author="Leeyoung" w:date="2017-03-12T23:03:00Z"/>
          <w:rFonts w:eastAsia="Times New Roman"/>
          <w:color w:val="000000"/>
          <w:sz w:val="20"/>
          <w:szCs w:val="20"/>
        </w:rPr>
      </w:pPr>
      <w:ins w:id="55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augment /actn-vn:actn/actn-vn:vn/actn-vn:vn-list:</w:t>
        </w:r>
      </w:ins>
    </w:p>
    <w:p w14:paraId="6D8D9FCB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53" w:author="Leeyoung" w:date="2017-03-12T23:03:00Z"/>
          <w:rFonts w:eastAsia="Times New Roman"/>
          <w:color w:val="000000"/>
          <w:sz w:val="20"/>
          <w:szCs w:val="20"/>
        </w:rPr>
      </w:pPr>
      <w:ins w:id="55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+--rw vn-telemetry</w:t>
        </w:r>
      </w:ins>
    </w:p>
    <w:p w14:paraId="6D3812EC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55" w:author="Leeyoung" w:date="2017-03-12T23:03:00Z"/>
          <w:rFonts w:eastAsia="Times New Roman"/>
          <w:color w:val="000000"/>
          <w:sz w:val="20"/>
          <w:szCs w:val="20"/>
        </w:rPr>
      </w:pPr>
      <w:ins w:id="55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+--rw grouping-op</w:t>
        </w:r>
      </w:ins>
    </w:p>
    <w:p w14:paraId="1B3AE265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57" w:author="Leeyoung" w:date="2017-03-12T23:03:00Z"/>
          <w:rFonts w:eastAsia="Times New Roman"/>
          <w:color w:val="000000"/>
          <w:sz w:val="20"/>
          <w:szCs w:val="20"/>
        </w:rPr>
      </w:pPr>
      <w:ins w:id="55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+--rw delay-op?                grouping-operation</w:t>
        </w:r>
      </w:ins>
    </w:p>
    <w:p w14:paraId="3D0BFD81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59" w:author="Leeyoung" w:date="2017-03-12T23:03:00Z"/>
          <w:rFonts w:eastAsia="Times New Roman"/>
          <w:color w:val="000000"/>
          <w:sz w:val="20"/>
          <w:szCs w:val="20"/>
        </w:rPr>
      </w:pPr>
      <w:ins w:id="56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+--rw delay-variation-op?      grouping-operation</w:t>
        </w:r>
      </w:ins>
    </w:p>
    <w:p w14:paraId="10091C47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61" w:author="Leeyoung" w:date="2017-03-12T23:03:00Z"/>
          <w:rFonts w:eastAsia="Times New Roman"/>
          <w:color w:val="000000"/>
          <w:sz w:val="20"/>
          <w:szCs w:val="20"/>
        </w:rPr>
      </w:pPr>
      <w:ins w:id="56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+--rw packet-loss-op?          grouping-operation</w:t>
        </w:r>
      </w:ins>
    </w:p>
    <w:p w14:paraId="488E7E2C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63" w:author="Leeyoung" w:date="2017-03-12T23:03:00Z"/>
          <w:rFonts w:eastAsia="Times New Roman"/>
          <w:color w:val="000000"/>
          <w:sz w:val="20"/>
          <w:szCs w:val="20"/>
        </w:rPr>
      </w:pPr>
      <w:ins w:id="56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+--rw utilized-bandwidth-op?   grouping-operation</w:t>
        </w:r>
      </w:ins>
    </w:p>
    <w:p w14:paraId="1D8B4889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65" w:author="Leeyoung" w:date="2017-03-12T23:03:00Z"/>
          <w:rFonts w:eastAsia="Times New Roman"/>
          <w:color w:val="000000"/>
          <w:sz w:val="20"/>
          <w:szCs w:val="20"/>
        </w:rPr>
      </w:pPr>
      <w:ins w:id="56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+--rw vn-scaling-intent</w:t>
        </w:r>
      </w:ins>
    </w:p>
    <w:p w14:paraId="036A6E7D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67" w:author="Leeyoung" w:date="2017-03-12T23:03:00Z"/>
          <w:rFonts w:eastAsia="Times New Roman"/>
          <w:color w:val="000000"/>
          <w:sz w:val="20"/>
          <w:szCs w:val="20"/>
        </w:rPr>
      </w:pPr>
      <w:ins w:id="56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+--rw scale-in</w:t>
        </w:r>
      </w:ins>
    </w:p>
    <w:p w14:paraId="251D6629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69" w:author="Leeyoung" w:date="2017-03-12T23:03:00Z"/>
          <w:rFonts w:eastAsia="Times New Roman"/>
          <w:color w:val="000000"/>
          <w:sz w:val="20"/>
          <w:szCs w:val="20"/>
        </w:rPr>
      </w:pPr>
      <w:ins w:id="57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+--rw scale-in-operation-type?</w:t>
        </w:r>
      </w:ins>
    </w:p>
    <w:p w14:paraId="73E507EF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71" w:author="Leeyoung" w:date="2017-03-12T23:03:00Z"/>
          <w:rFonts w:eastAsia="Times New Roman"/>
          <w:color w:val="000000"/>
          <w:sz w:val="20"/>
          <w:szCs w:val="20"/>
        </w:rPr>
      </w:pPr>
      <w:ins w:id="57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|       scaling-criteria-operation</w:t>
        </w:r>
      </w:ins>
    </w:p>
    <w:p w14:paraId="346E623F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73" w:author="Leeyoung" w:date="2017-03-12T23:03:00Z"/>
          <w:rFonts w:eastAsia="Times New Roman"/>
          <w:color w:val="000000"/>
          <w:sz w:val="20"/>
          <w:szCs w:val="20"/>
        </w:rPr>
      </w:pPr>
      <w:ins w:id="57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+--rw threshold-time?            uint32</w:t>
        </w:r>
      </w:ins>
    </w:p>
    <w:p w14:paraId="09BBDFA2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75" w:author="Leeyoung" w:date="2017-03-12T23:03:00Z"/>
          <w:rFonts w:eastAsia="Times New Roman"/>
          <w:color w:val="000000"/>
          <w:sz w:val="20"/>
          <w:szCs w:val="20"/>
        </w:rPr>
      </w:pPr>
      <w:ins w:id="57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+--rw scale-in-condition* [performance-type]</w:t>
        </w:r>
      </w:ins>
    </w:p>
    <w:p w14:paraId="077F0E0A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77" w:author="Leeyoung" w:date="2017-03-12T23:03:00Z"/>
          <w:rFonts w:eastAsia="Times New Roman"/>
          <w:color w:val="000000"/>
          <w:sz w:val="20"/>
          <w:szCs w:val="20"/>
        </w:rPr>
      </w:pPr>
      <w:ins w:id="57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   +--rw performance-type    identityref</w:t>
        </w:r>
      </w:ins>
    </w:p>
    <w:p w14:paraId="304A5459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79" w:author="Leeyoung" w:date="2017-03-12T23:03:00Z"/>
          <w:rFonts w:eastAsia="Times New Roman"/>
          <w:color w:val="000000"/>
          <w:sz w:val="20"/>
          <w:szCs w:val="20"/>
        </w:rPr>
      </w:pPr>
      <w:ins w:id="58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   +--rw performance-data?   binary</w:t>
        </w:r>
      </w:ins>
    </w:p>
    <w:p w14:paraId="2E92B572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81" w:author="Leeyoung" w:date="2017-03-12T23:03:00Z"/>
          <w:rFonts w:eastAsia="Times New Roman"/>
          <w:color w:val="000000"/>
          <w:sz w:val="20"/>
          <w:szCs w:val="20"/>
        </w:rPr>
      </w:pPr>
      <w:ins w:id="58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+--rw scale-down</w:t>
        </w:r>
      </w:ins>
    </w:p>
    <w:p w14:paraId="4D47AB75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83" w:author="Leeyoung" w:date="2017-03-12T23:03:00Z"/>
          <w:rFonts w:eastAsia="Times New Roman"/>
          <w:color w:val="000000"/>
          <w:sz w:val="20"/>
          <w:szCs w:val="20"/>
        </w:rPr>
      </w:pPr>
      <w:ins w:id="58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+--rw cooldown-time?              uint32</w:t>
        </w:r>
      </w:ins>
    </w:p>
    <w:p w14:paraId="51898790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85" w:author="Leeyoung" w:date="2017-03-12T23:03:00Z"/>
          <w:rFonts w:eastAsia="Times New Roman"/>
          <w:color w:val="000000"/>
          <w:sz w:val="20"/>
          <w:szCs w:val="20"/>
        </w:rPr>
      </w:pPr>
      <w:ins w:id="58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+--rw scale-out-operation-type?</w:t>
        </w:r>
      </w:ins>
    </w:p>
    <w:p w14:paraId="242273E9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87" w:author="Leeyoung" w:date="2017-03-12T23:03:00Z"/>
          <w:rFonts w:eastAsia="Times New Roman"/>
          <w:color w:val="000000"/>
          <w:sz w:val="20"/>
          <w:szCs w:val="20"/>
        </w:rPr>
      </w:pPr>
      <w:ins w:id="58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|       scaling-criteria-operation</w:t>
        </w:r>
      </w:ins>
    </w:p>
    <w:p w14:paraId="58C567E4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89" w:author="Leeyoung" w:date="2017-03-12T23:03:00Z"/>
          <w:rFonts w:eastAsia="Times New Roman"/>
          <w:color w:val="000000"/>
          <w:sz w:val="20"/>
          <w:szCs w:val="20"/>
        </w:rPr>
      </w:pPr>
      <w:ins w:id="59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+--rw scale-out-condition* [performance-type]</w:t>
        </w:r>
      </w:ins>
    </w:p>
    <w:p w14:paraId="282F8326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91" w:author="Leeyoung" w:date="2017-03-12T23:03:00Z"/>
          <w:rFonts w:eastAsia="Times New Roman"/>
          <w:color w:val="000000"/>
          <w:sz w:val="20"/>
          <w:szCs w:val="20"/>
        </w:rPr>
      </w:pPr>
      <w:ins w:id="59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lastRenderedPageBreak/>
          <w:t xml:space="preserve">             +--rw performance-type    identityref</w:t>
        </w:r>
      </w:ins>
    </w:p>
    <w:p w14:paraId="41C7232B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93" w:author="Leeyoung" w:date="2017-03-12T23:03:00Z"/>
          <w:rFonts w:eastAsia="Times New Roman"/>
          <w:color w:val="000000"/>
          <w:sz w:val="20"/>
          <w:szCs w:val="20"/>
        </w:rPr>
      </w:pPr>
      <w:ins w:id="59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+--rw performance-data?   binary</w:t>
        </w:r>
      </w:ins>
    </w:p>
    <w:p w14:paraId="0F9D04B6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95" w:author="Leeyoung" w:date="2017-03-12T23:03:00Z"/>
          <w:rFonts w:eastAsia="Times New Roman"/>
          <w:color w:val="000000"/>
          <w:sz w:val="20"/>
          <w:szCs w:val="20"/>
        </w:rPr>
      </w:pPr>
      <w:ins w:id="59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augment /actn-vn:actn-state/actn-vn:vn/actn-vn:vn-list:</w:t>
        </w:r>
      </w:ins>
    </w:p>
    <w:p w14:paraId="15CA76AA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97" w:author="Leeyoung" w:date="2017-03-12T23:03:00Z"/>
          <w:rFonts w:eastAsia="Times New Roman"/>
          <w:color w:val="000000"/>
          <w:sz w:val="20"/>
          <w:szCs w:val="20"/>
        </w:rPr>
      </w:pPr>
      <w:ins w:id="59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+--ro vn-telemetry</w:t>
        </w:r>
      </w:ins>
    </w:p>
    <w:p w14:paraId="1337023F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599" w:author="Leeyoung" w:date="2017-03-12T23:03:00Z"/>
          <w:rFonts w:eastAsia="Times New Roman"/>
          <w:color w:val="000000"/>
          <w:sz w:val="20"/>
          <w:szCs w:val="20"/>
        </w:rPr>
      </w:pPr>
      <w:ins w:id="60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+--ro grouping-op</w:t>
        </w:r>
      </w:ins>
    </w:p>
    <w:p w14:paraId="405DDDFD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01" w:author="Leeyoung" w:date="2017-03-12T23:03:00Z"/>
          <w:rFonts w:eastAsia="Times New Roman"/>
          <w:color w:val="000000"/>
          <w:sz w:val="20"/>
          <w:szCs w:val="20"/>
        </w:rPr>
      </w:pPr>
      <w:ins w:id="60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|  +--ro delay-op?                grouping-operation</w:t>
        </w:r>
      </w:ins>
    </w:p>
    <w:p w14:paraId="6C1A081A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03" w:author="Leeyoung" w:date="2017-03-12T23:03:00Z"/>
          <w:rFonts w:eastAsia="Times New Roman"/>
          <w:color w:val="000000"/>
          <w:sz w:val="20"/>
          <w:szCs w:val="20"/>
        </w:rPr>
      </w:pPr>
      <w:ins w:id="60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|  +--ro delay-variation-op?      grouping-operation</w:t>
        </w:r>
      </w:ins>
    </w:p>
    <w:p w14:paraId="3DB5BB71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05" w:author="Leeyoung" w:date="2017-03-12T23:03:00Z"/>
          <w:rFonts w:eastAsia="Times New Roman"/>
          <w:color w:val="000000"/>
          <w:sz w:val="20"/>
          <w:szCs w:val="20"/>
        </w:rPr>
      </w:pPr>
      <w:ins w:id="60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|  +--ro packet-loss-op?          grouping-operation</w:t>
        </w:r>
      </w:ins>
    </w:p>
    <w:p w14:paraId="7FE4AA66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07" w:author="Leeyoung" w:date="2017-03-12T23:03:00Z"/>
          <w:rFonts w:eastAsia="Times New Roman"/>
          <w:color w:val="000000"/>
          <w:sz w:val="20"/>
          <w:szCs w:val="20"/>
        </w:rPr>
      </w:pPr>
      <w:ins w:id="60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|  +--ro utilized-bandwidth-op?   grouping-operation</w:t>
        </w:r>
      </w:ins>
    </w:p>
    <w:p w14:paraId="026A0EC8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09" w:author="Leeyoung" w:date="2017-03-12T23:03:00Z"/>
          <w:rFonts w:eastAsia="Times New Roman"/>
          <w:color w:val="000000"/>
          <w:sz w:val="20"/>
          <w:szCs w:val="20"/>
        </w:rPr>
      </w:pPr>
      <w:ins w:id="61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+--ro data</w:t>
        </w:r>
      </w:ins>
    </w:p>
    <w:p w14:paraId="39C5CEB8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11" w:author="Leeyoung" w:date="2017-03-12T23:03:00Z"/>
          <w:rFonts w:eastAsia="Times New Roman"/>
          <w:color w:val="000000"/>
          <w:sz w:val="20"/>
          <w:szCs w:val="20"/>
        </w:rPr>
      </w:pPr>
      <w:ins w:id="61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+--ro one-way-delay?             uint32</w:t>
        </w:r>
      </w:ins>
    </w:p>
    <w:p w14:paraId="74984E4C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13" w:author="Leeyoung" w:date="2017-03-12T23:03:00Z"/>
          <w:rFonts w:eastAsia="Times New Roman"/>
          <w:color w:val="000000"/>
          <w:sz w:val="20"/>
          <w:szCs w:val="20"/>
        </w:rPr>
      </w:pPr>
      <w:ins w:id="61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+--ro two-way-delay?             uint32</w:t>
        </w:r>
      </w:ins>
    </w:p>
    <w:p w14:paraId="1200A835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15" w:author="Leeyoung" w:date="2017-03-12T23:03:00Z"/>
          <w:rFonts w:eastAsia="Times New Roman"/>
          <w:color w:val="000000"/>
          <w:sz w:val="20"/>
          <w:szCs w:val="20"/>
        </w:rPr>
      </w:pPr>
      <w:ins w:id="61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+--ro one-way-delay-min?         uint32</w:t>
        </w:r>
      </w:ins>
    </w:p>
    <w:p w14:paraId="3E41B0A0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17" w:author="Leeyoung" w:date="2017-03-12T23:03:00Z"/>
          <w:rFonts w:eastAsia="Times New Roman"/>
          <w:color w:val="000000"/>
          <w:sz w:val="20"/>
          <w:szCs w:val="20"/>
        </w:rPr>
      </w:pPr>
      <w:ins w:id="61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+--ro one-way-delay-max?         uint32</w:t>
        </w:r>
      </w:ins>
    </w:p>
    <w:p w14:paraId="7921CCE1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19" w:author="Leeyoung" w:date="2017-03-12T23:03:00Z"/>
          <w:rFonts w:eastAsia="Times New Roman"/>
          <w:color w:val="000000"/>
          <w:sz w:val="20"/>
          <w:szCs w:val="20"/>
        </w:rPr>
      </w:pPr>
      <w:ins w:id="62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+--ro two-way-delay-min?         uint32</w:t>
        </w:r>
      </w:ins>
    </w:p>
    <w:p w14:paraId="20BDBD04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21" w:author="Leeyoung" w:date="2017-03-12T23:03:00Z"/>
          <w:rFonts w:eastAsia="Times New Roman"/>
          <w:color w:val="000000"/>
          <w:sz w:val="20"/>
          <w:szCs w:val="20"/>
        </w:rPr>
      </w:pPr>
      <w:ins w:id="62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+--ro two-way-delay-max?         uint32</w:t>
        </w:r>
      </w:ins>
    </w:p>
    <w:p w14:paraId="2A08FDDF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23" w:author="Leeyoung" w:date="2017-03-12T23:03:00Z"/>
          <w:rFonts w:eastAsia="Times New Roman"/>
          <w:color w:val="000000"/>
          <w:sz w:val="20"/>
          <w:szCs w:val="20"/>
        </w:rPr>
      </w:pPr>
      <w:ins w:id="62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+--ro one-way-delay-variation?   uint32</w:t>
        </w:r>
      </w:ins>
    </w:p>
    <w:p w14:paraId="36002F6D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25" w:author="Leeyoung" w:date="2017-03-12T23:03:00Z"/>
          <w:rFonts w:eastAsia="Times New Roman"/>
          <w:color w:val="000000"/>
          <w:sz w:val="20"/>
          <w:szCs w:val="20"/>
        </w:rPr>
      </w:pPr>
      <w:ins w:id="62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+--ro two-way-delay-variation?   uint32</w:t>
        </w:r>
      </w:ins>
    </w:p>
    <w:p w14:paraId="40283327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27" w:author="Leeyoung" w:date="2017-03-12T23:03:00Z"/>
          <w:rFonts w:eastAsia="Times New Roman"/>
          <w:color w:val="000000"/>
          <w:sz w:val="20"/>
          <w:szCs w:val="20"/>
        </w:rPr>
      </w:pPr>
      <w:ins w:id="62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+--ro one-way-packet-loss?       decimal64</w:t>
        </w:r>
      </w:ins>
    </w:p>
    <w:p w14:paraId="613F2EBD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29" w:author="Leeyoung" w:date="2017-03-12T23:03:00Z"/>
          <w:rFonts w:eastAsia="Times New Roman"/>
          <w:color w:val="000000"/>
          <w:sz w:val="20"/>
          <w:szCs w:val="20"/>
        </w:rPr>
      </w:pPr>
      <w:ins w:id="63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+--ro two-way-packet-loss?       decimal64</w:t>
        </w:r>
      </w:ins>
    </w:p>
    <w:p w14:paraId="4FF1051E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31" w:author="Leeyoung" w:date="2017-03-12T23:03:00Z"/>
          <w:rFonts w:eastAsia="Times New Roman"/>
          <w:color w:val="000000"/>
          <w:sz w:val="20"/>
          <w:szCs w:val="20"/>
        </w:rPr>
      </w:pPr>
      <w:ins w:id="63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|     +--ro utilized-bandwidth?        rt:bandwidth-ieee-float32</w:t>
        </w:r>
      </w:ins>
    </w:p>
    <w:p w14:paraId="6C5E1E6C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33" w:author="Leeyoung" w:date="2017-03-12T23:03:00Z"/>
          <w:rFonts w:eastAsia="Times New Roman"/>
          <w:color w:val="000000"/>
          <w:sz w:val="20"/>
          <w:szCs w:val="20"/>
        </w:rPr>
      </w:pPr>
      <w:ins w:id="63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+--ro vn-scaling-intent</w:t>
        </w:r>
      </w:ins>
    </w:p>
    <w:p w14:paraId="71C1FCDC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35" w:author="Leeyoung" w:date="2017-03-12T23:03:00Z"/>
          <w:rFonts w:eastAsia="Times New Roman"/>
          <w:color w:val="000000"/>
          <w:sz w:val="20"/>
          <w:szCs w:val="20"/>
        </w:rPr>
      </w:pPr>
      <w:ins w:id="63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+--ro scale-in</w:t>
        </w:r>
      </w:ins>
    </w:p>
    <w:p w14:paraId="3A0E65DB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37" w:author="Leeyoung" w:date="2017-03-12T23:03:00Z"/>
          <w:rFonts w:eastAsia="Times New Roman"/>
          <w:color w:val="000000"/>
          <w:sz w:val="20"/>
          <w:szCs w:val="20"/>
        </w:rPr>
      </w:pPr>
      <w:ins w:id="63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+--ro scale-in-operation-type?</w:t>
        </w:r>
      </w:ins>
    </w:p>
    <w:p w14:paraId="5566459E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39" w:author="Leeyoung" w:date="2017-03-12T23:03:00Z"/>
          <w:rFonts w:eastAsia="Times New Roman"/>
          <w:color w:val="000000"/>
          <w:sz w:val="20"/>
          <w:szCs w:val="20"/>
        </w:rPr>
      </w:pPr>
      <w:ins w:id="64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|       scaling-criteria-operation</w:t>
        </w:r>
      </w:ins>
    </w:p>
    <w:p w14:paraId="4F89AE0A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41" w:author="Leeyoung" w:date="2017-03-12T23:03:00Z"/>
          <w:rFonts w:eastAsia="Times New Roman"/>
          <w:color w:val="000000"/>
          <w:sz w:val="20"/>
          <w:szCs w:val="20"/>
        </w:rPr>
      </w:pPr>
      <w:ins w:id="64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+--ro threshold-time?            uint32</w:t>
        </w:r>
      </w:ins>
    </w:p>
    <w:p w14:paraId="6FE6A832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43" w:author="Leeyoung" w:date="2017-03-12T23:03:00Z"/>
          <w:rFonts w:eastAsia="Times New Roman"/>
          <w:color w:val="000000"/>
          <w:sz w:val="20"/>
          <w:szCs w:val="20"/>
        </w:rPr>
      </w:pPr>
      <w:ins w:id="64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+--ro scale-in-condition* [performance-type]</w:t>
        </w:r>
      </w:ins>
    </w:p>
    <w:p w14:paraId="7ECF7BF3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45" w:author="Leeyoung" w:date="2017-03-12T23:03:00Z"/>
          <w:rFonts w:eastAsia="Times New Roman"/>
          <w:color w:val="000000"/>
          <w:sz w:val="20"/>
          <w:szCs w:val="20"/>
        </w:rPr>
      </w:pPr>
      <w:ins w:id="64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   +--ro performance-type    identityref</w:t>
        </w:r>
      </w:ins>
    </w:p>
    <w:p w14:paraId="78D307CB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47" w:author="Leeyoung" w:date="2017-03-12T23:03:00Z"/>
          <w:rFonts w:eastAsia="Times New Roman"/>
          <w:color w:val="000000"/>
          <w:sz w:val="20"/>
          <w:szCs w:val="20"/>
        </w:rPr>
      </w:pPr>
      <w:ins w:id="64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   +--ro performance-data?   binary</w:t>
        </w:r>
      </w:ins>
    </w:p>
    <w:p w14:paraId="52DEF3F3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49" w:author="Leeyoung" w:date="2017-03-12T23:03:00Z"/>
          <w:rFonts w:eastAsia="Times New Roman"/>
          <w:color w:val="000000"/>
          <w:sz w:val="20"/>
          <w:szCs w:val="20"/>
        </w:rPr>
      </w:pPr>
      <w:ins w:id="65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+--ro scale-down</w:t>
        </w:r>
      </w:ins>
    </w:p>
    <w:p w14:paraId="4E419F32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51" w:author="Leeyoung" w:date="2017-03-12T23:03:00Z"/>
          <w:rFonts w:eastAsia="Times New Roman"/>
          <w:color w:val="000000"/>
          <w:sz w:val="20"/>
          <w:szCs w:val="20"/>
        </w:rPr>
      </w:pPr>
      <w:ins w:id="65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cooldown-time?              uint32</w:t>
        </w:r>
      </w:ins>
    </w:p>
    <w:p w14:paraId="46852CE9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53" w:author="Leeyoung" w:date="2017-03-12T23:03:00Z"/>
          <w:rFonts w:eastAsia="Times New Roman"/>
          <w:color w:val="000000"/>
          <w:sz w:val="20"/>
          <w:szCs w:val="20"/>
        </w:rPr>
      </w:pPr>
      <w:ins w:id="65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scale-out-operation-type?</w:t>
        </w:r>
      </w:ins>
    </w:p>
    <w:p w14:paraId="7E18C81F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55" w:author="Leeyoung" w:date="2017-03-12T23:03:00Z"/>
          <w:rFonts w:eastAsia="Times New Roman"/>
          <w:color w:val="000000"/>
          <w:sz w:val="20"/>
          <w:szCs w:val="20"/>
        </w:rPr>
      </w:pPr>
      <w:ins w:id="65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|       scaling-criteria-operation</w:t>
        </w:r>
      </w:ins>
    </w:p>
    <w:p w14:paraId="17C25988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57" w:author="Leeyoung" w:date="2017-03-12T23:03:00Z"/>
          <w:rFonts w:eastAsia="Times New Roman"/>
          <w:color w:val="000000"/>
          <w:sz w:val="20"/>
          <w:szCs w:val="20"/>
        </w:rPr>
      </w:pPr>
      <w:ins w:id="65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scale-out-condition* [performance-type]</w:t>
        </w:r>
      </w:ins>
    </w:p>
    <w:p w14:paraId="15F16B15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59" w:author="Leeyoung" w:date="2017-03-12T23:03:00Z"/>
          <w:rFonts w:eastAsia="Times New Roman"/>
          <w:color w:val="000000"/>
          <w:sz w:val="20"/>
          <w:szCs w:val="20"/>
        </w:rPr>
      </w:pPr>
      <w:ins w:id="66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+--ro performance-type    identityref</w:t>
        </w:r>
      </w:ins>
    </w:p>
    <w:p w14:paraId="69A5D2B4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61" w:author="Leeyoung" w:date="2017-03-12T23:03:00Z"/>
          <w:rFonts w:eastAsia="Times New Roman"/>
          <w:color w:val="000000"/>
          <w:sz w:val="20"/>
          <w:szCs w:val="20"/>
        </w:rPr>
      </w:pPr>
      <w:ins w:id="66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+--ro performance-data?   binary</w:t>
        </w:r>
      </w:ins>
    </w:p>
    <w:p w14:paraId="19912793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63" w:author="Leeyoung" w:date="2017-03-12T23:03:00Z"/>
          <w:rFonts w:eastAsia="Times New Roman"/>
          <w:color w:val="000000"/>
          <w:sz w:val="20"/>
          <w:szCs w:val="20"/>
        </w:rPr>
      </w:pPr>
      <w:ins w:id="66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augment /actn-vn:actn/actn-vn:vn/actn-vn:vn-list/actn-vn:vn-member-list:</w:t>
        </w:r>
      </w:ins>
    </w:p>
    <w:p w14:paraId="70A7E041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65" w:author="Leeyoung" w:date="2017-03-12T23:03:00Z"/>
          <w:rFonts w:eastAsia="Times New Roman"/>
          <w:color w:val="000000"/>
          <w:sz w:val="20"/>
          <w:szCs w:val="20"/>
        </w:rPr>
      </w:pPr>
      <w:ins w:id="66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+--rw vn-telemetry</w:t>
        </w:r>
      </w:ins>
    </w:p>
    <w:p w14:paraId="7353241B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67" w:author="Leeyoung" w:date="2017-03-12T23:03:00Z"/>
          <w:rFonts w:eastAsia="Times New Roman"/>
          <w:color w:val="000000"/>
          <w:sz w:val="20"/>
          <w:szCs w:val="20"/>
        </w:rPr>
      </w:pPr>
      <w:ins w:id="66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+--rw grouping-op</w:t>
        </w:r>
      </w:ins>
    </w:p>
    <w:p w14:paraId="579D21CF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69" w:author="Leeyoung" w:date="2017-03-12T23:03:00Z"/>
          <w:rFonts w:eastAsia="Times New Roman"/>
          <w:color w:val="000000"/>
          <w:sz w:val="20"/>
          <w:szCs w:val="20"/>
        </w:rPr>
      </w:pPr>
      <w:ins w:id="67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+--rw delay-op?                grouping-operation</w:t>
        </w:r>
      </w:ins>
    </w:p>
    <w:p w14:paraId="4226E1BC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71" w:author="Leeyoung" w:date="2017-03-12T23:03:00Z"/>
          <w:rFonts w:eastAsia="Times New Roman"/>
          <w:color w:val="000000"/>
          <w:sz w:val="20"/>
          <w:szCs w:val="20"/>
        </w:rPr>
      </w:pPr>
      <w:ins w:id="67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+--rw delay-variation-op?      grouping-operation</w:t>
        </w:r>
      </w:ins>
    </w:p>
    <w:p w14:paraId="68AEB379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73" w:author="Leeyoung" w:date="2017-03-12T23:03:00Z"/>
          <w:rFonts w:eastAsia="Times New Roman"/>
          <w:color w:val="000000"/>
          <w:sz w:val="20"/>
          <w:szCs w:val="20"/>
        </w:rPr>
      </w:pPr>
      <w:ins w:id="67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+--rw packet-loss-op?          grouping-operation</w:t>
        </w:r>
      </w:ins>
    </w:p>
    <w:p w14:paraId="1128226B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75" w:author="Leeyoung" w:date="2017-03-12T23:03:00Z"/>
          <w:rFonts w:eastAsia="Times New Roman"/>
          <w:color w:val="000000"/>
          <w:sz w:val="20"/>
          <w:szCs w:val="20"/>
        </w:rPr>
      </w:pPr>
      <w:ins w:id="67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+--rw utilized-bandwidth-op?   grouping-operation</w:t>
        </w:r>
      </w:ins>
    </w:p>
    <w:p w14:paraId="4BBD2735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77" w:author="Leeyoung" w:date="2017-03-12T23:03:00Z"/>
          <w:rFonts w:eastAsia="Times New Roman"/>
          <w:color w:val="000000"/>
          <w:sz w:val="20"/>
          <w:szCs w:val="20"/>
        </w:rPr>
      </w:pPr>
      <w:ins w:id="67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augment /actn-vn:actn-state/actn-vn:vn/actn-vn:vn-list/actn-vn:vn-member-list:</w:t>
        </w:r>
      </w:ins>
    </w:p>
    <w:p w14:paraId="3295E8E8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79" w:author="Leeyoung" w:date="2017-03-12T23:03:00Z"/>
          <w:rFonts w:eastAsia="Times New Roman"/>
          <w:color w:val="000000"/>
          <w:sz w:val="20"/>
          <w:szCs w:val="20"/>
        </w:rPr>
      </w:pPr>
      <w:ins w:id="68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+--ro vn-telemetry</w:t>
        </w:r>
      </w:ins>
    </w:p>
    <w:p w14:paraId="3C14DF27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81" w:author="Leeyoung" w:date="2017-03-12T23:03:00Z"/>
          <w:rFonts w:eastAsia="Times New Roman"/>
          <w:color w:val="000000"/>
          <w:sz w:val="20"/>
          <w:szCs w:val="20"/>
        </w:rPr>
      </w:pPr>
      <w:ins w:id="68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+--ro grouping-op</w:t>
        </w:r>
      </w:ins>
    </w:p>
    <w:p w14:paraId="07C1B0F7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83" w:author="Leeyoung" w:date="2017-03-12T23:03:00Z"/>
          <w:rFonts w:eastAsia="Times New Roman"/>
          <w:color w:val="000000"/>
          <w:sz w:val="20"/>
          <w:szCs w:val="20"/>
        </w:rPr>
      </w:pPr>
      <w:ins w:id="68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+--ro delay-op?                grouping-operation</w:t>
        </w:r>
      </w:ins>
    </w:p>
    <w:p w14:paraId="2CAEA662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85" w:author="Leeyoung" w:date="2017-03-12T23:03:00Z"/>
          <w:rFonts w:eastAsia="Times New Roman"/>
          <w:color w:val="000000"/>
          <w:sz w:val="20"/>
          <w:szCs w:val="20"/>
        </w:rPr>
      </w:pPr>
      <w:ins w:id="68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+--ro delay-variation-op?      grouping-operation</w:t>
        </w:r>
      </w:ins>
    </w:p>
    <w:p w14:paraId="4331CF59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87" w:author="Leeyoung" w:date="2017-03-12T23:03:00Z"/>
          <w:rFonts w:eastAsia="Times New Roman"/>
          <w:color w:val="000000"/>
          <w:sz w:val="20"/>
          <w:szCs w:val="20"/>
        </w:rPr>
      </w:pPr>
      <w:ins w:id="68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|  +--ro packet-loss-op?          grouping-operation</w:t>
        </w:r>
      </w:ins>
    </w:p>
    <w:p w14:paraId="68EC69B0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89" w:author="Leeyoung" w:date="2017-03-12T23:03:00Z"/>
          <w:rFonts w:eastAsia="Times New Roman"/>
          <w:color w:val="000000"/>
          <w:sz w:val="20"/>
          <w:szCs w:val="20"/>
        </w:rPr>
      </w:pPr>
      <w:ins w:id="69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lastRenderedPageBreak/>
          <w:t xml:space="preserve">       |  +--ro utilized-bandwidth-op?   grouping-operation</w:t>
        </w:r>
      </w:ins>
    </w:p>
    <w:p w14:paraId="509F7567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91" w:author="Leeyoung" w:date="2017-03-12T23:03:00Z"/>
          <w:rFonts w:eastAsia="Times New Roman"/>
          <w:color w:val="000000"/>
          <w:sz w:val="20"/>
          <w:szCs w:val="20"/>
        </w:rPr>
      </w:pPr>
      <w:ins w:id="69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+--ro data</w:t>
        </w:r>
      </w:ins>
    </w:p>
    <w:p w14:paraId="1067E2E9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93" w:author="Leeyoung" w:date="2017-03-12T23:03:00Z"/>
          <w:rFonts w:eastAsia="Times New Roman"/>
          <w:color w:val="000000"/>
          <w:sz w:val="20"/>
          <w:szCs w:val="20"/>
        </w:rPr>
      </w:pPr>
      <w:ins w:id="69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one-way-delay?             uint32</w:t>
        </w:r>
      </w:ins>
    </w:p>
    <w:p w14:paraId="7C78CD19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95" w:author="Leeyoung" w:date="2017-03-12T23:03:00Z"/>
          <w:rFonts w:eastAsia="Times New Roman"/>
          <w:color w:val="000000"/>
          <w:sz w:val="20"/>
          <w:szCs w:val="20"/>
        </w:rPr>
      </w:pPr>
      <w:ins w:id="69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two-way-delay?             uint32</w:t>
        </w:r>
      </w:ins>
    </w:p>
    <w:p w14:paraId="41612AB9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97" w:author="Leeyoung" w:date="2017-03-12T23:03:00Z"/>
          <w:rFonts w:eastAsia="Times New Roman"/>
          <w:color w:val="000000"/>
          <w:sz w:val="20"/>
          <w:szCs w:val="20"/>
        </w:rPr>
      </w:pPr>
      <w:ins w:id="69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one-way-delay-min?         uint32</w:t>
        </w:r>
      </w:ins>
    </w:p>
    <w:p w14:paraId="47B0D1C0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699" w:author="Leeyoung" w:date="2017-03-12T23:03:00Z"/>
          <w:rFonts w:eastAsia="Times New Roman"/>
          <w:color w:val="000000"/>
          <w:sz w:val="20"/>
          <w:szCs w:val="20"/>
        </w:rPr>
      </w:pPr>
      <w:ins w:id="70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one-way-delay-max?         uint32</w:t>
        </w:r>
      </w:ins>
    </w:p>
    <w:p w14:paraId="656B84B8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701" w:author="Leeyoung" w:date="2017-03-12T23:03:00Z"/>
          <w:rFonts w:eastAsia="Times New Roman"/>
          <w:color w:val="000000"/>
          <w:sz w:val="20"/>
          <w:szCs w:val="20"/>
        </w:rPr>
      </w:pPr>
      <w:ins w:id="70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two-way-delay-min?         uint32</w:t>
        </w:r>
      </w:ins>
    </w:p>
    <w:p w14:paraId="68CF7C1B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703" w:author="Leeyoung" w:date="2017-03-12T23:03:00Z"/>
          <w:rFonts w:eastAsia="Times New Roman"/>
          <w:color w:val="000000"/>
          <w:sz w:val="20"/>
          <w:szCs w:val="20"/>
        </w:rPr>
      </w:pPr>
      <w:ins w:id="70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two-way-delay-max?         uint32</w:t>
        </w:r>
      </w:ins>
    </w:p>
    <w:p w14:paraId="7AD8FBE9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705" w:author="Leeyoung" w:date="2017-03-12T23:03:00Z"/>
          <w:rFonts w:eastAsia="Times New Roman"/>
          <w:color w:val="000000"/>
          <w:sz w:val="20"/>
          <w:szCs w:val="20"/>
        </w:rPr>
      </w:pPr>
      <w:ins w:id="706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one-way-delay-variation?   uint32</w:t>
        </w:r>
      </w:ins>
    </w:p>
    <w:p w14:paraId="71450D42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707" w:author="Leeyoung" w:date="2017-03-12T23:03:00Z"/>
          <w:rFonts w:eastAsia="Times New Roman"/>
          <w:color w:val="000000"/>
          <w:sz w:val="20"/>
          <w:szCs w:val="20"/>
        </w:rPr>
      </w:pPr>
      <w:ins w:id="708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two-way-delay-variation?   uint32</w:t>
        </w:r>
      </w:ins>
    </w:p>
    <w:p w14:paraId="011A814F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709" w:author="Leeyoung" w:date="2017-03-12T23:03:00Z"/>
          <w:rFonts w:eastAsia="Times New Roman"/>
          <w:color w:val="000000"/>
          <w:sz w:val="20"/>
          <w:szCs w:val="20"/>
        </w:rPr>
      </w:pPr>
      <w:ins w:id="710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one-way-packet-loss?       decimal64</w:t>
        </w:r>
      </w:ins>
    </w:p>
    <w:p w14:paraId="70DF6F90" w14:textId="77777777" w:rsidR="006C0BDD" w:rsidRP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711" w:author="Leeyoung" w:date="2017-03-12T23:03:00Z"/>
          <w:rFonts w:eastAsia="Times New Roman"/>
          <w:color w:val="000000"/>
          <w:sz w:val="20"/>
          <w:szCs w:val="20"/>
        </w:rPr>
      </w:pPr>
      <w:ins w:id="712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two-way-packet-loss?       decimal64</w:t>
        </w:r>
      </w:ins>
    </w:p>
    <w:p w14:paraId="66DB9F96" w14:textId="46C7EC89" w:rsidR="006613A4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ins w:id="713" w:author="Leeyoung" w:date="2017-03-12T23:03:00Z"/>
          <w:rFonts w:eastAsia="Times New Roman"/>
          <w:color w:val="000000"/>
          <w:sz w:val="20"/>
          <w:szCs w:val="20"/>
        </w:rPr>
      </w:pPr>
      <w:ins w:id="714" w:author="Leeyoung" w:date="2017-03-12T23:03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+--ro utilized-bandwidth?        rt:bandwidth-ieee-float32</w:t>
        </w:r>
      </w:ins>
    </w:p>
    <w:p w14:paraId="7ECA277F" w14:textId="77777777" w:rsidR="006C0BDD" w:rsidRDefault="006C0BDD" w:rsidP="006C0BDD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/>
          <w:color w:val="000000"/>
          <w:sz w:val="20"/>
          <w:szCs w:val="20"/>
        </w:rPr>
      </w:pPr>
    </w:p>
    <w:p w14:paraId="1E248741" w14:textId="64707C7D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15" w:author="Leeyoung" w:date="2017-03-12T20:52:00Z"/>
          <w:rFonts w:eastAsia="Times New Roman"/>
          <w:color w:val="000000"/>
          <w:sz w:val="20"/>
          <w:szCs w:val="20"/>
        </w:rPr>
      </w:pPr>
      <w:del w:id="716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>module: ietf-actn-te-kpi-telemetry</w:delText>
        </w:r>
      </w:del>
    </w:p>
    <w:p w14:paraId="7A659B08" w14:textId="15D214A7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17" w:author="Leeyoung" w:date="2017-03-12T20:52:00Z"/>
          <w:rFonts w:eastAsia="Times New Roman"/>
          <w:color w:val="000000"/>
          <w:sz w:val="20"/>
          <w:szCs w:val="20"/>
        </w:rPr>
      </w:pPr>
      <w:del w:id="718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augment /actn-vn:actn-state/actn-vn:vn/actn-vn:vn-list:</w:delText>
        </w:r>
      </w:del>
    </w:p>
    <w:p w14:paraId="26F97A9E" w14:textId="3871BF1B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19" w:author="Leeyoung" w:date="2017-03-12T20:52:00Z"/>
          <w:rFonts w:eastAsia="Times New Roman"/>
          <w:color w:val="000000"/>
          <w:sz w:val="20"/>
          <w:szCs w:val="20"/>
        </w:rPr>
      </w:pPr>
      <w:del w:id="720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+--ro vn-telemetry</w:delText>
        </w:r>
      </w:del>
    </w:p>
    <w:p w14:paraId="4BE1CADA" w14:textId="3CA1D09C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21" w:author="Leeyoung" w:date="2017-03-12T20:52:00Z"/>
          <w:rFonts w:eastAsia="Times New Roman"/>
          <w:color w:val="000000"/>
          <w:sz w:val="20"/>
          <w:szCs w:val="20"/>
        </w:rPr>
      </w:pPr>
      <w:del w:id="722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id?                        string</w:delText>
        </w:r>
      </w:del>
    </w:p>
    <w:p w14:paraId="302FE3AA" w14:textId="1F2A988A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23" w:author="Leeyoung" w:date="2017-03-12T20:52:00Z"/>
          <w:rFonts w:eastAsia="Times New Roman"/>
          <w:color w:val="000000"/>
          <w:sz w:val="20"/>
          <w:szCs w:val="20"/>
        </w:rPr>
      </w:pPr>
      <w:del w:id="724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one-way-delay?             uint32</w:delText>
        </w:r>
      </w:del>
    </w:p>
    <w:p w14:paraId="383DBBC3" w14:textId="41057CCC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25" w:author="Leeyoung" w:date="2017-03-12T20:52:00Z"/>
          <w:rFonts w:eastAsia="Times New Roman"/>
          <w:color w:val="000000"/>
          <w:sz w:val="20"/>
          <w:szCs w:val="20"/>
        </w:rPr>
      </w:pPr>
      <w:del w:id="726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two-way-delay?             uint32</w:delText>
        </w:r>
      </w:del>
    </w:p>
    <w:p w14:paraId="3358FADD" w14:textId="07AB2E5C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27" w:author="Leeyoung" w:date="2017-03-12T20:52:00Z"/>
          <w:rFonts w:eastAsia="Times New Roman"/>
          <w:color w:val="000000"/>
          <w:sz w:val="20"/>
          <w:szCs w:val="20"/>
        </w:rPr>
      </w:pPr>
      <w:del w:id="728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one-way-delay-min?         uint32</w:delText>
        </w:r>
      </w:del>
    </w:p>
    <w:p w14:paraId="779CADA6" w14:textId="1D0EB6A6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29" w:author="Leeyoung" w:date="2017-03-12T20:52:00Z"/>
          <w:rFonts w:eastAsia="Times New Roman"/>
          <w:color w:val="000000"/>
          <w:sz w:val="20"/>
          <w:szCs w:val="20"/>
        </w:rPr>
      </w:pPr>
      <w:del w:id="730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one-way-delay-max?         uint32</w:delText>
        </w:r>
      </w:del>
    </w:p>
    <w:p w14:paraId="50BEB071" w14:textId="03FB26E8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31" w:author="Leeyoung" w:date="2017-03-12T20:52:00Z"/>
          <w:rFonts w:eastAsia="Times New Roman"/>
          <w:color w:val="000000"/>
          <w:sz w:val="20"/>
          <w:szCs w:val="20"/>
        </w:rPr>
      </w:pPr>
      <w:del w:id="732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two-way-delay-min?         uint32</w:delText>
        </w:r>
      </w:del>
    </w:p>
    <w:p w14:paraId="3E83B1B2" w14:textId="6E4DBE41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33" w:author="Leeyoung" w:date="2017-03-12T20:52:00Z"/>
          <w:rFonts w:eastAsia="Times New Roman"/>
          <w:color w:val="000000"/>
          <w:sz w:val="20"/>
          <w:szCs w:val="20"/>
        </w:rPr>
      </w:pPr>
      <w:del w:id="734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two-way-delay-max?         uint32</w:delText>
        </w:r>
      </w:del>
    </w:p>
    <w:p w14:paraId="5D44E0EA" w14:textId="14A79C6F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35" w:author="Leeyoung" w:date="2017-03-12T20:52:00Z"/>
          <w:rFonts w:eastAsia="Times New Roman"/>
          <w:color w:val="000000"/>
          <w:sz w:val="20"/>
          <w:szCs w:val="20"/>
        </w:rPr>
      </w:pPr>
      <w:del w:id="736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one-way-delay-variation?   uint32</w:delText>
        </w:r>
      </w:del>
    </w:p>
    <w:p w14:paraId="36755663" w14:textId="27C417D4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37" w:author="Leeyoung" w:date="2017-03-12T20:52:00Z"/>
          <w:rFonts w:eastAsia="Times New Roman"/>
          <w:color w:val="000000"/>
          <w:sz w:val="20"/>
          <w:szCs w:val="20"/>
        </w:rPr>
      </w:pPr>
      <w:del w:id="738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two-way-delay-variation?   uint32</w:delText>
        </w:r>
      </w:del>
    </w:p>
    <w:p w14:paraId="4E7FE496" w14:textId="3FE7E251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39" w:author="Leeyoung" w:date="2017-03-12T20:52:00Z"/>
          <w:rFonts w:eastAsia="Times New Roman"/>
          <w:color w:val="000000"/>
          <w:sz w:val="20"/>
          <w:szCs w:val="20"/>
        </w:rPr>
      </w:pPr>
      <w:del w:id="740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one-way-packet-loss?       decimal64</w:delText>
        </w:r>
      </w:del>
    </w:p>
    <w:p w14:paraId="1B71396B" w14:textId="27BFC510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41" w:author="Leeyoung" w:date="2017-03-12T20:52:00Z"/>
          <w:rFonts w:eastAsia="Times New Roman"/>
          <w:color w:val="000000"/>
          <w:sz w:val="20"/>
          <w:szCs w:val="20"/>
        </w:rPr>
      </w:pPr>
      <w:del w:id="742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two-way-packet-loss?       decimal64</w:delText>
        </w:r>
      </w:del>
    </w:p>
    <w:p w14:paraId="61B47910" w14:textId="65E3D296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43" w:author="Leeyoung" w:date="2017-03-12T20:52:00Z"/>
          <w:rFonts w:eastAsia="Times New Roman"/>
          <w:color w:val="000000"/>
          <w:sz w:val="20"/>
          <w:szCs w:val="20"/>
        </w:rPr>
      </w:pPr>
      <w:del w:id="744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utilized-bandwidth?        rt:bandwidth-ieee-float32</w:delText>
        </w:r>
      </w:del>
    </w:p>
    <w:p w14:paraId="639547AE" w14:textId="16D22339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45" w:author="Leeyoung" w:date="2017-03-12T20:52:00Z"/>
          <w:rFonts w:eastAsia="Times New Roman"/>
          <w:color w:val="000000"/>
          <w:sz w:val="20"/>
          <w:szCs w:val="20"/>
        </w:rPr>
      </w:pPr>
      <w:del w:id="746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te-ref?                    -&gt; /te:te/tunnels/tunnel/name</w:delText>
        </w:r>
      </w:del>
    </w:p>
    <w:p w14:paraId="70EBDB7D" w14:textId="483DB66E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47" w:author="Leeyoung" w:date="2017-03-12T20:52:00Z"/>
          <w:rFonts w:eastAsia="Times New Roman"/>
          <w:color w:val="000000"/>
          <w:sz w:val="20"/>
          <w:szCs w:val="20"/>
        </w:rPr>
      </w:pPr>
      <w:del w:id="748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vn-ref?                    -&gt; /actn-vn:actn/vn/vn-list/vn-id</w:delText>
        </w:r>
      </w:del>
    </w:p>
    <w:p w14:paraId="23503F3A" w14:textId="294F233F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49" w:author="Leeyoung" w:date="2017-03-12T20:52:00Z"/>
          <w:rFonts w:eastAsia="Times New Roman"/>
          <w:color w:val="000000"/>
          <w:sz w:val="20"/>
          <w:szCs w:val="20"/>
        </w:rPr>
      </w:pPr>
      <w:del w:id="750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vn-member-ref?             -&gt; /actn-vn:actn/vn/vn-list/vn-member-list/vn-member-id</w:delText>
        </w:r>
      </w:del>
    </w:p>
    <w:p w14:paraId="58964E70" w14:textId="39F7D117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51" w:author="Leeyoung" w:date="2017-03-12T20:52:00Z"/>
          <w:rFonts w:eastAsia="Times New Roman"/>
          <w:color w:val="000000"/>
          <w:sz w:val="20"/>
          <w:szCs w:val="20"/>
        </w:rPr>
      </w:pPr>
      <w:del w:id="752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te-grouped-params*         -&gt; /te:te/tunnels/tunnel/state/te-kpi:te-telemetry/id</w:delText>
        </w:r>
      </w:del>
    </w:p>
    <w:p w14:paraId="194C0BA3" w14:textId="3F6DAFC6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53" w:author="Leeyoung" w:date="2017-03-12T20:52:00Z"/>
          <w:rFonts w:eastAsia="Times New Roman"/>
          <w:color w:val="000000"/>
          <w:sz w:val="20"/>
          <w:szCs w:val="20"/>
        </w:rPr>
      </w:pPr>
      <w:del w:id="754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vn-grouped-params*         -&gt; /actn-vn:actn-state/vn/vn-list/vn-member-list/vn-telemetry/id</w:delText>
        </w:r>
      </w:del>
    </w:p>
    <w:p w14:paraId="156723BD" w14:textId="1068A3F2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55" w:author="Leeyoung" w:date="2017-03-12T20:52:00Z"/>
          <w:rFonts w:eastAsia="Times New Roman"/>
          <w:color w:val="000000"/>
          <w:sz w:val="20"/>
          <w:szCs w:val="20"/>
        </w:rPr>
      </w:pPr>
      <w:del w:id="756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grouping-operation?        grouping-operation</w:delText>
        </w:r>
      </w:del>
    </w:p>
    <w:p w14:paraId="30D2D3FE" w14:textId="02058D5F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57" w:author="Leeyoung" w:date="2017-03-12T20:52:00Z"/>
          <w:rFonts w:eastAsia="Times New Roman"/>
          <w:color w:val="000000"/>
          <w:sz w:val="20"/>
          <w:szCs w:val="20"/>
        </w:rPr>
      </w:pPr>
      <w:del w:id="758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augment /actn-vn:actn-state/actn-vn:vn/actn-vn:vn-list/actn-vn:vn-member-list:</w:delText>
        </w:r>
      </w:del>
    </w:p>
    <w:p w14:paraId="231B71F2" w14:textId="5701170A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59" w:author="Leeyoung" w:date="2017-03-12T20:52:00Z"/>
          <w:rFonts w:eastAsia="Times New Roman"/>
          <w:color w:val="000000"/>
          <w:sz w:val="20"/>
          <w:szCs w:val="20"/>
        </w:rPr>
      </w:pPr>
      <w:del w:id="760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+--ro vn-telemetry</w:delText>
        </w:r>
      </w:del>
    </w:p>
    <w:p w14:paraId="6EEF0D01" w14:textId="58588C81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61" w:author="Leeyoung" w:date="2017-03-12T20:52:00Z"/>
          <w:rFonts w:eastAsia="Times New Roman"/>
          <w:color w:val="000000"/>
          <w:sz w:val="20"/>
          <w:szCs w:val="20"/>
        </w:rPr>
      </w:pPr>
      <w:del w:id="762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id?                        string</w:delText>
        </w:r>
      </w:del>
    </w:p>
    <w:p w14:paraId="63D2D320" w14:textId="71DE3B66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63" w:author="Leeyoung" w:date="2017-03-12T20:52:00Z"/>
          <w:rFonts w:eastAsia="Times New Roman"/>
          <w:color w:val="000000"/>
          <w:sz w:val="20"/>
          <w:szCs w:val="20"/>
        </w:rPr>
      </w:pPr>
      <w:del w:id="764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one-way-delay?             uint32</w:delText>
        </w:r>
      </w:del>
    </w:p>
    <w:p w14:paraId="29FA64E4" w14:textId="32F4654B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65" w:author="Leeyoung" w:date="2017-03-12T20:52:00Z"/>
          <w:rFonts w:eastAsia="Times New Roman"/>
          <w:color w:val="000000"/>
          <w:sz w:val="20"/>
          <w:szCs w:val="20"/>
        </w:rPr>
      </w:pPr>
      <w:del w:id="766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two-way-delay?             uint32</w:delText>
        </w:r>
      </w:del>
    </w:p>
    <w:p w14:paraId="05FD58BF" w14:textId="4E98493A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67" w:author="Leeyoung" w:date="2017-03-12T20:52:00Z"/>
          <w:rFonts w:eastAsia="Times New Roman"/>
          <w:color w:val="000000"/>
          <w:sz w:val="20"/>
          <w:szCs w:val="20"/>
        </w:rPr>
      </w:pPr>
      <w:del w:id="768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one-way-delay-min?         uint32</w:delText>
        </w:r>
      </w:del>
    </w:p>
    <w:p w14:paraId="634249A9" w14:textId="42002C45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69" w:author="Leeyoung" w:date="2017-03-12T20:52:00Z"/>
          <w:rFonts w:eastAsia="Times New Roman"/>
          <w:color w:val="000000"/>
          <w:sz w:val="20"/>
          <w:szCs w:val="20"/>
        </w:rPr>
      </w:pPr>
      <w:del w:id="770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one-way-delay-max?         uint32</w:delText>
        </w:r>
      </w:del>
    </w:p>
    <w:p w14:paraId="0110D408" w14:textId="29A57A1A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71" w:author="Leeyoung" w:date="2017-03-12T20:52:00Z"/>
          <w:rFonts w:eastAsia="Times New Roman"/>
          <w:color w:val="000000"/>
          <w:sz w:val="20"/>
          <w:szCs w:val="20"/>
        </w:rPr>
      </w:pPr>
      <w:del w:id="772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two-way-delay-min?         uint32</w:delText>
        </w:r>
      </w:del>
    </w:p>
    <w:p w14:paraId="7DA2DF24" w14:textId="4F1E9F5B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73" w:author="Leeyoung" w:date="2017-03-12T20:52:00Z"/>
          <w:rFonts w:eastAsia="Times New Roman"/>
          <w:color w:val="000000"/>
          <w:sz w:val="20"/>
          <w:szCs w:val="20"/>
        </w:rPr>
      </w:pPr>
      <w:del w:id="774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two-way-delay-max?         uint32</w:delText>
        </w:r>
      </w:del>
    </w:p>
    <w:p w14:paraId="6C5756AC" w14:textId="400870AE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75" w:author="Leeyoung" w:date="2017-03-12T20:52:00Z"/>
          <w:rFonts w:eastAsia="Times New Roman"/>
          <w:color w:val="000000"/>
          <w:sz w:val="20"/>
          <w:szCs w:val="20"/>
        </w:rPr>
      </w:pPr>
      <w:del w:id="776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one-way-delay-variation?   uint32</w:delText>
        </w:r>
      </w:del>
    </w:p>
    <w:p w14:paraId="6DA4EDC2" w14:textId="514EE648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77" w:author="Leeyoung" w:date="2017-03-12T20:52:00Z"/>
          <w:rFonts w:eastAsia="Times New Roman"/>
          <w:color w:val="000000"/>
          <w:sz w:val="20"/>
          <w:szCs w:val="20"/>
        </w:rPr>
      </w:pPr>
      <w:del w:id="778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two-way-delay-variation?   uint32</w:delText>
        </w:r>
      </w:del>
    </w:p>
    <w:p w14:paraId="6B420D41" w14:textId="2631B002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79" w:author="Leeyoung" w:date="2017-03-12T20:52:00Z"/>
          <w:rFonts w:eastAsia="Times New Roman"/>
          <w:color w:val="000000"/>
          <w:sz w:val="20"/>
          <w:szCs w:val="20"/>
        </w:rPr>
      </w:pPr>
      <w:del w:id="780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lastRenderedPageBreak/>
          <w:delText xml:space="preserve">       +--ro one-way-packet-loss?       decimal64</w:delText>
        </w:r>
      </w:del>
    </w:p>
    <w:p w14:paraId="60037876" w14:textId="5C1C45E5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81" w:author="Leeyoung" w:date="2017-03-12T20:52:00Z"/>
          <w:rFonts w:eastAsia="Times New Roman"/>
          <w:color w:val="000000"/>
          <w:sz w:val="20"/>
          <w:szCs w:val="20"/>
        </w:rPr>
      </w:pPr>
      <w:del w:id="782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two-way-packet-loss?       decimal64</w:delText>
        </w:r>
      </w:del>
    </w:p>
    <w:p w14:paraId="00313ED5" w14:textId="28A1E07B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83" w:author="Leeyoung" w:date="2017-03-12T20:52:00Z"/>
          <w:rFonts w:eastAsia="Times New Roman"/>
          <w:color w:val="000000"/>
          <w:sz w:val="20"/>
          <w:szCs w:val="20"/>
        </w:rPr>
      </w:pPr>
      <w:del w:id="784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utilized-bandwidth?        rt:bandwidth-ieee-float32</w:delText>
        </w:r>
      </w:del>
    </w:p>
    <w:p w14:paraId="7C441D6F" w14:textId="23E62B82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85" w:author="Leeyoung" w:date="2017-03-12T20:52:00Z"/>
          <w:rFonts w:eastAsia="Times New Roman"/>
          <w:color w:val="000000"/>
          <w:sz w:val="20"/>
          <w:szCs w:val="20"/>
        </w:rPr>
      </w:pPr>
      <w:del w:id="786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te-ref?                    -&gt; /te:te/tunnels/tunnel/name</w:delText>
        </w:r>
      </w:del>
    </w:p>
    <w:p w14:paraId="5C2A2409" w14:textId="72BB1AAD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87" w:author="Leeyoung" w:date="2017-03-12T20:52:00Z"/>
          <w:rFonts w:eastAsia="Times New Roman"/>
          <w:color w:val="000000"/>
          <w:sz w:val="20"/>
          <w:szCs w:val="20"/>
        </w:rPr>
      </w:pPr>
      <w:del w:id="788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vn-ref?                    -&gt; /actn-vn:actn/vn/vn-list/vn-id</w:delText>
        </w:r>
      </w:del>
    </w:p>
    <w:p w14:paraId="57B5471C" w14:textId="5A412113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89" w:author="Leeyoung" w:date="2017-03-12T20:52:00Z"/>
          <w:rFonts w:eastAsia="Times New Roman"/>
          <w:color w:val="000000"/>
          <w:sz w:val="20"/>
          <w:szCs w:val="20"/>
        </w:rPr>
      </w:pPr>
      <w:del w:id="790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vn-member-ref?             -&gt; /actn-vn:actn/vn/vn-list/vn-member-list/vn-member-id</w:delText>
        </w:r>
      </w:del>
    </w:p>
    <w:p w14:paraId="6075CED8" w14:textId="01D0E075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91" w:author="Leeyoung" w:date="2017-03-12T20:52:00Z"/>
          <w:rFonts w:eastAsia="Times New Roman"/>
          <w:color w:val="000000"/>
          <w:sz w:val="20"/>
          <w:szCs w:val="20"/>
        </w:rPr>
      </w:pPr>
      <w:del w:id="792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te-grouped-params*         -&gt; /te:te/tunnels/tunnel/state/te-kpi:te-telemetry/id</w:delText>
        </w:r>
      </w:del>
    </w:p>
    <w:p w14:paraId="228D0DDC" w14:textId="33B484D8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93" w:author="Leeyoung" w:date="2017-03-12T20:52:00Z"/>
          <w:rFonts w:eastAsia="Times New Roman"/>
          <w:color w:val="000000"/>
          <w:sz w:val="20"/>
          <w:szCs w:val="20"/>
        </w:rPr>
      </w:pPr>
      <w:del w:id="794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vn-grouped-params*         -&gt; /actn-vn:actn-state/vn/vn-list/vn-member-list/vn-telemetry/id</w:delText>
        </w:r>
      </w:del>
    </w:p>
    <w:p w14:paraId="18597F26" w14:textId="0781ECDB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95" w:author="Leeyoung" w:date="2017-03-12T20:52:00Z"/>
          <w:rFonts w:eastAsia="Times New Roman"/>
          <w:color w:val="000000"/>
          <w:sz w:val="20"/>
          <w:szCs w:val="20"/>
        </w:rPr>
      </w:pPr>
      <w:del w:id="796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+--ro grouping-operation?        grouping-operation</w:delText>
        </w:r>
      </w:del>
    </w:p>
    <w:p w14:paraId="3C6FA08F" w14:textId="27ADF1B3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97" w:author="Leeyoung" w:date="2017-03-12T20:52:00Z"/>
          <w:rFonts w:eastAsia="Times New Roman"/>
          <w:color w:val="000000"/>
          <w:sz w:val="20"/>
          <w:szCs w:val="20"/>
        </w:rPr>
      </w:pPr>
      <w:del w:id="798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augment /actn-vn:actn/actn-vn:vn/actn-vn:vn-list:</w:delText>
        </w:r>
      </w:del>
    </w:p>
    <w:p w14:paraId="216F59EE" w14:textId="3C349B9E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799" w:author="Leeyoung" w:date="2017-03-12T20:52:00Z"/>
          <w:rFonts w:eastAsia="Times New Roman"/>
          <w:color w:val="000000"/>
          <w:sz w:val="20"/>
          <w:szCs w:val="20"/>
        </w:rPr>
      </w:pPr>
      <w:del w:id="800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+--rw vn-scaling-intent</w:delText>
        </w:r>
      </w:del>
    </w:p>
    <w:p w14:paraId="47D9B9FB" w14:textId="21645364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01" w:author="Leeyoung" w:date="2017-03-12T20:52:00Z"/>
          <w:rFonts w:eastAsia="Times New Roman"/>
          <w:color w:val="000000"/>
          <w:sz w:val="20"/>
          <w:szCs w:val="20"/>
        </w:rPr>
      </w:pPr>
      <w:del w:id="802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+--rw scale-in-intent</w:delText>
        </w:r>
      </w:del>
    </w:p>
    <w:p w14:paraId="06C0A6B5" w14:textId="4765A151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03" w:author="Leeyoung" w:date="2017-03-12T20:52:00Z"/>
          <w:rFonts w:eastAsia="Times New Roman"/>
          <w:color w:val="000000"/>
          <w:sz w:val="20"/>
          <w:szCs w:val="20"/>
        </w:rPr>
      </w:pPr>
      <w:del w:id="804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|  +--rw threshold-time?             uint32</w:delText>
        </w:r>
      </w:del>
    </w:p>
    <w:p w14:paraId="27C81D09" w14:textId="5E8F524E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05" w:author="Leeyoung" w:date="2017-03-12T20:52:00Z"/>
          <w:rFonts w:eastAsia="Times New Roman"/>
          <w:color w:val="000000"/>
          <w:sz w:val="20"/>
          <w:szCs w:val="20"/>
        </w:rPr>
      </w:pPr>
      <w:del w:id="806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|  +--rw cooldown-time?              uint32</w:delText>
        </w:r>
      </w:del>
    </w:p>
    <w:p w14:paraId="430EAD59" w14:textId="0B80F21F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07" w:author="Leeyoung" w:date="2017-03-12T20:52:00Z"/>
          <w:rFonts w:eastAsia="Times New Roman"/>
          <w:color w:val="000000"/>
          <w:sz w:val="20"/>
          <w:szCs w:val="20"/>
        </w:rPr>
      </w:pPr>
      <w:del w:id="808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|  +--rw scale-in-operation-type?    scaling-criteria-operation</w:delText>
        </w:r>
      </w:del>
    </w:p>
    <w:p w14:paraId="251D0953" w14:textId="4CB03B5B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09" w:author="Leeyoung" w:date="2017-03-12T20:52:00Z"/>
          <w:rFonts w:eastAsia="Times New Roman"/>
          <w:color w:val="000000"/>
          <w:sz w:val="20"/>
          <w:szCs w:val="20"/>
        </w:rPr>
      </w:pPr>
      <w:del w:id="810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|  +--rw scale-out-operation-type?   scaling-criteria-operation</w:delText>
        </w:r>
      </w:del>
    </w:p>
    <w:p w14:paraId="65FB6E65" w14:textId="3C2045D4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11" w:author="Leeyoung" w:date="2017-03-12T20:52:00Z"/>
          <w:rFonts w:eastAsia="Times New Roman"/>
          <w:color w:val="000000"/>
          <w:sz w:val="20"/>
          <w:szCs w:val="20"/>
        </w:rPr>
      </w:pPr>
      <w:del w:id="812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|  +--rw scaling-condition* [performance-type]</w:delText>
        </w:r>
      </w:del>
    </w:p>
    <w:p w14:paraId="79C71033" w14:textId="19BFDD08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13" w:author="Leeyoung" w:date="2017-03-12T20:52:00Z"/>
          <w:rFonts w:eastAsia="Times New Roman"/>
          <w:color w:val="000000"/>
          <w:sz w:val="20"/>
          <w:szCs w:val="20"/>
        </w:rPr>
      </w:pPr>
      <w:del w:id="814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|     +--rw performance-type           identityref</w:delText>
        </w:r>
      </w:del>
    </w:p>
    <w:p w14:paraId="64C569DD" w14:textId="129B9ACC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15" w:author="Leeyoung" w:date="2017-03-12T20:52:00Z"/>
          <w:rFonts w:eastAsia="Times New Roman"/>
          <w:color w:val="000000"/>
          <w:sz w:val="20"/>
          <w:szCs w:val="20"/>
        </w:rPr>
      </w:pPr>
      <w:del w:id="816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|     +--rw te-telemetry-tunnel-ref?   -&gt; /te:te/tunnels/tunnel/name</w:delText>
        </w:r>
      </w:del>
    </w:p>
    <w:p w14:paraId="047B2E83" w14:textId="47A6F64C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17" w:author="Leeyoung" w:date="2017-03-12T20:52:00Z"/>
          <w:rFonts w:eastAsia="Times New Roman"/>
          <w:color w:val="000000"/>
          <w:sz w:val="20"/>
          <w:szCs w:val="20"/>
        </w:rPr>
      </w:pPr>
      <w:del w:id="818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+--rw scale-out-intent</w:delText>
        </w:r>
      </w:del>
    </w:p>
    <w:p w14:paraId="04B4084C" w14:textId="1925B9AE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19" w:author="Leeyoung" w:date="2017-03-12T20:52:00Z"/>
          <w:rFonts w:eastAsia="Times New Roman"/>
          <w:color w:val="000000"/>
          <w:sz w:val="20"/>
          <w:szCs w:val="20"/>
        </w:rPr>
      </w:pPr>
      <w:del w:id="820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   +--rw threshold-time?             uint32</w:delText>
        </w:r>
      </w:del>
    </w:p>
    <w:p w14:paraId="09AF01A3" w14:textId="5A5B4F05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21" w:author="Leeyoung" w:date="2017-03-12T20:52:00Z"/>
          <w:rFonts w:eastAsia="Times New Roman"/>
          <w:color w:val="000000"/>
          <w:sz w:val="20"/>
          <w:szCs w:val="20"/>
        </w:rPr>
      </w:pPr>
      <w:del w:id="822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   +--rw cooldown-time?              uint32</w:delText>
        </w:r>
      </w:del>
    </w:p>
    <w:p w14:paraId="19DE7C45" w14:textId="41FE419D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23" w:author="Leeyoung" w:date="2017-03-12T20:52:00Z"/>
          <w:rFonts w:eastAsia="Times New Roman"/>
          <w:color w:val="000000"/>
          <w:sz w:val="20"/>
          <w:szCs w:val="20"/>
        </w:rPr>
      </w:pPr>
      <w:del w:id="824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   +--rw scale-in-operation-type?    scaling-criteria-operation</w:delText>
        </w:r>
      </w:del>
    </w:p>
    <w:p w14:paraId="0752236F" w14:textId="641DC237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25" w:author="Leeyoung" w:date="2017-03-12T20:52:00Z"/>
          <w:rFonts w:eastAsia="Times New Roman"/>
          <w:color w:val="000000"/>
          <w:sz w:val="20"/>
          <w:szCs w:val="20"/>
        </w:rPr>
      </w:pPr>
      <w:del w:id="826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   +--rw scale-out-operation-type?   scaling-criteria-operation</w:delText>
        </w:r>
      </w:del>
    </w:p>
    <w:p w14:paraId="75260DEC" w14:textId="69940062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27" w:author="Leeyoung" w:date="2017-03-12T20:52:00Z"/>
          <w:rFonts w:eastAsia="Times New Roman"/>
          <w:color w:val="000000"/>
          <w:sz w:val="20"/>
          <w:szCs w:val="20"/>
        </w:rPr>
      </w:pPr>
      <w:del w:id="828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   +--rw scaling-condition* [performance-type]</w:delText>
        </w:r>
      </w:del>
    </w:p>
    <w:p w14:paraId="4FF10434" w14:textId="376E5A45" w:rsidR="00F85DB1" w:rsidRPr="00F85DB1" w:rsidDel="006613A4" w:rsidRDefault="00F85DB1" w:rsidP="00F85DB1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29" w:author="Leeyoung" w:date="2017-03-12T20:52:00Z"/>
          <w:rFonts w:eastAsia="Times New Roman"/>
          <w:color w:val="000000"/>
          <w:sz w:val="20"/>
          <w:szCs w:val="20"/>
        </w:rPr>
      </w:pPr>
      <w:del w:id="830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      +--rw performance-type           identityref</w:delText>
        </w:r>
      </w:del>
    </w:p>
    <w:p w14:paraId="16FA2866" w14:textId="52677AB7" w:rsidR="00E56B51" w:rsidDel="006613A4" w:rsidRDefault="00F85DB1" w:rsidP="007668E4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del w:id="831" w:author="Leeyoung" w:date="2017-03-12T20:52:00Z"/>
          <w:rFonts w:eastAsia="Times New Roman"/>
          <w:color w:val="000000"/>
          <w:sz w:val="20"/>
          <w:szCs w:val="20"/>
        </w:rPr>
      </w:pPr>
      <w:del w:id="832" w:author="Leeyoung" w:date="2017-03-12T20:52:00Z">
        <w:r w:rsidRPr="00F85DB1" w:rsidDel="006613A4">
          <w:rPr>
            <w:rFonts w:eastAsia="Times New Roman"/>
            <w:color w:val="000000"/>
            <w:sz w:val="20"/>
            <w:szCs w:val="20"/>
          </w:rPr>
          <w:delText xml:space="preserve">             +--rw te-telemetry-tunnel-ref?   -&gt; /te:te/tunnels/tunnel/name</w:delText>
        </w:r>
      </w:del>
    </w:p>
    <w:p w14:paraId="7FBDB88F" w14:textId="77777777" w:rsidR="001631DE" w:rsidRPr="007668E4" w:rsidRDefault="001631DE" w:rsidP="007668E4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/>
          <w:color w:val="000000"/>
          <w:sz w:val="20"/>
          <w:szCs w:val="20"/>
        </w:rPr>
      </w:pPr>
    </w:p>
    <w:p w14:paraId="2B1A04F2" w14:textId="77777777" w:rsidR="00023F72" w:rsidRDefault="00304C46" w:rsidP="00304C46">
      <w:pPr>
        <w:pStyle w:val="Heading1"/>
        <w:rPr>
          <w:rFonts w:eastAsiaTheme="minorEastAsia"/>
          <w:lang w:eastAsia="zh-CN"/>
        </w:rPr>
      </w:pPr>
      <w:bookmarkStart w:id="833" w:name="_Toc477116950"/>
      <w:r>
        <w:rPr>
          <w:rFonts w:eastAsiaTheme="minorEastAsia" w:hint="eastAsia"/>
          <w:lang w:eastAsia="zh-CN"/>
        </w:rPr>
        <w:t>Y</w:t>
      </w:r>
      <w:r>
        <w:rPr>
          <w:rFonts w:eastAsiaTheme="minorEastAsia"/>
          <w:lang w:eastAsia="zh-CN"/>
        </w:rPr>
        <w:t>ang Data Model</w:t>
      </w:r>
      <w:bookmarkEnd w:id="833"/>
    </w:p>
    <w:p w14:paraId="24FEF301" w14:textId="77777777" w:rsidR="00E56B51" w:rsidRPr="00511777" w:rsidDel="006613A4" w:rsidRDefault="00E56B51" w:rsidP="00511777">
      <w:pPr>
        <w:pStyle w:val="Heading2"/>
        <w:rPr>
          <w:del w:id="834" w:author="Leeyoung" w:date="2017-03-12T20:54:00Z"/>
        </w:rPr>
      </w:pPr>
    </w:p>
    <w:p w14:paraId="63BD2C73" w14:textId="77777777" w:rsidR="00E56B51" w:rsidRPr="00736436" w:rsidRDefault="00E56B51" w:rsidP="00511777">
      <w:pPr>
        <w:pStyle w:val="Heading2"/>
      </w:pPr>
      <w:bookmarkStart w:id="835" w:name="_Toc476921246"/>
      <w:bookmarkStart w:id="836" w:name="_Toc477116951"/>
      <w:r w:rsidRPr="00736436">
        <w:t>ietf-te-kpi-telemetry model</w:t>
      </w:r>
      <w:bookmarkEnd w:id="835"/>
      <w:bookmarkEnd w:id="836"/>
    </w:p>
    <w:p w14:paraId="2FB3EFB0" w14:textId="77777777" w:rsidR="00E56B51" w:rsidRPr="00E56B51" w:rsidRDefault="00E56B51" w:rsidP="00E56B51">
      <w:pPr>
        <w:rPr>
          <w:lang w:eastAsia="zh-CN"/>
        </w:rPr>
      </w:pPr>
    </w:p>
    <w:p w14:paraId="203C7B6D" w14:textId="77777777" w:rsidR="00304C46" w:rsidRDefault="00304C46" w:rsidP="00304C46">
      <w:pPr>
        <w:rPr>
          <w:rFonts w:eastAsiaTheme="minorEastAsia"/>
          <w:lang w:eastAsia="zh-CN"/>
        </w:rPr>
      </w:pPr>
      <w:r w:rsidRPr="00304C46">
        <w:rPr>
          <w:rFonts w:eastAsiaTheme="minorEastAsia"/>
          <w:lang w:eastAsia="zh-CN"/>
        </w:rPr>
        <w:t>The YANG code is as follows:</w:t>
      </w:r>
      <w:r>
        <w:rPr>
          <w:rFonts w:eastAsiaTheme="minorEastAsia"/>
          <w:lang w:eastAsia="zh-CN"/>
        </w:rPr>
        <w:t xml:space="preserve"> </w:t>
      </w:r>
    </w:p>
    <w:p w14:paraId="4B57D153" w14:textId="41212914" w:rsidR="00304C46" w:rsidRPr="00304C46" w:rsidRDefault="00304C46" w:rsidP="006613A4">
      <w:pPr>
        <w:pStyle w:val="NoSpacing"/>
        <w:rPr>
          <w:lang w:eastAsia="zh-CN"/>
        </w:rPr>
      </w:pPr>
      <w:r w:rsidRPr="00304C46">
        <w:rPr>
          <w:lang w:eastAsia="zh-CN"/>
        </w:rPr>
        <w:t>&lt;CODE BEGINS&gt; file "ietf</w:t>
      </w:r>
      <w:r w:rsidR="001631DE">
        <w:rPr>
          <w:lang w:eastAsia="zh-CN"/>
        </w:rPr>
        <w:t>-te-</w:t>
      </w:r>
      <w:r w:rsidR="001D1977">
        <w:rPr>
          <w:lang w:eastAsia="zh-CN"/>
        </w:rPr>
        <w:t>kpi-</w:t>
      </w:r>
      <w:r w:rsidR="001631DE">
        <w:rPr>
          <w:lang w:eastAsia="zh-CN"/>
        </w:rPr>
        <w:t>telemetry</w:t>
      </w:r>
      <w:r w:rsidR="001D1977">
        <w:rPr>
          <w:lang w:eastAsia="zh-CN"/>
        </w:rPr>
        <w:t>@2017-03-</w:t>
      </w:r>
      <w:r w:rsidR="001B3EEB">
        <w:rPr>
          <w:lang w:eastAsia="zh-CN"/>
        </w:rPr>
        <w:t>13</w:t>
      </w:r>
      <w:r w:rsidRPr="00304C46">
        <w:rPr>
          <w:lang w:eastAsia="zh-CN"/>
        </w:rPr>
        <w:t>.yang"</w:t>
      </w:r>
    </w:p>
    <w:p w14:paraId="5605BE29" w14:textId="77777777" w:rsidR="006613A4" w:rsidRDefault="006613A4" w:rsidP="001D1977">
      <w:pPr>
        <w:spacing w:after="0"/>
        <w:ind w:left="0"/>
        <w:rPr>
          <w:ins w:id="837" w:author="Leeyoung" w:date="2017-03-12T23:04:00Z"/>
          <w:rFonts w:eastAsia="Times New Roman"/>
          <w:color w:val="000000"/>
          <w:sz w:val="20"/>
          <w:szCs w:val="20"/>
        </w:rPr>
      </w:pPr>
    </w:p>
    <w:p w14:paraId="248ED39C" w14:textId="77777777" w:rsidR="006C0BDD" w:rsidRPr="006C0BDD" w:rsidRDefault="006C0BDD" w:rsidP="006C0BDD">
      <w:pPr>
        <w:spacing w:after="0"/>
        <w:ind w:left="0"/>
        <w:rPr>
          <w:ins w:id="838" w:author="Leeyoung" w:date="2017-03-12T23:05:00Z"/>
          <w:rFonts w:eastAsia="Times New Roman"/>
          <w:color w:val="000000"/>
          <w:sz w:val="20"/>
          <w:szCs w:val="20"/>
        </w:rPr>
      </w:pPr>
      <w:ins w:id="83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>module ietf-te-kpi-telemetry {</w:t>
        </w:r>
      </w:ins>
    </w:p>
    <w:p w14:paraId="1658D347" w14:textId="77777777" w:rsidR="006C0BDD" w:rsidRPr="006C0BDD" w:rsidRDefault="006C0BDD" w:rsidP="006C0BDD">
      <w:pPr>
        <w:spacing w:after="0"/>
        <w:ind w:left="0"/>
        <w:rPr>
          <w:ins w:id="840" w:author="Leeyoung" w:date="2017-03-12T23:05:00Z"/>
          <w:rFonts w:eastAsia="Times New Roman"/>
          <w:color w:val="000000"/>
          <w:sz w:val="20"/>
          <w:szCs w:val="20"/>
        </w:rPr>
      </w:pPr>
      <w:ins w:id="84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namespace "urn:ietf:params:xml:ns:yang:ietf-te-kpi-telemetry";</w:t>
        </w:r>
      </w:ins>
    </w:p>
    <w:p w14:paraId="68AE08D5" w14:textId="77777777" w:rsidR="006C0BDD" w:rsidRPr="006C0BDD" w:rsidRDefault="006C0BDD" w:rsidP="006C0BDD">
      <w:pPr>
        <w:spacing w:after="0"/>
        <w:ind w:left="0"/>
        <w:rPr>
          <w:ins w:id="842" w:author="Leeyoung" w:date="2017-03-12T23:05:00Z"/>
          <w:rFonts w:eastAsia="Times New Roman"/>
          <w:color w:val="000000"/>
          <w:sz w:val="20"/>
          <w:szCs w:val="20"/>
        </w:rPr>
      </w:pPr>
    </w:p>
    <w:p w14:paraId="7795BC80" w14:textId="77777777" w:rsidR="006C0BDD" w:rsidRPr="006C0BDD" w:rsidRDefault="006C0BDD" w:rsidP="006C0BDD">
      <w:pPr>
        <w:spacing w:after="0"/>
        <w:ind w:left="0"/>
        <w:rPr>
          <w:ins w:id="843" w:author="Leeyoung" w:date="2017-03-12T23:05:00Z"/>
          <w:rFonts w:eastAsia="Times New Roman"/>
          <w:color w:val="000000"/>
          <w:sz w:val="20"/>
          <w:szCs w:val="20"/>
        </w:rPr>
      </w:pPr>
      <w:ins w:id="84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prefix "te-tel";</w:t>
        </w:r>
      </w:ins>
    </w:p>
    <w:p w14:paraId="466D74A2" w14:textId="77777777" w:rsidR="006C0BDD" w:rsidRPr="006C0BDD" w:rsidRDefault="006C0BDD" w:rsidP="006C0BDD">
      <w:pPr>
        <w:spacing w:after="0"/>
        <w:ind w:left="0"/>
        <w:rPr>
          <w:ins w:id="845" w:author="Leeyoung" w:date="2017-03-12T23:05:00Z"/>
          <w:rFonts w:eastAsia="Times New Roman"/>
          <w:color w:val="000000"/>
          <w:sz w:val="20"/>
          <w:szCs w:val="20"/>
        </w:rPr>
      </w:pPr>
    </w:p>
    <w:p w14:paraId="702047AF" w14:textId="77777777" w:rsidR="006C0BDD" w:rsidRPr="006C0BDD" w:rsidRDefault="006C0BDD" w:rsidP="006C0BDD">
      <w:pPr>
        <w:spacing w:after="0"/>
        <w:ind w:left="0"/>
        <w:rPr>
          <w:ins w:id="846" w:author="Leeyoung" w:date="2017-03-12T23:05:00Z"/>
          <w:rFonts w:eastAsia="Times New Roman"/>
          <w:color w:val="000000"/>
          <w:sz w:val="20"/>
          <w:szCs w:val="20"/>
        </w:rPr>
      </w:pPr>
    </w:p>
    <w:p w14:paraId="216B06CD" w14:textId="77777777" w:rsidR="006C0BDD" w:rsidRPr="006C0BDD" w:rsidRDefault="006C0BDD" w:rsidP="006C0BDD">
      <w:pPr>
        <w:spacing w:after="0"/>
        <w:ind w:left="0"/>
        <w:rPr>
          <w:ins w:id="847" w:author="Leeyoung" w:date="2017-03-12T23:05:00Z"/>
          <w:rFonts w:eastAsia="Times New Roman"/>
          <w:color w:val="000000"/>
          <w:sz w:val="20"/>
          <w:szCs w:val="20"/>
        </w:rPr>
      </w:pPr>
      <w:ins w:id="84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import ietf-te {</w:t>
        </w:r>
      </w:ins>
    </w:p>
    <w:p w14:paraId="21F0B4A0" w14:textId="77777777" w:rsidR="006C0BDD" w:rsidRPr="006C0BDD" w:rsidRDefault="006C0BDD" w:rsidP="006C0BDD">
      <w:pPr>
        <w:spacing w:after="0"/>
        <w:ind w:left="0"/>
        <w:rPr>
          <w:ins w:id="849" w:author="Leeyoung" w:date="2017-03-12T23:05:00Z"/>
          <w:rFonts w:eastAsia="Times New Roman"/>
          <w:color w:val="000000"/>
          <w:sz w:val="20"/>
          <w:szCs w:val="20"/>
        </w:rPr>
      </w:pPr>
      <w:ins w:id="85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prefix "te";</w:t>
        </w:r>
      </w:ins>
    </w:p>
    <w:p w14:paraId="2A4E22E9" w14:textId="77777777" w:rsidR="006C0BDD" w:rsidRPr="006C0BDD" w:rsidRDefault="006C0BDD" w:rsidP="006C0BDD">
      <w:pPr>
        <w:spacing w:after="0"/>
        <w:ind w:left="0"/>
        <w:rPr>
          <w:ins w:id="851" w:author="Leeyoung" w:date="2017-03-12T23:05:00Z"/>
          <w:rFonts w:eastAsia="Times New Roman"/>
          <w:color w:val="000000"/>
          <w:sz w:val="20"/>
          <w:szCs w:val="20"/>
        </w:rPr>
      </w:pPr>
      <w:ins w:id="85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129E14BF" w14:textId="77777777" w:rsidR="006C0BDD" w:rsidRPr="006C0BDD" w:rsidRDefault="006C0BDD" w:rsidP="006C0BDD">
      <w:pPr>
        <w:spacing w:after="0"/>
        <w:ind w:left="0"/>
        <w:rPr>
          <w:ins w:id="853" w:author="Leeyoung" w:date="2017-03-12T23:05:00Z"/>
          <w:rFonts w:eastAsia="Times New Roman"/>
          <w:color w:val="000000"/>
          <w:sz w:val="20"/>
          <w:szCs w:val="20"/>
        </w:rPr>
      </w:pPr>
    </w:p>
    <w:p w14:paraId="558E9D88" w14:textId="77777777" w:rsidR="006C0BDD" w:rsidRPr="006C0BDD" w:rsidRDefault="006C0BDD" w:rsidP="006C0BDD">
      <w:pPr>
        <w:spacing w:after="0"/>
        <w:ind w:left="0"/>
        <w:rPr>
          <w:ins w:id="854" w:author="Leeyoung" w:date="2017-03-12T23:05:00Z"/>
          <w:rFonts w:eastAsia="Times New Roman"/>
          <w:color w:val="000000"/>
          <w:sz w:val="20"/>
          <w:szCs w:val="20"/>
        </w:rPr>
      </w:pPr>
      <w:ins w:id="85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import ietf-routing-types {</w:t>
        </w:r>
      </w:ins>
    </w:p>
    <w:p w14:paraId="5B3E4272" w14:textId="77777777" w:rsidR="006C0BDD" w:rsidRPr="006C0BDD" w:rsidRDefault="006C0BDD" w:rsidP="006C0BDD">
      <w:pPr>
        <w:spacing w:after="0"/>
        <w:ind w:left="0"/>
        <w:rPr>
          <w:ins w:id="856" w:author="Leeyoung" w:date="2017-03-12T23:05:00Z"/>
          <w:rFonts w:eastAsia="Times New Roman"/>
          <w:color w:val="000000"/>
          <w:sz w:val="20"/>
          <w:szCs w:val="20"/>
        </w:rPr>
      </w:pPr>
      <w:ins w:id="85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prefix "rt";</w:t>
        </w:r>
      </w:ins>
    </w:p>
    <w:p w14:paraId="7E87F9A9" w14:textId="77777777" w:rsidR="006C0BDD" w:rsidRPr="006C0BDD" w:rsidRDefault="006C0BDD" w:rsidP="006C0BDD">
      <w:pPr>
        <w:spacing w:after="0"/>
        <w:ind w:left="0"/>
        <w:rPr>
          <w:ins w:id="858" w:author="Leeyoung" w:date="2017-03-12T23:05:00Z"/>
          <w:rFonts w:eastAsia="Times New Roman"/>
          <w:color w:val="000000"/>
          <w:sz w:val="20"/>
          <w:szCs w:val="20"/>
        </w:rPr>
      </w:pPr>
      <w:ins w:id="85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4181B7F7" w14:textId="77777777" w:rsidR="006C0BDD" w:rsidRPr="006C0BDD" w:rsidRDefault="006C0BDD" w:rsidP="006C0BDD">
      <w:pPr>
        <w:spacing w:after="0"/>
        <w:ind w:left="0"/>
        <w:rPr>
          <w:ins w:id="860" w:author="Leeyoung" w:date="2017-03-12T23:05:00Z"/>
          <w:rFonts w:eastAsia="Times New Roman"/>
          <w:color w:val="000000"/>
          <w:sz w:val="20"/>
          <w:szCs w:val="20"/>
        </w:rPr>
      </w:pPr>
    </w:p>
    <w:p w14:paraId="287B440A" w14:textId="77777777" w:rsidR="006C0BDD" w:rsidRPr="006C0BDD" w:rsidRDefault="006C0BDD" w:rsidP="006C0BDD">
      <w:pPr>
        <w:spacing w:after="0"/>
        <w:ind w:left="0"/>
        <w:rPr>
          <w:ins w:id="861" w:author="Leeyoung" w:date="2017-03-12T23:05:00Z"/>
          <w:rFonts w:eastAsia="Times New Roman"/>
          <w:color w:val="000000"/>
          <w:sz w:val="20"/>
          <w:szCs w:val="20"/>
        </w:rPr>
      </w:pPr>
      <w:ins w:id="86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organization</w:t>
        </w:r>
      </w:ins>
    </w:p>
    <w:p w14:paraId="1BEE0E26" w14:textId="77777777" w:rsidR="006C0BDD" w:rsidRPr="006C0BDD" w:rsidRDefault="006C0BDD" w:rsidP="006C0BDD">
      <w:pPr>
        <w:spacing w:after="0"/>
        <w:ind w:left="0"/>
        <w:rPr>
          <w:ins w:id="863" w:author="Leeyoung" w:date="2017-03-12T23:05:00Z"/>
          <w:rFonts w:eastAsia="Times New Roman"/>
          <w:color w:val="000000"/>
          <w:sz w:val="20"/>
          <w:szCs w:val="20"/>
        </w:rPr>
      </w:pPr>
      <w:ins w:id="86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"IETF Traffic Engineering Architecture and Signaling (TEAS)</w:t>
        </w:r>
      </w:ins>
    </w:p>
    <w:p w14:paraId="16A18B78" w14:textId="77777777" w:rsidR="006C0BDD" w:rsidRPr="006C0BDD" w:rsidRDefault="006C0BDD" w:rsidP="006C0BDD">
      <w:pPr>
        <w:spacing w:after="0"/>
        <w:ind w:left="0"/>
        <w:rPr>
          <w:ins w:id="865" w:author="Leeyoung" w:date="2017-03-12T23:05:00Z"/>
          <w:rFonts w:eastAsia="Times New Roman"/>
          <w:color w:val="000000"/>
          <w:sz w:val="20"/>
          <w:szCs w:val="20"/>
        </w:rPr>
      </w:pPr>
      <w:ins w:id="86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Working Group";</w:t>
        </w:r>
      </w:ins>
    </w:p>
    <w:p w14:paraId="4E702EE5" w14:textId="77777777" w:rsidR="006C0BDD" w:rsidRPr="006C0BDD" w:rsidRDefault="006C0BDD" w:rsidP="006C0BDD">
      <w:pPr>
        <w:spacing w:after="0"/>
        <w:ind w:left="0"/>
        <w:rPr>
          <w:ins w:id="867" w:author="Leeyoung" w:date="2017-03-12T23:05:00Z"/>
          <w:rFonts w:eastAsia="Times New Roman"/>
          <w:color w:val="000000"/>
          <w:sz w:val="20"/>
          <w:szCs w:val="20"/>
        </w:rPr>
      </w:pPr>
    </w:p>
    <w:p w14:paraId="40C3D8CA" w14:textId="77777777" w:rsidR="006C0BDD" w:rsidRPr="006C0BDD" w:rsidRDefault="006C0BDD" w:rsidP="006C0BDD">
      <w:pPr>
        <w:spacing w:after="0"/>
        <w:ind w:left="0"/>
        <w:rPr>
          <w:ins w:id="868" w:author="Leeyoung" w:date="2017-03-12T23:05:00Z"/>
          <w:rFonts w:eastAsia="Times New Roman"/>
          <w:color w:val="000000"/>
          <w:sz w:val="20"/>
          <w:szCs w:val="20"/>
        </w:rPr>
      </w:pPr>
      <w:ins w:id="86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contact</w:t>
        </w:r>
      </w:ins>
    </w:p>
    <w:p w14:paraId="34608FCE" w14:textId="77777777" w:rsidR="006C0BDD" w:rsidRPr="006C0BDD" w:rsidRDefault="006C0BDD" w:rsidP="006C0BDD">
      <w:pPr>
        <w:spacing w:after="0"/>
        <w:ind w:left="0"/>
        <w:rPr>
          <w:ins w:id="870" w:author="Leeyoung" w:date="2017-03-12T23:05:00Z"/>
          <w:rFonts w:eastAsia="Times New Roman"/>
          <w:color w:val="000000"/>
          <w:sz w:val="20"/>
          <w:szCs w:val="20"/>
        </w:rPr>
      </w:pPr>
      <w:ins w:id="87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"Editor: Young Lee &lt;leeyoung@huawei.com&gt;</w:t>
        </w:r>
      </w:ins>
    </w:p>
    <w:p w14:paraId="7779A42E" w14:textId="77777777" w:rsidR="006C0BDD" w:rsidRPr="006C0BDD" w:rsidRDefault="006C0BDD" w:rsidP="006C0BDD">
      <w:pPr>
        <w:spacing w:after="0"/>
        <w:ind w:left="0"/>
        <w:rPr>
          <w:ins w:id="872" w:author="Leeyoung" w:date="2017-03-12T23:05:00Z"/>
          <w:rFonts w:eastAsia="Times New Roman"/>
          <w:color w:val="000000"/>
          <w:sz w:val="20"/>
          <w:szCs w:val="20"/>
        </w:rPr>
      </w:pPr>
      <w:ins w:id="87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Editor: Dhruv Dhody &lt;dhruv.ietf@gmail.com&gt;</w:t>
        </w:r>
      </w:ins>
    </w:p>
    <w:p w14:paraId="109C6A75" w14:textId="77777777" w:rsidR="006C0BDD" w:rsidRPr="006C0BDD" w:rsidRDefault="006C0BDD" w:rsidP="006C0BDD">
      <w:pPr>
        <w:spacing w:after="0"/>
        <w:ind w:left="0"/>
        <w:rPr>
          <w:ins w:id="874" w:author="Leeyoung" w:date="2017-03-12T23:05:00Z"/>
          <w:rFonts w:eastAsia="Times New Roman"/>
          <w:color w:val="000000"/>
          <w:sz w:val="20"/>
          <w:szCs w:val="20"/>
        </w:rPr>
      </w:pPr>
      <w:ins w:id="87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Editor: Ricard Vilalta &lt;ricard.vilalta@cttc.es&gt;</w:t>
        </w:r>
      </w:ins>
    </w:p>
    <w:p w14:paraId="5BACB3CA" w14:textId="77777777" w:rsidR="006C0BDD" w:rsidRPr="006C0BDD" w:rsidRDefault="006C0BDD" w:rsidP="006C0BDD">
      <w:pPr>
        <w:spacing w:after="0"/>
        <w:ind w:left="0"/>
        <w:rPr>
          <w:ins w:id="876" w:author="Leeyoung" w:date="2017-03-12T23:05:00Z"/>
          <w:rFonts w:eastAsia="Times New Roman"/>
          <w:color w:val="000000"/>
          <w:sz w:val="20"/>
          <w:szCs w:val="20"/>
        </w:rPr>
      </w:pPr>
      <w:ins w:id="87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Editor: Satish Karunanithi &lt;satish.karunanithi@gmail.com&gt;";</w:t>
        </w:r>
      </w:ins>
    </w:p>
    <w:p w14:paraId="0B7A2973" w14:textId="77777777" w:rsidR="006C0BDD" w:rsidRPr="006C0BDD" w:rsidRDefault="006C0BDD" w:rsidP="006C0BDD">
      <w:pPr>
        <w:spacing w:after="0"/>
        <w:ind w:left="0"/>
        <w:rPr>
          <w:ins w:id="878" w:author="Leeyoung" w:date="2017-03-12T23:05:00Z"/>
          <w:rFonts w:eastAsia="Times New Roman"/>
          <w:color w:val="000000"/>
          <w:sz w:val="20"/>
          <w:szCs w:val="20"/>
        </w:rPr>
      </w:pPr>
    </w:p>
    <w:p w14:paraId="6894C4D1" w14:textId="77777777" w:rsidR="006C0BDD" w:rsidRPr="006C0BDD" w:rsidRDefault="006C0BDD" w:rsidP="006C0BDD">
      <w:pPr>
        <w:spacing w:after="0"/>
        <w:ind w:left="0"/>
        <w:rPr>
          <w:ins w:id="879" w:author="Leeyoung" w:date="2017-03-12T23:05:00Z"/>
          <w:rFonts w:eastAsia="Times New Roman"/>
          <w:color w:val="000000"/>
          <w:sz w:val="20"/>
          <w:szCs w:val="20"/>
        </w:rPr>
      </w:pPr>
      <w:ins w:id="88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description</w:t>
        </w:r>
      </w:ins>
    </w:p>
    <w:p w14:paraId="2E4F6DED" w14:textId="77777777" w:rsidR="006C0BDD" w:rsidRPr="006C0BDD" w:rsidRDefault="006C0BDD" w:rsidP="006C0BDD">
      <w:pPr>
        <w:spacing w:after="0"/>
        <w:ind w:left="0"/>
        <w:rPr>
          <w:ins w:id="881" w:author="Leeyoung" w:date="2017-03-12T23:05:00Z"/>
          <w:rFonts w:eastAsia="Times New Roman"/>
          <w:color w:val="000000"/>
          <w:sz w:val="20"/>
          <w:szCs w:val="20"/>
        </w:rPr>
      </w:pPr>
      <w:ins w:id="88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"This module describes telemetry for teas tunnel model";</w:t>
        </w:r>
      </w:ins>
    </w:p>
    <w:p w14:paraId="3838FB6F" w14:textId="77777777" w:rsidR="006C0BDD" w:rsidRPr="006C0BDD" w:rsidRDefault="006C0BDD" w:rsidP="006C0BDD">
      <w:pPr>
        <w:spacing w:after="0"/>
        <w:ind w:left="0"/>
        <w:rPr>
          <w:ins w:id="883" w:author="Leeyoung" w:date="2017-03-12T23:05:00Z"/>
          <w:rFonts w:eastAsia="Times New Roman"/>
          <w:color w:val="000000"/>
          <w:sz w:val="20"/>
          <w:szCs w:val="20"/>
        </w:rPr>
      </w:pPr>
    </w:p>
    <w:p w14:paraId="7D129F19" w14:textId="77777777" w:rsidR="006C0BDD" w:rsidRPr="006C0BDD" w:rsidRDefault="006C0BDD" w:rsidP="006C0BDD">
      <w:pPr>
        <w:spacing w:after="0"/>
        <w:ind w:left="0"/>
        <w:rPr>
          <w:ins w:id="884" w:author="Leeyoung" w:date="2017-03-12T23:05:00Z"/>
          <w:rFonts w:eastAsia="Times New Roman"/>
          <w:color w:val="000000"/>
          <w:sz w:val="20"/>
          <w:szCs w:val="20"/>
        </w:rPr>
      </w:pPr>
      <w:ins w:id="88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revision 2017-03-13 {</w:t>
        </w:r>
      </w:ins>
    </w:p>
    <w:p w14:paraId="4E6E70C0" w14:textId="77777777" w:rsidR="006C0BDD" w:rsidRPr="006C0BDD" w:rsidRDefault="006C0BDD" w:rsidP="006C0BDD">
      <w:pPr>
        <w:spacing w:after="0"/>
        <w:ind w:left="0"/>
        <w:rPr>
          <w:ins w:id="886" w:author="Leeyoung" w:date="2017-03-12T23:05:00Z"/>
          <w:rFonts w:eastAsia="Times New Roman"/>
          <w:color w:val="000000"/>
          <w:sz w:val="20"/>
          <w:szCs w:val="20"/>
        </w:rPr>
      </w:pPr>
      <w:ins w:id="88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7DE85A86" w14:textId="77777777" w:rsidR="006C0BDD" w:rsidRPr="006C0BDD" w:rsidRDefault="006C0BDD" w:rsidP="006C0BDD">
      <w:pPr>
        <w:spacing w:after="0"/>
        <w:ind w:left="0"/>
        <w:rPr>
          <w:ins w:id="888" w:author="Leeyoung" w:date="2017-03-12T23:05:00Z"/>
          <w:rFonts w:eastAsia="Times New Roman"/>
          <w:color w:val="000000"/>
          <w:sz w:val="20"/>
          <w:szCs w:val="20"/>
        </w:rPr>
      </w:pPr>
      <w:ins w:id="88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"Initial revision. This YANG file defines</w:t>
        </w:r>
      </w:ins>
    </w:p>
    <w:p w14:paraId="55E5D2A5" w14:textId="77777777" w:rsidR="006C0BDD" w:rsidRPr="006C0BDD" w:rsidRDefault="006C0BDD" w:rsidP="006C0BDD">
      <w:pPr>
        <w:spacing w:after="0"/>
        <w:ind w:left="0"/>
        <w:rPr>
          <w:ins w:id="890" w:author="Leeyoung" w:date="2017-03-12T23:05:00Z"/>
          <w:rFonts w:eastAsia="Times New Roman"/>
          <w:color w:val="000000"/>
          <w:sz w:val="20"/>
          <w:szCs w:val="20"/>
        </w:rPr>
      </w:pPr>
      <w:ins w:id="89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the reusable base types for TE telemetry.";</w:t>
        </w:r>
      </w:ins>
    </w:p>
    <w:p w14:paraId="6CCEE978" w14:textId="77777777" w:rsidR="006C0BDD" w:rsidRPr="006C0BDD" w:rsidRDefault="006C0BDD" w:rsidP="006C0BDD">
      <w:pPr>
        <w:spacing w:after="0"/>
        <w:ind w:left="0"/>
        <w:rPr>
          <w:ins w:id="892" w:author="Leeyoung" w:date="2017-03-12T23:05:00Z"/>
          <w:rFonts w:eastAsia="Times New Roman"/>
          <w:color w:val="000000"/>
          <w:sz w:val="20"/>
          <w:szCs w:val="20"/>
        </w:rPr>
      </w:pPr>
      <w:ins w:id="89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reference</w:t>
        </w:r>
      </w:ins>
    </w:p>
    <w:p w14:paraId="58DF7F27" w14:textId="77777777" w:rsidR="006C0BDD" w:rsidRPr="006C0BDD" w:rsidRDefault="006C0BDD" w:rsidP="006C0BDD">
      <w:pPr>
        <w:spacing w:after="0"/>
        <w:ind w:left="0"/>
        <w:rPr>
          <w:ins w:id="894" w:author="Leeyoung" w:date="2017-03-12T23:05:00Z"/>
          <w:rFonts w:eastAsia="Times New Roman"/>
          <w:color w:val="000000"/>
          <w:sz w:val="20"/>
          <w:szCs w:val="20"/>
        </w:rPr>
      </w:pPr>
      <w:ins w:id="89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"Derived from earlier versions of base YANG files";</w:t>
        </w:r>
      </w:ins>
    </w:p>
    <w:p w14:paraId="111DDE00" w14:textId="77777777" w:rsidR="006C0BDD" w:rsidRPr="006C0BDD" w:rsidRDefault="006C0BDD" w:rsidP="006C0BDD">
      <w:pPr>
        <w:spacing w:after="0"/>
        <w:ind w:left="0"/>
        <w:rPr>
          <w:ins w:id="896" w:author="Leeyoung" w:date="2017-03-12T23:05:00Z"/>
          <w:rFonts w:eastAsia="Times New Roman"/>
          <w:color w:val="000000"/>
          <w:sz w:val="20"/>
          <w:szCs w:val="20"/>
        </w:rPr>
      </w:pPr>
      <w:ins w:id="89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41DA6FE1" w14:textId="77777777" w:rsidR="006C0BDD" w:rsidRPr="006C0BDD" w:rsidRDefault="006C0BDD" w:rsidP="006C0BDD">
      <w:pPr>
        <w:spacing w:after="0"/>
        <w:ind w:left="0"/>
        <w:rPr>
          <w:ins w:id="898" w:author="Leeyoung" w:date="2017-03-12T23:05:00Z"/>
          <w:rFonts w:eastAsia="Times New Roman"/>
          <w:color w:val="000000"/>
          <w:sz w:val="20"/>
          <w:szCs w:val="20"/>
        </w:rPr>
      </w:pPr>
    </w:p>
    <w:p w14:paraId="7402E852" w14:textId="77777777" w:rsidR="006C0BDD" w:rsidRPr="006C0BDD" w:rsidRDefault="006C0BDD" w:rsidP="006C0BDD">
      <w:pPr>
        <w:spacing w:after="0"/>
        <w:ind w:left="0"/>
        <w:rPr>
          <w:ins w:id="899" w:author="Leeyoung" w:date="2017-03-12T23:05:00Z"/>
          <w:rFonts w:eastAsia="Times New Roman"/>
          <w:color w:val="000000"/>
          <w:sz w:val="20"/>
          <w:szCs w:val="20"/>
        </w:rPr>
      </w:pPr>
      <w:ins w:id="90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/*</w:t>
        </w:r>
      </w:ins>
    </w:p>
    <w:p w14:paraId="2E978CF9" w14:textId="77777777" w:rsidR="006C0BDD" w:rsidRPr="006C0BDD" w:rsidRDefault="006C0BDD" w:rsidP="006C0BDD">
      <w:pPr>
        <w:spacing w:after="0"/>
        <w:ind w:left="0"/>
        <w:rPr>
          <w:ins w:id="901" w:author="Leeyoung" w:date="2017-03-12T23:05:00Z"/>
          <w:rFonts w:eastAsia="Times New Roman"/>
          <w:color w:val="000000"/>
          <w:sz w:val="20"/>
          <w:szCs w:val="20"/>
        </w:rPr>
      </w:pPr>
      <w:ins w:id="90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* Identities</w:t>
        </w:r>
      </w:ins>
    </w:p>
    <w:p w14:paraId="0707F79D" w14:textId="77777777" w:rsidR="006C0BDD" w:rsidRPr="006C0BDD" w:rsidRDefault="006C0BDD" w:rsidP="006C0BDD">
      <w:pPr>
        <w:spacing w:after="0"/>
        <w:ind w:left="0"/>
        <w:rPr>
          <w:ins w:id="903" w:author="Leeyoung" w:date="2017-03-12T23:05:00Z"/>
          <w:rFonts w:eastAsia="Times New Roman"/>
          <w:color w:val="000000"/>
          <w:sz w:val="20"/>
          <w:szCs w:val="20"/>
        </w:rPr>
      </w:pPr>
      <w:ins w:id="90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*/</w:t>
        </w:r>
      </w:ins>
    </w:p>
    <w:p w14:paraId="57B2FCA1" w14:textId="77777777" w:rsidR="006C0BDD" w:rsidRPr="006C0BDD" w:rsidRDefault="006C0BDD" w:rsidP="006C0BDD">
      <w:pPr>
        <w:spacing w:after="0"/>
        <w:ind w:left="0"/>
        <w:rPr>
          <w:ins w:id="905" w:author="Leeyoung" w:date="2017-03-12T23:05:00Z"/>
          <w:rFonts w:eastAsia="Times New Roman"/>
          <w:color w:val="000000"/>
          <w:sz w:val="20"/>
          <w:szCs w:val="20"/>
        </w:rPr>
      </w:pPr>
    </w:p>
    <w:p w14:paraId="089287FB" w14:textId="77777777" w:rsidR="006C0BDD" w:rsidRPr="006C0BDD" w:rsidRDefault="006C0BDD" w:rsidP="006C0BDD">
      <w:pPr>
        <w:spacing w:after="0"/>
        <w:ind w:left="0"/>
        <w:rPr>
          <w:ins w:id="906" w:author="Leeyoung" w:date="2017-03-12T23:05:00Z"/>
          <w:rFonts w:eastAsia="Times New Roman"/>
          <w:color w:val="000000"/>
          <w:sz w:val="20"/>
          <w:szCs w:val="20"/>
        </w:rPr>
      </w:pPr>
      <w:ins w:id="90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identity telemetry-param-type {</w:t>
        </w:r>
      </w:ins>
    </w:p>
    <w:p w14:paraId="78775357" w14:textId="77777777" w:rsidR="006C0BDD" w:rsidRPr="006C0BDD" w:rsidRDefault="006C0BDD" w:rsidP="006C0BDD">
      <w:pPr>
        <w:spacing w:after="0"/>
        <w:ind w:left="0"/>
        <w:rPr>
          <w:ins w:id="908" w:author="Leeyoung" w:date="2017-03-12T23:05:00Z"/>
          <w:rFonts w:eastAsia="Times New Roman"/>
          <w:color w:val="000000"/>
          <w:sz w:val="20"/>
          <w:szCs w:val="20"/>
        </w:rPr>
      </w:pPr>
      <w:ins w:id="90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14C5226D" w14:textId="77777777" w:rsidR="006C0BDD" w:rsidRPr="006C0BDD" w:rsidRDefault="006C0BDD" w:rsidP="006C0BDD">
      <w:pPr>
        <w:spacing w:after="0"/>
        <w:ind w:left="0"/>
        <w:rPr>
          <w:ins w:id="910" w:author="Leeyoung" w:date="2017-03-12T23:05:00Z"/>
          <w:rFonts w:eastAsia="Times New Roman"/>
          <w:color w:val="000000"/>
          <w:sz w:val="20"/>
          <w:szCs w:val="20"/>
        </w:rPr>
      </w:pPr>
      <w:ins w:id="91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"Base identity for telemetry param types";</w:t>
        </w:r>
      </w:ins>
    </w:p>
    <w:p w14:paraId="69C65FC6" w14:textId="77777777" w:rsidR="006C0BDD" w:rsidRPr="006C0BDD" w:rsidRDefault="006C0BDD" w:rsidP="006C0BDD">
      <w:pPr>
        <w:spacing w:after="0"/>
        <w:ind w:left="0"/>
        <w:rPr>
          <w:ins w:id="912" w:author="Leeyoung" w:date="2017-03-12T23:05:00Z"/>
          <w:rFonts w:eastAsia="Times New Roman"/>
          <w:color w:val="000000"/>
          <w:sz w:val="20"/>
          <w:szCs w:val="20"/>
        </w:rPr>
      </w:pPr>
      <w:ins w:id="91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7A552743" w14:textId="77777777" w:rsidR="006C0BDD" w:rsidRPr="006C0BDD" w:rsidRDefault="006C0BDD" w:rsidP="006C0BDD">
      <w:pPr>
        <w:spacing w:after="0"/>
        <w:ind w:left="0"/>
        <w:rPr>
          <w:ins w:id="914" w:author="Leeyoung" w:date="2017-03-12T23:05:00Z"/>
          <w:rFonts w:eastAsia="Times New Roman"/>
          <w:color w:val="000000"/>
          <w:sz w:val="20"/>
          <w:szCs w:val="20"/>
        </w:rPr>
      </w:pPr>
    </w:p>
    <w:p w14:paraId="2FD02A9B" w14:textId="77777777" w:rsidR="006C0BDD" w:rsidRPr="006C0BDD" w:rsidRDefault="006C0BDD" w:rsidP="006C0BDD">
      <w:pPr>
        <w:spacing w:after="0"/>
        <w:ind w:left="0"/>
        <w:rPr>
          <w:ins w:id="915" w:author="Leeyoung" w:date="2017-03-12T23:05:00Z"/>
          <w:rFonts w:eastAsia="Times New Roman"/>
          <w:color w:val="000000"/>
          <w:sz w:val="20"/>
          <w:szCs w:val="20"/>
        </w:rPr>
      </w:pPr>
      <w:ins w:id="91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identity one-way-delay {</w:t>
        </w:r>
      </w:ins>
    </w:p>
    <w:p w14:paraId="5FFF3A1F" w14:textId="77777777" w:rsidR="006C0BDD" w:rsidRPr="006C0BDD" w:rsidRDefault="006C0BDD" w:rsidP="006C0BDD">
      <w:pPr>
        <w:spacing w:after="0"/>
        <w:ind w:left="0"/>
        <w:rPr>
          <w:ins w:id="917" w:author="Leeyoung" w:date="2017-03-12T23:05:00Z"/>
          <w:rFonts w:eastAsia="Times New Roman"/>
          <w:color w:val="000000"/>
          <w:sz w:val="20"/>
          <w:szCs w:val="20"/>
        </w:rPr>
      </w:pPr>
      <w:ins w:id="91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base telemetry-param-type;</w:t>
        </w:r>
      </w:ins>
    </w:p>
    <w:p w14:paraId="5D65B1D8" w14:textId="77777777" w:rsidR="006C0BDD" w:rsidRPr="006C0BDD" w:rsidRDefault="006C0BDD" w:rsidP="006C0BDD">
      <w:pPr>
        <w:spacing w:after="0"/>
        <w:ind w:left="0"/>
        <w:rPr>
          <w:ins w:id="919" w:author="Leeyoung" w:date="2017-03-12T23:05:00Z"/>
          <w:rFonts w:eastAsia="Times New Roman"/>
          <w:color w:val="000000"/>
          <w:sz w:val="20"/>
          <w:szCs w:val="20"/>
        </w:rPr>
      </w:pPr>
      <w:ins w:id="92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21648B9B" w14:textId="77777777" w:rsidR="006C0BDD" w:rsidRPr="006C0BDD" w:rsidRDefault="006C0BDD" w:rsidP="006C0BDD">
      <w:pPr>
        <w:spacing w:after="0"/>
        <w:ind w:left="0"/>
        <w:rPr>
          <w:ins w:id="921" w:author="Leeyoung" w:date="2017-03-12T23:05:00Z"/>
          <w:rFonts w:eastAsia="Times New Roman"/>
          <w:color w:val="000000"/>
          <w:sz w:val="20"/>
          <w:szCs w:val="20"/>
        </w:rPr>
      </w:pPr>
      <w:ins w:id="92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"To specify average Delay in one (forward) direction";</w:t>
        </w:r>
      </w:ins>
    </w:p>
    <w:p w14:paraId="294C6E82" w14:textId="77777777" w:rsidR="006C0BDD" w:rsidRPr="006C0BDD" w:rsidRDefault="006C0BDD" w:rsidP="006C0BDD">
      <w:pPr>
        <w:spacing w:after="0"/>
        <w:ind w:left="0"/>
        <w:rPr>
          <w:ins w:id="923" w:author="Leeyoung" w:date="2017-03-12T23:05:00Z"/>
          <w:rFonts w:eastAsia="Times New Roman"/>
          <w:color w:val="000000"/>
          <w:sz w:val="20"/>
          <w:szCs w:val="20"/>
        </w:rPr>
      </w:pPr>
      <w:ins w:id="92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743849B7" w14:textId="77777777" w:rsidR="006C0BDD" w:rsidRPr="006C0BDD" w:rsidRDefault="006C0BDD" w:rsidP="006C0BDD">
      <w:pPr>
        <w:spacing w:after="0"/>
        <w:ind w:left="0"/>
        <w:rPr>
          <w:ins w:id="925" w:author="Leeyoung" w:date="2017-03-12T23:05:00Z"/>
          <w:rFonts w:eastAsia="Times New Roman"/>
          <w:color w:val="000000"/>
          <w:sz w:val="20"/>
          <w:szCs w:val="20"/>
        </w:rPr>
      </w:pPr>
    </w:p>
    <w:p w14:paraId="2E70DF2D" w14:textId="77777777" w:rsidR="006C0BDD" w:rsidRPr="006C0BDD" w:rsidRDefault="006C0BDD" w:rsidP="006C0BDD">
      <w:pPr>
        <w:spacing w:after="0"/>
        <w:ind w:left="0"/>
        <w:rPr>
          <w:ins w:id="926" w:author="Leeyoung" w:date="2017-03-12T23:05:00Z"/>
          <w:rFonts w:eastAsia="Times New Roman"/>
          <w:color w:val="000000"/>
          <w:sz w:val="20"/>
          <w:szCs w:val="20"/>
        </w:rPr>
      </w:pPr>
      <w:ins w:id="92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identity two-way-delay {</w:t>
        </w:r>
      </w:ins>
    </w:p>
    <w:p w14:paraId="3B2E9831" w14:textId="77777777" w:rsidR="006C0BDD" w:rsidRPr="006C0BDD" w:rsidRDefault="006C0BDD" w:rsidP="006C0BDD">
      <w:pPr>
        <w:spacing w:after="0"/>
        <w:ind w:left="0"/>
        <w:rPr>
          <w:ins w:id="928" w:author="Leeyoung" w:date="2017-03-12T23:05:00Z"/>
          <w:rFonts w:eastAsia="Times New Roman"/>
          <w:color w:val="000000"/>
          <w:sz w:val="20"/>
          <w:szCs w:val="20"/>
        </w:rPr>
      </w:pPr>
      <w:ins w:id="92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base telemetry-param-type;</w:t>
        </w:r>
      </w:ins>
    </w:p>
    <w:p w14:paraId="05915749" w14:textId="77777777" w:rsidR="006C0BDD" w:rsidRPr="006C0BDD" w:rsidRDefault="006C0BDD" w:rsidP="006C0BDD">
      <w:pPr>
        <w:spacing w:after="0"/>
        <w:ind w:left="0"/>
        <w:rPr>
          <w:ins w:id="930" w:author="Leeyoung" w:date="2017-03-12T23:05:00Z"/>
          <w:rFonts w:eastAsia="Times New Roman"/>
          <w:color w:val="000000"/>
          <w:sz w:val="20"/>
          <w:szCs w:val="20"/>
        </w:rPr>
      </w:pPr>
      <w:ins w:id="93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lastRenderedPageBreak/>
          <w:t xml:space="preserve">        description</w:t>
        </w:r>
      </w:ins>
    </w:p>
    <w:p w14:paraId="33CE49F0" w14:textId="77777777" w:rsidR="006C0BDD" w:rsidRPr="006C0BDD" w:rsidRDefault="006C0BDD" w:rsidP="006C0BDD">
      <w:pPr>
        <w:spacing w:after="0"/>
        <w:ind w:left="0"/>
        <w:rPr>
          <w:ins w:id="932" w:author="Leeyoung" w:date="2017-03-12T23:05:00Z"/>
          <w:rFonts w:eastAsia="Times New Roman"/>
          <w:color w:val="000000"/>
          <w:sz w:val="20"/>
          <w:szCs w:val="20"/>
        </w:rPr>
      </w:pPr>
      <w:ins w:id="93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"To specify average Delay in both (forward and reverse)</w:t>
        </w:r>
      </w:ins>
    </w:p>
    <w:p w14:paraId="0BF73B6E" w14:textId="77777777" w:rsidR="006C0BDD" w:rsidRPr="006C0BDD" w:rsidRDefault="006C0BDD" w:rsidP="006C0BDD">
      <w:pPr>
        <w:spacing w:after="0"/>
        <w:ind w:left="0"/>
        <w:rPr>
          <w:ins w:id="934" w:author="Leeyoung" w:date="2017-03-12T23:05:00Z"/>
          <w:rFonts w:eastAsia="Times New Roman"/>
          <w:color w:val="000000"/>
          <w:sz w:val="20"/>
          <w:szCs w:val="20"/>
        </w:rPr>
      </w:pPr>
      <w:ins w:id="93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directions";</w:t>
        </w:r>
      </w:ins>
    </w:p>
    <w:p w14:paraId="26AFAA21" w14:textId="77777777" w:rsidR="006C0BDD" w:rsidRPr="006C0BDD" w:rsidRDefault="006C0BDD" w:rsidP="006C0BDD">
      <w:pPr>
        <w:spacing w:after="0"/>
        <w:ind w:left="0"/>
        <w:rPr>
          <w:ins w:id="936" w:author="Leeyoung" w:date="2017-03-12T23:05:00Z"/>
          <w:rFonts w:eastAsia="Times New Roman"/>
          <w:color w:val="000000"/>
          <w:sz w:val="20"/>
          <w:szCs w:val="20"/>
        </w:rPr>
      </w:pPr>
      <w:ins w:id="93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3C1E6C2F" w14:textId="77777777" w:rsidR="006C0BDD" w:rsidRPr="006C0BDD" w:rsidRDefault="006C0BDD" w:rsidP="006C0BDD">
      <w:pPr>
        <w:spacing w:after="0"/>
        <w:ind w:left="0"/>
        <w:rPr>
          <w:ins w:id="938" w:author="Leeyoung" w:date="2017-03-12T23:05:00Z"/>
          <w:rFonts w:eastAsia="Times New Roman"/>
          <w:color w:val="000000"/>
          <w:sz w:val="20"/>
          <w:szCs w:val="20"/>
        </w:rPr>
      </w:pPr>
    </w:p>
    <w:p w14:paraId="762929C0" w14:textId="77777777" w:rsidR="006C0BDD" w:rsidRPr="006C0BDD" w:rsidRDefault="006C0BDD" w:rsidP="006C0BDD">
      <w:pPr>
        <w:spacing w:after="0"/>
        <w:ind w:left="0"/>
        <w:rPr>
          <w:ins w:id="939" w:author="Leeyoung" w:date="2017-03-12T23:05:00Z"/>
          <w:rFonts w:eastAsia="Times New Roman"/>
          <w:color w:val="000000"/>
          <w:sz w:val="20"/>
          <w:szCs w:val="20"/>
        </w:rPr>
      </w:pPr>
      <w:ins w:id="94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identity one-way-delay-variation {</w:t>
        </w:r>
      </w:ins>
    </w:p>
    <w:p w14:paraId="2433B36C" w14:textId="77777777" w:rsidR="006C0BDD" w:rsidRPr="006C0BDD" w:rsidRDefault="006C0BDD" w:rsidP="006C0BDD">
      <w:pPr>
        <w:spacing w:after="0"/>
        <w:ind w:left="0"/>
        <w:rPr>
          <w:ins w:id="941" w:author="Leeyoung" w:date="2017-03-12T23:05:00Z"/>
          <w:rFonts w:eastAsia="Times New Roman"/>
          <w:color w:val="000000"/>
          <w:sz w:val="20"/>
          <w:szCs w:val="20"/>
        </w:rPr>
      </w:pPr>
      <w:ins w:id="94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base telemetry-param-type;</w:t>
        </w:r>
      </w:ins>
    </w:p>
    <w:p w14:paraId="6E76F5B2" w14:textId="77777777" w:rsidR="006C0BDD" w:rsidRPr="006C0BDD" w:rsidRDefault="006C0BDD" w:rsidP="006C0BDD">
      <w:pPr>
        <w:spacing w:after="0"/>
        <w:ind w:left="0"/>
        <w:rPr>
          <w:ins w:id="943" w:author="Leeyoung" w:date="2017-03-12T23:05:00Z"/>
          <w:rFonts w:eastAsia="Times New Roman"/>
          <w:color w:val="000000"/>
          <w:sz w:val="20"/>
          <w:szCs w:val="20"/>
        </w:rPr>
      </w:pPr>
      <w:ins w:id="94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64BCA818" w14:textId="77777777" w:rsidR="006C0BDD" w:rsidRPr="006C0BDD" w:rsidRDefault="006C0BDD" w:rsidP="006C0BDD">
      <w:pPr>
        <w:spacing w:after="0"/>
        <w:ind w:left="0"/>
        <w:rPr>
          <w:ins w:id="945" w:author="Leeyoung" w:date="2017-03-12T23:05:00Z"/>
          <w:rFonts w:eastAsia="Times New Roman"/>
          <w:color w:val="000000"/>
          <w:sz w:val="20"/>
          <w:szCs w:val="20"/>
        </w:rPr>
      </w:pPr>
      <w:ins w:id="94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"To specify average Delay Variation in one (forward)</w:t>
        </w:r>
      </w:ins>
    </w:p>
    <w:p w14:paraId="3489996E" w14:textId="77777777" w:rsidR="006C0BDD" w:rsidRPr="006C0BDD" w:rsidRDefault="006C0BDD" w:rsidP="006C0BDD">
      <w:pPr>
        <w:spacing w:after="0"/>
        <w:ind w:left="0"/>
        <w:rPr>
          <w:ins w:id="947" w:author="Leeyoung" w:date="2017-03-12T23:05:00Z"/>
          <w:rFonts w:eastAsia="Times New Roman"/>
          <w:color w:val="000000"/>
          <w:sz w:val="20"/>
          <w:szCs w:val="20"/>
        </w:rPr>
      </w:pPr>
      <w:ins w:id="94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direction";</w:t>
        </w:r>
      </w:ins>
    </w:p>
    <w:p w14:paraId="1DCFDC57" w14:textId="77777777" w:rsidR="006C0BDD" w:rsidRPr="006C0BDD" w:rsidRDefault="006C0BDD" w:rsidP="006C0BDD">
      <w:pPr>
        <w:spacing w:after="0"/>
        <w:ind w:left="0"/>
        <w:rPr>
          <w:ins w:id="949" w:author="Leeyoung" w:date="2017-03-12T23:05:00Z"/>
          <w:rFonts w:eastAsia="Times New Roman"/>
          <w:color w:val="000000"/>
          <w:sz w:val="20"/>
          <w:szCs w:val="20"/>
        </w:rPr>
      </w:pPr>
      <w:ins w:id="95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4A44C51B" w14:textId="77777777" w:rsidR="006C0BDD" w:rsidRPr="006C0BDD" w:rsidRDefault="006C0BDD" w:rsidP="006C0BDD">
      <w:pPr>
        <w:spacing w:after="0"/>
        <w:ind w:left="0"/>
        <w:rPr>
          <w:ins w:id="951" w:author="Leeyoung" w:date="2017-03-12T23:05:00Z"/>
          <w:rFonts w:eastAsia="Times New Roman"/>
          <w:color w:val="000000"/>
          <w:sz w:val="20"/>
          <w:szCs w:val="20"/>
        </w:rPr>
      </w:pPr>
    </w:p>
    <w:p w14:paraId="4B4A6BEF" w14:textId="77777777" w:rsidR="006C0BDD" w:rsidRPr="006C0BDD" w:rsidRDefault="006C0BDD" w:rsidP="006C0BDD">
      <w:pPr>
        <w:spacing w:after="0"/>
        <w:ind w:left="0"/>
        <w:rPr>
          <w:ins w:id="952" w:author="Leeyoung" w:date="2017-03-12T23:05:00Z"/>
          <w:rFonts w:eastAsia="Times New Roman"/>
          <w:color w:val="000000"/>
          <w:sz w:val="20"/>
          <w:szCs w:val="20"/>
        </w:rPr>
      </w:pPr>
      <w:ins w:id="95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identity two-way-delay-variation {</w:t>
        </w:r>
      </w:ins>
    </w:p>
    <w:p w14:paraId="011B8279" w14:textId="77777777" w:rsidR="006C0BDD" w:rsidRPr="006C0BDD" w:rsidRDefault="006C0BDD" w:rsidP="006C0BDD">
      <w:pPr>
        <w:spacing w:after="0"/>
        <w:ind w:left="0"/>
        <w:rPr>
          <w:ins w:id="954" w:author="Leeyoung" w:date="2017-03-12T23:05:00Z"/>
          <w:rFonts w:eastAsia="Times New Roman"/>
          <w:color w:val="000000"/>
          <w:sz w:val="20"/>
          <w:szCs w:val="20"/>
        </w:rPr>
      </w:pPr>
      <w:ins w:id="95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base telemetry-param-type;</w:t>
        </w:r>
      </w:ins>
    </w:p>
    <w:p w14:paraId="17691CD9" w14:textId="77777777" w:rsidR="006C0BDD" w:rsidRPr="006C0BDD" w:rsidRDefault="006C0BDD" w:rsidP="006C0BDD">
      <w:pPr>
        <w:spacing w:after="0"/>
        <w:ind w:left="0"/>
        <w:rPr>
          <w:ins w:id="956" w:author="Leeyoung" w:date="2017-03-12T23:05:00Z"/>
          <w:rFonts w:eastAsia="Times New Roman"/>
          <w:color w:val="000000"/>
          <w:sz w:val="20"/>
          <w:szCs w:val="20"/>
        </w:rPr>
      </w:pPr>
      <w:ins w:id="95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36846FD9" w14:textId="77777777" w:rsidR="006C0BDD" w:rsidRPr="006C0BDD" w:rsidRDefault="006C0BDD" w:rsidP="006C0BDD">
      <w:pPr>
        <w:spacing w:after="0"/>
        <w:ind w:left="0"/>
        <w:rPr>
          <w:ins w:id="958" w:author="Leeyoung" w:date="2017-03-12T23:05:00Z"/>
          <w:rFonts w:eastAsia="Times New Roman"/>
          <w:color w:val="000000"/>
          <w:sz w:val="20"/>
          <w:szCs w:val="20"/>
        </w:rPr>
      </w:pPr>
      <w:ins w:id="95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"To specify average Delay Variation in both (forward</w:t>
        </w:r>
      </w:ins>
    </w:p>
    <w:p w14:paraId="11C3B3F6" w14:textId="77777777" w:rsidR="006C0BDD" w:rsidRPr="006C0BDD" w:rsidRDefault="006C0BDD" w:rsidP="006C0BDD">
      <w:pPr>
        <w:spacing w:after="0"/>
        <w:ind w:left="0"/>
        <w:rPr>
          <w:ins w:id="960" w:author="Leeyoung" w:date="2017-03-12T23:05:00Z"/>
          <w:rFonts w:eastAsia="Times New Roman"/>
          <w:color w:val="000000"/>
          <w:sz w:val="20"/>
          <w:szCs w:val="20"/>
        </w:rPr>
      </w:pPr>
      <w:ins w:id="96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and reverse) directions";</w:t>
        </w:r>
      </w:ins>
    </w:p>
    <w:p w14:paraId="1BDB912D" w14:textId="77777777" w:rsidR="006C0BDD" w:rsidRPr="006C0BDD" w:rsidRDefault="006C0BDD" w:rsidP="006C0BDD">
      <w:pPr>
        <w:spacing w:after="0"/>
        <w:ind w:left="0"/>
        <w:rPr>
          <w:ins w:id="962" w:author="Leeyoung" w:date="2017-03-12T23:05:00Z"/>
          <w:rFonts w:eastAsia="Times New Roman"/>
          <w:color w:val="000000"/>
          <w:sz w:val="20"/>
          <w:szCs w:val="20"/>
        </w:rPr>
      </w:pPr>
      <w:ins w:id="96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515D36A6" w14:textId="77777777" w:rsidR="006C0BDD" w:rsidRPr="006C0BDD" w:rsidRDefault="006C0BDD" w:rsidP="006C0BDD">
      <w:pPr>
        <w:spacing w:after="0"/>
        <w:ind w:left="0"/>
        <w:rPr>
          <w:ins w:id="964" w:author="Leeyoung" w:date="2017-03-12T23:05:00Z"/>
          <w:rFonts w:eastAsia="Times New Roman"/>
          <w:color w:val="000000"/>
          <w:sz w:val="20"/>
          <w:szCs w:val="20"/>
        </w:rPr>
      </w:pPr>
    </w:p>
    <w:p w14:paraId="00066D34" w14:textId="77777777" w:rsidR="006C0BDD" w:rsidRPr="006C0BDD" w:rsidRDefault="006C0BDD" w:rsidP="006C0BDD">
      <w:pPr>
        <w:spacing w:after="0"/>
        <w:ind w:left="0"/>
        <w:rPr>
          <w:ins w:id="965" w:author="Leeyoung" w:date="2017-03-12T23:05:00Z"/>
          <w:rFonts w:eastAsia="Times New Roman"/>
          <w:color w:val="000000"/>
          <w:sz w:val="20"/>
          <w:szCs w:val="20"/>
        </w:rPr>
      </w:pPr>
      <w:ins w:id="96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identity one-way-packet-loss {</w:t>
        </w:r>
      </w:ins>
    </w:p>
    <w:p w14:paraId="119810C7" w14:textId="77777777" w:rsidR="006C0BDD" w:rsidRPr="006C0BDD" w:rsidRDefault="006C0BDD" w:rsidP="006C0BDD">
      <w:pPr>
        <w:spacing w:after="0"/>
        <w:ind w:left="0"/>
        <w:rPr>
          <w:ins w:id="967" w:author="Leeyoung" w:date="2017-03-12T23:05:00Z"/>
          <w:rFonts w:eastAsia="Times New Roman"/>
          <w:color w:val="000000"/>
          <w:sz w:val="20"/>
          <w:szCs w:val="20"/>
        </w:rPr>
      </w:pPr>
      <w:ins w:id="96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base telemetry-param-type;</w:t>
        </w:r>
      </w:ins>
    </w:p>
    <w:p w14:paraId="11C84E35" w14:textId="77777777" w:rsidR="006C0BDD" w:rsidRPr="006C0BDD" w:rsidRDefault="006C0BDD" w:rsidP="006C0BDD">
      <w:pPr>
        <w:spacing w:after="0"/>
        <w:ind w:left="0"/>
        <w:rPr>
          <w:ins w:id="969" w:author="Leeyoung" w:date="2017-03-12T23:05:00Z"/>
          <w:rFonts w:eastAsia="Times New Roman"/>
          <w:color w:val="000000"/>
          <w:sz w:val="20"/>
          <w:szCs w:val="20"/>
        </w:rPr>
      </w:pPr>
      <w:ins w:id="97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4C6CF2F5" w14:textId="77777777" w:rsidR="006C0BDD" w:rsidRPr="006C0BDD" w:rsidRDefault="006C0BDD" w:rsidP="006C0BDD">
      <w:pPr>
        <w:spacing w:after="0"/>
        <w:ind w:left="0"/>
        <w:rPr>
          <w:ins w:id="971" w:author="Leeyoung" w:date="2017-03-12T23:05:00Z"/>
          <w:rFonts w:eastAsia="Times New Roman"/>
          <w:color w:val="000000"/>
          <w:sz w:val="20"/>
          <w:szCs w:val="20"/>
        </w:rPr>
      </w:pPr>
      <w:ins w:id="97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"To specify packet loss in one (forward) direction.";</w:t>
        </w:r>
      </w:ins>
    </w:p>
    <w:p w14:paraId="0AB16F07" w14:textId="77777777" w:rsidR="006C0BDD" w:rsidRPr="006C0BDD" w:rsidRDefault="006C0BDD" w:rsidP="006C0BDD">
      <w:pPr>
        <w:spacing w:after="0"/>
        <w:ind w:left="0"/>
        <w:rPr>
          <w:ins w:id="973" w:author="Leeyoung" w:date="2017-03-12T23:05:00Z"/>
          <w:rFonts w:eastAsia="Times New Roman"/>
          <w:color w:val="000000"/>
          <w:sz w:val="20"/>
          <w:szCs w:val="20"/>
        </w:rPr>
      </w:pPr>
      <w:ins w:id="97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53FD0E86" w14:textId="77777777" w:rsidR="006C0BDD" w:rsidRPr="006C0BDD" w:rsidRDefault="006C0BDD" w:rsidP="006C0BDD">
      <w:pPr>
        <w:spacing w:after="0"/>
        <w:ind w:left="0"/>
        <w:rPr>
          <w:ins w:id="975" w:author="Leeyoung" w:date="2017-03-12T23:05:00Z"/>
          <w:rFonts w:eastAsia="Times New Roman"/>
          <w:color w:val="000000"/>
          <w:sz w:val="20"/>
          <w:szCs w:val="20"/>
        </w:rPr>
      </w:pPr>
    </w:p>
    <w:p w14:paraId="2E230040" w14:textId="77777777" w:rsidR="006C0BDD" w:rsidRPr="006C0BDD" w:rsidRDefault="006C0BDD" w:rsidP="006C0BDD">
      <w:pPr>
        <w:spacing w:after="0"/>
        <w:ind w:left="0"/>
        <w:rPr>
          <w:ins w:id="976" w:author="Leeyoung" w:date="2017-03-12T23:05:00Z"/>
          <w:rFonts w:eastAsia="Times New Roman"/>
          <w:color w:val="000000"/>
          <w:sz w:val="20"/>
          <w:szCs w:val="20"/>
        </w:rPr>
      </w:pPr>
      <w:ins w:id="97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identity two-way-packet-loss {</w:t>
        </w:r>
      </w:ins>
    </w:p>
    <w:p w14:paraId="0FCD5B5D" w14:textId="77777777" w:rsidR="006C0BDD" w:rsidRPr="006C0BDD" w:rsidRDefault="006C0BDD" w:rsidP="006C0BDD">
      <w:pPr>
        <w:spacing w:after="0"/>
        <w:ind w:left="0"/>
        <w:rPr>
          <w:ins w:id="978" w:author="Leeyoung" w:date="2017-03-12T23:05:00Z"/>
          <w:rFonts w:eastAsia="Times New Roman"/>
          <w:color w:val="000000"/>
          <w:sz w:val="20"/>
          <w:szCs w:val="20"/>
        </w:rPr>
      </w:pPr>
      <w:ins w:id="97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base telemetry-param-type;</w:t>
        </w:r>
      </w:ins>
    </w:p>
    <w:p w14:paraId="5436B688" w14:textId="77777777" w:rsidR="006C0BDD" w:rsidRPr="006C0BDD" w:rsidRDefault="006C0BDD" w:rsidP="006C0BDD">
      <w:pPr>
        <w:spacing w:after="0"/>
        <w:ind w:left="0"/>
        <w:rPr>
          <w:ins w:id="980" w:author="Leeyoung" w:date="2017-03-12T23:05:00Z"/>
          <w:rFonts w:eastAsia="Times New Roman"/>
          <w:color w:val="000000"/>
          <w:sz w:val="20"/>
          <w:szCs w:val="20"/>
        </w:rPr>
      </w:pPr>
      <w:ins w:id="98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52055EA4" w14:textId="77777777" w:rsidR="006C0BDD" w:rsidRPr="006C0BDD" w:rsidRDefault="006C0BDD" w:rsidP="006C0BDD">
      <w:pPr>
        <w:spacing w:after="0"/>
        <w:ind w:left="0"/>
        <w:rPr>
          <w:ins w:id="982" w:author="Leeyoung" w:date="2017-03-12T23:05:00Z"/>
          <w:rFonts w:eastAsia="Times New Roman"/>
          <w:color w:val="000000"/>
          <w:sz w:val="20"/>
          <w:szCs w:val="20"/>
        </w:rPr>
      </w:pPr>
      <w:ins w:id="98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"To specify packet loss in in both (forward and reverse)</w:t>
        </w:r>
      </w:ins>
    </w:p>
    <w:p w14:paraId="330C8E40" w14:textId="77777777" w:rsidR="006C0BDD" w:rsidRPr="006C0BDD" w:rsidRDefault="006C0BDD" w:rsidP="006C0BDD">
      <w:pPr>
        <w:spacing w:after="0"/>
        <w:ind w:left="0"/>
        <w:rPr>
          <w:ins w:id="984" w:author="Leeyoung" w:date="2017-03-12T23:05:00Z"/>
          <w:rFonts w:eastAsia="Times New Roman"/>
          <w:color w:val="000000"/>
          <w:sz w:val="20"/>
          <w:szCs w:val="20"/>
        </w:rPr>
      </w:pPr>
      <w:ins w:id="98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directions";</w:t>
        </w:r>
      </w:ins>
    </w:p>
    <w:p w14:paraId="03B9EA78" w14:textId="77777777" w:rsidR="006C0BDD" w:rsidRPr="006C0BDD" w:rsidRDefault="006C0BDD" w:rsidP="006C0BDD">
      <w:pPr>
        <w:spacing w:after="0"/>
        <w:ind w:left="0"/>
        <w:rPr>
          <w:ins w:id="986" w:author="Leeyoung" w:date="2017-03-12T23:05:00Z"/>
          <w:rFonts w:eastAsia="Times New Roman"/>
          <w:color w:val="000000"/>
          <w:sz w:val="20"/>
          <w:szCs w:val="20"/>
        </w:rPr>
      </w:pPr>
      <w:ins w:id="98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0E64C06F" w14:textId="77777777" w:rsidR="006C0BDD" w:rsidRPr="006C0BDD" w:rsidRDefault="006C0BDD" w:rsidP="006C0BDD">
      <w:pPr>
        <w:spacing w:after="0"/>
        <w:ind w:left="0"/>
        <w:rPr>
          <w:ins w:id="988" w:author="Leeyoung" w:date="2017-03-12T23:05:00Z"/>
          <w:rFonts w:eastAsia="Times New Roman"/>
          <w:color w:val="000000"/>
          <w:sz w:val="20"/>
          <w:szCs w:val="20"/>
        </w:rPr>
      </w:pPr>
    </w:p>
    <w:p w14:paraId="4A3716B3" w14:textId="77777777" w:rsidR="006C0BDD" w:rsidRPr="006C0BDD" w:rsidRDefault="006C0BDD" w:rsidP="006C0BDD">
      <w:pPr>
        <w:spacing w:after="0"/>
        <w:ind w:left="0"/>
        <w:rPr>
          <w:ins w:id="989" w:author="Leeyoung" w:date="2017-03-12T23:05:00Z"/>
          <w:rFonts w:eastAsia="Times New Roman"/>
          <w:color w:val="000000"/>
          <w:sz w:val="20"/>
          <w:szCs w:val="20"/>
        </w:rPr>
      </w:pPr>
    </w:p>
    <w:p w14:paraId="3E6EA998" w14:textId="77777777" w:rsidR="006C0BDD" w:rsidRPr="006C0BDD" w:rsidRDefault="006C0BDD" w:rsidP="006C0BDD">
      <w:pPr>
        <w:spacing w:after="0"/>
        <w:ind w:left="0"/>
        <w:rPr>
          <w:ins w:id="990" w:author="Leeyoung" w:date="2017-03-12T23:05:00Z"/>
          <w:rFonts w:eastAsia="Times New Roman"/>
          <w:color w:val="000000"/>
          <w:sz w:val="20"/>
          <w:szCs w:val="20"/>
        </w:rPr>
      </w:pPr>
      <w:ins w:id="99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identity utilized-bandwidth {</w:t>
        </w:r>
      </w:ins>
    </w:p>
    <w:p w14:paraId="366CFA85" w14:textId="77777777" w:rsidR="006C0BDD" w:rsidRPr="006C0BDD" w:rsidRDefault="006C0BDD" w:rsidP="006C0BDD">
      <w:pPr>
        <w:spacing w:after="0"/>
        <w:ind w:left="0"/>
        <w:rPr>
          <w:ins w:id="992" w:author="Leeyoung" w:date="2017-03-12T23:05:00Z"/>
          <w:rFonts w:eastAsia="Times New Roman"/>
          <w:color w:val="000000"/>
          <w:sz w:val="20"/>
          <w:szCs w:val="20"/>
        </w:rPr>
      </w:pPr>
      <w:ins w:id="99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base telemetry-param-type;</w:t>
        </w:r>
      </w:ins>
    </w:p>
    <w:p w14:paraId="0DD3930A" w14:textId="77777777" w:rsidR="006C0BDD" w:rsidRPr="006C0BDD" w:rsidRDefault="006C0BDD" w:rsidP="006C0BDD">
      <w:pPr>
        <w:spacing w:after="0"/>
        <w:ind w:left="0"/>
        <w:rPr>
          <w:ins w:id="994" w:author="Leeyoung" w:date="2017-03-12T23:05:00Z"/>
          <w:rFonts w:eastAsia="Times New Roman"/>
          <w:color w:val="000000"/>
          <w:sz w:val="20"/>
          <w:szCs w:val="20"/>
        </w:rPr>
      </w:pPr>
      <w:ins w:id="99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08BCAE7E" w14:textId="77777777" w:rsidR="006C0BDD" w:rsidRPr="006C0BDD" w:rsidRDefault="006C0BDD" w:rsidP="006C0BDD">
      <w:pPr>
        <w:spacing w:after="0"/>
        <w:ind w:left="0"/>
        <w:rPr>
          <w:ins w:id="996" w:author="Leeyoung" w:date="2017-03-12T23:05:00Z"/>
          <w:rFonts w:eastAsia="Times New Roman"/>
          <w:color w:val="000000"/>
          <w:sz w:val="20"/>
          <w:szCs w:val="20"/>
        </w:rPr>
      </w:pPr>
      <w:ins w:id="99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"To specify utilized bandwidth over the specified source</w:t>
        </w:r>
      </w:ins>
    </w:p>
    <w:p w14:paraId="497ED2AB" w14:textId="77777777" w:rsidR="006C0BDD" w:rsidRPr="006C0BDD" w:rsidRDefault="006C0BDD" w:rsidP="006C0BDD">
      <w:pPr>
        <w:spacing w:after="0"/>
        <w:ind w:left="0"/>
        <w:rPr>
          <w:ins w:id="998" w:author="Leeyoung" w:date="2017-03-12T23:05:00Z"/>
          <w:rFonts w:eastAsia="Times New Roman"/>
          <w:color w:val="000000"/>
          <w:sz w:val="20"/>
          <w:szCs w:val="20"/>
        </w:rPr>
      </w:pPr>
      <w:ins w:id="99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and destination.";</w:t>
        </w:r>
      </w:ins>
    </w:p>
    <w:p w14:paraId="2164BB1F" w14:textId="77777777" w:rsidR="006C0BDD" w:rsidRPr="006C0BDD" w:rsidRDefault="006C0BDD" w:rsidP="006C0BDD">
      <w:pPr>
        <w:spacing w:after="0"/>
        <w:ind w:left="0"/>
        <w:rPr>
          <w:ins w:id="1000" w:author="Leeyoung" w:date="2017-03-12T23:05:00Z"/>
          <w:rFonts w:eastAsia="Times New Roman"/>
          <w:color w:val="000000"/>
          <w:sz w:val="20"/>
          <w:szCs w:val="20"/>
        </w:rPr>
      </w:pPr>
      <w:ins w:id="100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306B554D" w14:textId="77777777" w:rsidR="006C0BDD" w:rsidRPr="006C0BDD" w:rsidRDefault="006C0BDD" w:rsidP="006C0BDD">
      <w:pPr>
        <w:spacing w:after="0"/>
        <w:ind w:left="0"/>
        <w:rPr>
          <w:ins w:id="1002" w:author="Leeyoung" w:date="2017-03-12T23:05:00Z"/>
          <w:rFonts w:eastAsia="Times New Roman"/>
          <w:color w:val="000000"/>
          <w:sz w:val="20"/>
          <w:szCs w:val="20"/>
        </w:rPr>
      </w:pPr>
    </w:p>
    <w:p w14:paraId="20B437ED" w14:textId="77777777" w:rsidR="006C0BDD" w:rsidRPr="006C0BDD" w:rsidRDefault="006C0BDD" w:rsidP="006C0BDD">
      <w:pPr>
        <w:spacing w:after="0"/>
        <w:ind w:left="0"/>
        <w:rPr>
          <w:ins w:id="1003" w:author="Leeyoung" w:date="2017-03-12T23:05:00Z"/>
          <w:rFonts w:eastAsia="Times New Roman"/>
          <w:color w:val="000000"/>
          <w:sz w:val="20"/>
          <w:szCs w:val="20"/>
        </w:rPr>
      </w:pPr>
      <w:ins w:id="100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/*</w:t>
        </w:r>
      </w:ins>
    </w:p>
    <w:p w14:paraId="3CD2477B" w14:textId="77777777" w:rsidR="006C0BDD" w:rsidRPr="006C0BDD" w:rsidRDefault="006C0BDD" w:rsidP="006C0BDD">
      <w:pPr>
        <w:spacing w:after="0"/>
        <w:ind w:left="0"/>
        <w:rPr>
          <w:ins w:id="1005" w:author="Leeyoung" w:date="2017-03-12T23:05:00Z"/>
          <w:rFonts w:eastAsia="Times New Roman"/>
          <w:color w:val="000000"/>
          <w:sz w:val="20"/>
          <w:szCs w:val="20"/>
        </w:rPr>
      </w:pPr>
      <w:ins w:id="100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* Enums</w:t>
        </w:r>
      </w:ins>
    </w:p>
    <w:p w14:paraId="6A0CFEFD" w14:textId="77777777" w:rsidR="006C0BDD" w:rsidRPr="006C0BDD" w:rsidRDefault="006C0BDD" w:rsidP="006C0BDD">
      <w:pPr>
        <w:spacing w:after="0"/>
        <w:ind w:left="0"/>
        <w:rPr>
          <w:ins w:id="1007" w:author="Leeyoung" w:date="2017-03-12T23:05:00Z"/>
          <w:rFonts w:eastAsia="Times New Roman"/>
          <w:color w:val="000000"/>
          <w:sz w:val="20"/>
          <w:szCs w:val="20"/>
        </w:rPr>
      </w:pPr>
      <w:ins w:id="100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*/</w:t>
        </w:r>
      </w:ins>
    </w:p>
    <w:p w14:paraId="0F9F30CA" w14:textId="77777777" w:rsidR="006C0BDD" w:rsidRPr="006C0BDD" w:rsidRDefault="006C0BDD" w:rsidP="006C0BDD">
      <w:pPr>
        <w:spacing w:after="0"/>
        <w:ind w:left="0"/>
        <w:rPr>
          <w:ins w:id="1009" w:author="Leeyoung" w:date="2017-03-12T23:05:00Z"/>
          <w:rFonts w:eastAsia="Times New Roman"/>
          <w:color w:val="000000"/>
          <w:sz w:val="20"/>
          <w:szCs w:val="20"/>
        </w:rPr>
      </w:pPr>
      <w:ins w:id="101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typedef scaling-criteria-operation {</w:t>
        </w:r>
      </w:ins>
    </w:p>
    <w:p w14:paraId="691F790A" w14:textId="77777777" w:rsidR="006C0BDD" w:rsidRPr="006C0BDD" w:rsidRDefault="006C0BDD" w:rsidP="006C0BDD">
      <w:pPr>
        <w:spacing w:after="0"/>
        <w:ind w:left="0"/>
        <w:rPr>
          <w:ins w:id="1011" w:author="Leeyoung" w:date="2017-03-12T23:05:00Z"/>
          <w:rFonts w:eastAsia="Times New Roman"/>
          <w:color w:val="000000"/>
          <w:sz w:val="20"/>
          <w:szCs w:val="20"/>
        </w:rPr>
      </w:pPr>
      <w:ins w:id="101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type enumeration {</w:t>
        </w:r>
      </w:ins>
    </w:p>
    <w:p w14:paraId="777375A8" w14:textId="77777777" w:rsidR="006C0BDD" w:rsidRPr="006C0BDD" w:rsidRDefault="006C0BDD" w:rsidP="006C0BDD">
      <w:pPr>
        <w:spacing w:after="0"/>
        <w:ind w:left="0"/>
        <w:rPr>
          <w:ins w:id="1013" w:author="Leeyoung" w:date="2017-03-12T23:05:00Z"/>
          <w:rFonts w:eastAsia="Times New Roman"/>
          <w:color w:val="000000"/>
          <w:sz w:val="20"/>
          <w:szCs w:val="20"/>
        </w:rPr>
      </w:pPr>
      <w:ins w:id="101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enum AND {</w:t>
        </w:r>
      </w:ins>
    </w:p>
    <w:p w14:paraId="2375A5FE" w14:textId="77777777" w:rsidR="006C0BDD" w:rsidRPr="006C0BDD" w:rsidRDefault="006C0BDD" w:rsidP="006C0BDD">
      <w:pPr>
        <w:spacing w:after="0"/>
        <w:ind w:left="0"/>
        <w:rPr>
          <w:ins w:id="1015" w:author="Leeyoung" w:date="2017-03-12T23:05:00Z"/>
          <w:rFonts w:eastAsia="Times New Roman"/>
          <w:color w:val="000000"/>
          <w:sz w:val="20"/>
          <w:szCs w:val="20"/>
        </w:rPr>
      </w:pPr>
      <w:ins w:id="101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description</w:t>
        </w:r>
      </w:ins>
    </w:p>
    <w:p w14:paraId="736DD3C4" w14:textId="77777777" w:rsidR="006C0BDD" w:rsidRPr="006C0BDD" w:rsidRDefault="006C0BDD" w:rsidP="006C0BDD">
      <w:pPr>
        <w:spacing w:after="0"/>
        <w:ind w:left="0"/>
        <w:rPr>
          <w:ins w:id="1017" w:author="Leeyoung" w:date="2017-03-12T23:05:00Z"/>
          <w:rFonts w:eastAsia="Times New Roman"/>
          <w:color w:val="000000"/>
          <w:sz w:val="20"/>
          <w:szCs w:val="20"/>
        </w:rPr>
      </w:pPr>
      <w:ins w:id="101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lastRenderedPageBreak/>
          <w:t xml:space="preserve">                 "AND operation";</w:t>
        </w:r>
      </w:ins>
    </w:p>
    <w:p w14:paraId="576205E1" w14:textId="77777777" w:rsidR="006C0BDD" w:rsidRPr="006C0BDD" w:rsidRDefault="006C0BDD" w:rsidP="006C0BDD">
      <w:pPr>
        <w:spacing w:after="0"/>
        <w:ind w:left="0"/>
        <w:rPr>
          <w:ins w:id="1019" w:author="Leeyoung" w:date="2017-03-12T23:05:00Z"/>
          <w:rFonts w:eastAsia="Times New Roman"/>
          <w:color w:val="000000"/>
          <w:sz w:val="20"/>
          <w:szCs w:val="20"/>
        </w:rPr>
      </w:pPr>
      <w:ins w:id="102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}</w:t>
        </w:r>
      </w:ins>
    </w:p>
    <w:p w14:paraId="6688765B" w14:textId="77777777" w:rsidR="006C0BDD" w:rsidRPr="006C0BDD" w:rsidRDefault="006C0BDD" w:rsidP="006C0BDD">
      <w:pPr>
        <w:spacing w:after="0"/>
        <w:ind w:left="0"/>
        <w:rPr>
          <w:ins w:id="1021" w:author="Leeyoung" w:date="2017-03-12T23:05:00Z"/>
          <w:rFonts w:eastAsia="Times New Roman"/>
          <w:color w:val="000000"/>
          <w:sz w:val="20"/>
          <w:szCs w:val="20"/>
        </w:rPr>
      </w:pPr>
      <w:ins w:id="102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enum OR {</w:t>
        </w:r>
      </w:ins>
    </w:p>
    <w:p w14:paraId="1C31774C" w14:textId="77777777" w:rsidR="006C0BDD" w:rsidRPr="006C0BDD" w:rsidRDefault="006C0BDD" w:rsidP="006C0BDD">
      <w:pPr>
        <w:spacing w:after="0"/>
        <w:ind w:left="0"/>
        <w:rPr>
          <w:ins w:id="1023" w:author="Leeyoung" w:date="2017-03-12T23:05:00Z"/>
          <w:rFonts w:eastAsia="Times New Roman"/>
          <w:color w:val="000000"/>
          <w:sz w:val="20"/>
          <w:szCs w:val="20"/>
        </w:rPr>
      </w:pPr>
      <w:ins w:id="102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description</w:t>
        </w:r>
      </w:ins>
    </w:p>
    <w:p w14:paraId="30BA6A37" w14:textId="77777777" w:rsidR="006C0BDD" w:rsidRPr="006C0BDD" w:rsidRDefault="006C0BDD" w:rsidP="006C0BDD">
      <w:pPr>
        <w:spacing w:after="0"/>
        <w:ind w:left="0"/>
        <w:rPr>
          <w:ins w:id="1025" w:author="Leeyoung" w:date="2017-03-12T23:05:00Z"/>
          <w:rFonts w:eastAsia="Times New Roman"/>
          <w:color w:val="000000"/>
          <w:sz w:val="20"/>
          <w:szCs w:val="20"/>
        </w:rPr>
      </w:pPr>
      <w:ins w:id="102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"OR operation";</w:t>
        </w:r>
      </w:ins>
    </w:p>
    <w:p w14:paraId="7A897E05" w14:textId="77777777" w:rsidR="006C0BDD" w:rsidRPr="006C0BDD" w:rsidRDefault="006C0BDD" w:rsidP="006C0BDD">
      <w:pPr>
        <w:spacing w:after="0"/>
        <w:ind w:left="0"/>
        <w:rPr>
          <w:ins w:id="1027" w:author="Leeyoung" w:date="2017-03-12T23:05:00Z"/>
          <w:rFonts w:eastAsia="Times New Roman"/>
          <w:color w:val="000000"/>
          <w:sz w:val="20"/>
          <w:szCs w:val="20"/>
        </w:rPr>
      </w:pPr>
      <w:ins w:id="102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}</w:t>
        </w:r>
      </w:ins>
    </w:p>
    <w:p w14:paraId="07B46EF2" w14:textId="77777777" w:rsidR="006C0BDD" w:rsidRPr="006C0BDD" w:rsidRDefault="006C0BDD" w:rsidP="006C0BDD">
      <w:pPr>
        <w:spacing w:after="0"/>
        <w:ind w:left="0"/>
        <w:rPr>
          <w:ins w:id="1029" w:author="Leeyoung" w:date="2017-03-12T23:05:00Z"/>
          <w:rFonts w:eastAsia="Times New Roman"/>
          <w:color w:val="000000"/>
          <w:sz w:val="20"/>
          <w:szCs w:val="20"/>
        </w:rPr>
      </w:pPr>
      <w:ins w:id="103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}</w:t>
        </w:r>
      </w:ins>
    </w:p>
    <w:p w14:paraId="3010E766" w14:textId="77777777" w:rsidR="006C0BDD" w:rsidRPr="006C0BDD" w:rsidRDefault="006C0BDD" w:rsidP="006C0BDD">
      <w:pPr>
        <w:spacing w:after="0"/>
        <w:ind w:left="0"/>
        <w:rPr>
          <w:ins w:id="1031" w:author="Leeyoung" w:date="2017-03-12T23:05:00Z"/>
          <w:rFonts w:eastAsia="Times New Roman"/>
          <w:color w:val="000000"/>
          <w:sz w:val="20"/>
          <w:szCs w:val="20"/>
        </w:rPr>
      </w:pPr>
      <w:ins w:id="103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1389F159" w14:textId="77777777" w:rsidR="006C0BDD" w:rsidRPr="006C0BDD" w:rsidRDefault="006C0BDD" w:rsidP="006C0BDD">
      <w:pPr>
        <w:spacing w:after="0"/>
        <w:ind w:left="0"/>
        <w:rPr>
          <w:ins w:id="1033" w:author="Leeyoung" w:date="2017-03-12T23:05:00Z"/>
          <w:rFonts w:eastAsia="Times New Roman"/>
          <w:color w:val="000000"/>
          <w:sz w:val="20"/>
          <w:szCs w:val="20"/>
        </w:rPr>
      </w:pPr>
      <w:ins w:id="103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"Operations to analize list of scaling criterias";</w:t>
        </w:r>
      </w:ins>
    </w:p>
    <w:p w14:paraId="2DFCAD23" w14:textId="77777777" w:rsidR="006C0BDD" w:rsidRPr="006C0BDD" w:rsidRDefault="006C0BDD" w:rsidP="006C0BDD">
      <w:pPr>
        <w:spacing w:after="0"/>
        <w:ind w:left="0"/>
        <w:rPr>
          <w:ins w:id="1035" w:author="Leeyoung" w:date="2017-03-12T23:05:00Z"/>
          <w:rFonts w:eastAsia="Times New Roman"/>
          <w:color w:val="000000"/>
          <w:sz w:val="20"/>
          <w:szCs w:val="20"/>
        </w:rPr>
      </w:pPr>
      <w:ins w:id="103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518AEE55" w14:textId="77777777" w:rsidR="006C0BDD" w:rsidRPr="006C0BDD" w:rsidRDefault="006C0BDD" w:rsidP="006C0BDD">
      <w:pPr>
        <w:spacing w:after="0"/>
        <w:ind w:left="0"/>
        <w:rPr>
          <w:ins w:id="1037" w:author="Leeyoung" w:date="2017-03-12T23:05:00Z"/>
          <w:rFonts w:eastAsia="Times New Roman"/>
          <w:color w:val="000000"/>
          <w:sz w:val="20"/>
          <w:szCs w:val="20"/>
        </w:rPr>
      </w:pPr>
    </w:p>
    <w:p w14:paraId="59E60BD1" w14:textId="77777777" w:rsidR="006C0BDD" w:rsidRPr="006C0BDD" w:rsidRDefault="006C0BDD" w:rsidP="006C0BDD">
      <w:pPr>
        <w:spacing w:after="0"/>
        <w:ind w:left="0"/>
        <w:rPr>
          <w:ins w:id="1038" w:author="Leeyoung" w:date="2017-03-12T23:05:00Z"/>
          <w:rFonts w:eastAsia="Times New Roman"/>
          <w:color w:val="000000"/>
          <w:sz w:val="20"/>
          <w:szCs w:val="20"/>
        </w:rPr>
      </w:pPr>
    </w:p>
    <w:p w14:paraId="69604211" w14:textId="77777777" w:rsidR="006C0BDD" w:rsidRPr="006C0BDD" w:rsidRDefault="006C0BDD" w:rsidP="006C0BDD">
      <w:pPr>
        <w:spacing w:after="0"/>
        <w:ind w:left="0"/>
        <w:rPr>
          <w:ins w:id="1039" w:author="Leeyoung" w:date="2017-03-12T23:05:00Z"/>
          <w:rFonts w:eastAsia="Times New Roman"/>
          <w:color w:val="000000"/>
          <w:sz w:val="20"/>
          <w:szCs w:val="20"/>
        </w:rPr>
      </w:pPr>
    </w:p>
    <w:p w14:paraId="2CD36AA8" w14:textId="77777777" w:rsidR="006C0BDD" w:rsidRPr="006C0BDD" w:rsidRDefault="006C0BDD" w:rsidP="006C0BDD">
      <w:pPr>
        <w:spacing w:after="0"/>
        <w:ind w:left="0"/>
        <w:rPr>
          <w:ins w:id="1040" w:author="Leeyoung" w:date="2017-03-12T23:05:00Z"/>
          <w:rFonts w:eastAsia="Times New Roman"/>
          <w:color w:val="000000"/>
          <w:sz w:val="20"/>
          <w:szCs w:val="20"/>
        </w:rPr>
      </w:pPr>
      <w:ins w:id="104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/*</w:t>
        </w:r>
      </w:ins>
    </w:p>
    <w:p w14:paraId="45AF78C3" w14:textId="77777777" w:rsidR="006C0BDD" w:rsidRPr="006C0BDD" w:rsidRDefault="006C0BDD" w:rsidP="006C0BDD">
      <w:pPr>
        <w:spacing w:after="0"/>
        <w:ind w:left="0"/>
        <w:rPr>
          <w:ins w:id="1042" w:author="Leeyoung" w:date="2017-03-12T23:05:00Z"/>
          <w:rFonts w:eastAsia="Times New Roman"/>
          <w:color w:val="000000"/>
          <w:sz w:val="20"/>
          <w:szCs w:val="20"/>
        </w:rPr>
      </w:pPr>
      <w:ins w:id="104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* Groupings</w:t>
        </w:r>
      </w:ins>
    </w:p>
    <w:p w14:paraId="77B8A07C" w14:textId="77777777" w:rsidR="006C0BDD" w:rsidRPr="006C0BDD" w:rsidRDefault="006C0BDD" w:rsidP="006C0BDD">
      <w:pPr>
        <w:spacing w:after="0"/>
        <w:ind w:left="0"/>
        <w:rPr>
          <w:ins w:id="1044" w:author="Leeyoung" w:date="2017-03-12T23:05:00Z"/>
          <w:rFonts w:eastAsia="Times New Roman"/>
          <w:color w:val="000000"/>
          <w:sz w:val="20"/>
          <w:szCs w:val="20"/>
        </w:rPr>
      </w:pPr>
      <w:ins w:id="104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*/</w:t>
        </w:r>
      </w:ins>
    </w:p>
    <w:p w14:paraId="00F1B87A" w14:textId="77777777" w:rsidR="006C0BDD" w:rsidRPr="006C0BDD" w:rsidRDefault="006C0BDD" w:rsidP="006C0BDD">
      <w:pPr>
        <w:spacing w:after="0"/>
        <w:ind w:left="0"/>
        <w:rPr>
          <w:ins w:id="1046" w:author="Leeyoung" w:date="2017-03-12T23:05:00Z"/>
          <w:rFonts w:eastAsia="Times New Roman"/>
          <w:color w:val="000000"/>
          <w:sz w:val="20"/>
          <w:szCs w:val="20"/>
        </w:rPr>
      </w:pPr>
    </w:p>
    <w:p w14:paraId="543EC483" w14:textId="77777777" w:rsidR="006C0BDD" w:rsidRPr="006C0BDD" w:rsidRDefault="006C0BDD" w:rsidP="006C0BDD">
      <w:pPr>
        <w:spacing w:after="0"/>
        <w:ind w:left="0"/>
        <w:rPr>
          <w:ins w:id="1047" w:author="Leeyoung" w:date="2017-03-12T23:05:00Z"/>
          <w:rFonts w:eastAsia="Times New Roman"/>
          <w:color w:val="000000"/>
          <w:sz w:val="20"/>
          <w:szCs w:val="20"/>
        </w:rPr>
      </w:pPr>
      <w:ins w:id="104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grouping telemetry-delay {</w:t>
        </w:r>
      </w:ins>
    </w:p>
    <w:p w14:paraId="0705A52B" w14:textId="77777777" w:rsidR="006C0BDD" w:rsidRPr="006C0BDD" w:rsidRDefault="006C0BDD" w:rsidP="006C0BDD">
      <w:pPr>
        <w:spacing w:after="0"/>
        <w:ind w:left="0"/>
        <w:rPr>
          <w:ins w:id="1049" w:author="Leeyoung" w:date="2017-03-12T23:05:00Z"/>
          <w:rFonts w:eastAsia="Times New Roman"/>
          <w:color w:val="000000"/>
          <w:sz w:val="20"/>
          <w:szCs w:val="20"/>
        </w:rPr>
      </w:pPr>
      <w:ins w:id="105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description</w:t>
        </w:r>
      </w:ins>
    </w:p>
    <w:p w14:paraId="7E9E1DD0" w14:textId="77777777" w:rsidR="006C0BDD" w:rsidRPr="006C0BDD" w:rsidRDefault="006C0BDD" w:rsidP="006C0BDD">
      <w:pPr>
        <w:spacing w:after="0"/>
        <w:ind w:left="0"/>
        <w:rPr>
          <w:ins w:id="1051" w:author="Leeyoung" w:date="2017-03-12T23:05:00Z"/>
          <w:rFonts w:eastAsia="Times New Roman"/>
          <w:color w:val="000000"/>
          <w:sz w:val="20"/>
          <w:szCs w:val="20"/>
        </w:rPr>
      </w:pPr>
      <w:ins w:id="105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"Base telemetry delay parameters";</w:t>
        </w:r>
      </w:ins>
    </w:p>
    <w:p w14:paraId="12EAA170" w14:textId="77777777" w:rsidR="006C0BDD" w:rsidRPr="006C0BDD" w:rsidRDefault="006C0BDD" w:rsidP="006C0BDD">
      <w:pPr>
        <w:spacing w:after="0"/>
        <w:ind w:left="0"/>
        <w:rPr>
          <w:ins w:id="1053" w:author="Leeyoung" w:date="2017-03-12T23:05:00Z"/>
          <w:rFonts w:eastAsia="Times New Roman"/>
          <w:color w:val="000000"/>
          <w:sz w:val="20"/>
          <w:szCs w:val="20"/>
        </w:rPr>
      </w:pPr>
    </w:p>
    <w:p w14:paraId="4E3FF651" w14:textId="77777777" w:rsidR="006C0BDD" w:rsidRPr="006C0BDD" w:rsidRDefault="006C0BDD" w:rsidP="006C0BDD">
      <w:pPr>
        <w:spacing w:after="0"/>
        <w:ind w:left="0"/>
        <w:rPr>
          <w:ins w:id="1054" w:author="Leeyoung" w:date="2017-03-12T23:05:00Z"/>
          <w:rFonts w:eastAsia="Times New Roman"/>
          <w:color w:val="000000"/>
          <w:sz w:val="20"/>
          <w:szCs w:val="20"/>
        </w:rPr>
      </w:pPr>
      <w:ins w:id="105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leaf one-way-delay {</w:t>
        </w:r>
      </w:ins>
    </w:p>
    <w:p w14:paraId="06D956D9" w14:textId="77777777" w:rsidR="006C0BDD" w:rsidRPr="006C0BDD" w:rsidRDefault="006C0BDD" w:rsidP="006C0BDD">
      <w:pPr>
        <w:spacing w:after="0"/>
        <w:ind w:left="0"/>
        <w:rPr>
          <w:ins w:id="1056" w:author="Leeyoung" w:date="2017-03-12T23:05:00Z"/>
          <w:rFonts w:eastAsia="Times New Roman"/>
          <w:color w:val="000000"/>
          <w:sz w:val="20"/>
          <w:szCs w:val="20"/>
        </w:rPr>
      </w:pPr>
      <w:ins w:id="105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type uint32;</w:t>
        </w:r>
      </w:ins>
    </w:p>
    <w:p w14:paraId="5AE57901" w14:textId="77777777" w:rsidR="006C0BDD" w:rsidRPr="006C0BDD" w:rsidRDefault="006C0BDD" w:rsidP="006C0BDD">
      <w:pPr>
        <w:spacing w:after="0"/>
        <w:ind w:left="0"/>
        <w:rPr>
          <w:ins w:id="1058" w:author="Leeyoung" w:date="2017-03-12T23:05:00Z"/>
          <w:rFonts w:eastAsia="Times New Roman"/>
          <w:color w:val="000000"/>
          <w:sz w:val="20"/>
          <w:szCs w:val="20"/>
        </w:rPr>
      </w:pPr>
      <w:ins w:id="105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units "microseconds";</w:t>
        </w:r>
      </w:ins>
    </w:p>
    <w:p w14:paraId="306001B7" w14:textId="77777777" w:rsidR="006C0BDD" w:rsidRPr="006C0BDD" w:rsidRDefault="006C0BDD" w:rsidP="006C0BDD">
      <w:pPr>
        <w:spacing w:after="0"/>
        <w:ind w:left="0"/>
        <w:rPr>
          <w:ins w:id="1060" w:author="Leeyoung" w:date="2017-03-12T23:05:00Z"/>
          <w:rFonts w:eastAsia="Times New Roman"/>
          <w:color w:val="000000"/>
          <w:sz w:val="20"/>
          <w:szCs w:val="20"/>
        </w:rPr>
      </w:pPr>
      <w:ins w:id="106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description</w:t>
        </w:r>
      </w:ins>
    </w:p>
    <w:p w14:paraId="6E2EA7F6" w14:textId="77777777" w:rsidR="006C0BDD" w:rsidRPr="006C0BDD" w:rsidRDefault="006C0BDD" w:rsidP="006C0BDD">
      <w:pPr>
        <w:spacing w:after="0"/>
        <w:ind w:left="0"/>
        <w:rPr>
          <w:ins w:id="1062" w:author="Leeyoung" w:date="2017-03-12T23:05:00Z"/>
          <w:rFonts w:eastAsia="Times New Roman"/>
          <w:color w:val="000000"/>
          <w:sz w:val="20"/>
          <w:szCs w:val="20"/>
        </w:rPr>
      </w:pPr>
      <w:ins w:id="106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"To specify average Delay in one (forward) direction</w:t>
        </w:r>
      </w:ins>
    </w:p>
    <w:p w14:paraId="0EEE8A72" w14:textId="77777777" w:rsidR="006C0BDD" w:rsidRPr="006C0BDD" w:rsidRDefault="006C0BDD" w:rsidP="006C0BDD">
      <w:pPr>
        <w:spacing w:after="0"/>
        <w:ind w:left="0"/>
        <w:rPr>
          <w:ins w:id="1064" w:author="Leeyoung" w:date="2017-03-12T23:05:00Z"/>
          <w:rFonts w:eastAsia="Times New Roman"/>
          <w:color w:val="000000"/>
          <w:sz w:val="20"/>
          <w:szCs w:val="20"/>
        </w:rPr>
      </w:pPr>
      <w:ins w:id="106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during the measurement interval";</w:t>
        </w:r>
      </w:ins>
    </w:p>
    <w:p w14:paraId="7041F77A" w14:textId="77777777" w:rsidR="006C0BDD" w:rsidRPr="006C0BDD" w:rsidRDefault="006C0BDD" w:rsidP="006C0BDD">
      <w:pPr>
        <w:spacing w:after="0"/>
        <w:ind w:left="0"/>
        <w:rPr>
          <w:ins w:id="1066" w:author="Leeyoung" w:date="2017-03-12T23:05:00Z"/>
          <w:rFonts w:eastAsia="Times New Roman"/>
          <w:color w:val="000000"/>
          <w:sz w:val="20"/>
          <w:szCs w:val="20"/>
        </w:rPr>
      </w:pPr>
      <w:ins w:id="106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}</w:t>
        </w:r>
      </w:ins>
    </w:p>
    <w:p w14:paraId="2DBFE8C6" w14:textId="77777777" w:rsidR="006C0BDD" w:rsidRPr="006C0BDD" w:rsidRDefault="006C0BDD" w:rsidP="006C0BDD">
      <w:pPr>
        <w:spacing w:after="0"/>
        <w:ind w:left="0"/>
        <w:rPr>
          <w:ins w:id="1068" w:author="Leeyoung" w:date="2017-03-12T23:05:00Z"/>
          <w:rFonts w:eastAsia="Times New Roman"/>
          <w:color w:val="000000"/>
          <w:sz w:val="20"/>
          <w:szCs w:val="20"/>
        </w:rPr>
      </w:pPr>
    </w:p>
    <w:p w14:paraId="3651CBAC" w14:textId="77777777" w:rsidR="006C0BDD" w:rsidRPr="006C0BDD" w:rsidRDefault="006C0BDD" w:rsidP="006C0BDD">
      <w:pPr>
        <w:spacing w:after="0"/>
        <w:ind w:left="0"/>
        <w:rPr>
          <w:ins w:id="1069" w:author="Leeyoung" w:date="2017-03-12T23:05:00Z"/>
          <w:rFonts w:eastAsia="Times New Roman"/>
          <w:color w:val="000000"/>
          <w:sz w:val="20"/>
          <w:szCs w:val="20"/>
        </w:rPr>
      </w:pPr>
      <w:ins w:id="107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leaf two-way-delay {</w:t>
        </w:r>
      </w:ins>
    </w:p>
    <w:p w14:paraId="7AFF53DB" w14:textId="77777777" w:rsidR="006C0BDD" w:rsidRPr="006C0BDD" w:rsidRDefault="006C0BDD" w:rsidP="006C0BDD">
      <w:pPr>
        <w:spacing w:after="0"/>
        <w:ind w:left="0"/>
        <w:rPr>
          <w:ins w:id="1071" w:author="Leeyoung" w:date="2017-03-12T23:05:00Z"/>
          <w:rFonts w:eastAsia="Times New Roman"/>
          <w:color w:val="000000"/>
          <w:sz w:val="20"/>
          <w:szCs w:val="20"/>
        </w:rPr>
      </w:pPr>
      <w:ins w:id="107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type uint32;</w:t>
        </w:r>
      </w:ins>
    </w:p>
    <w:p w14:paraId="3040F89D" w14:textId="77777777" w:rsidR="006C0BDD" w:rsidRPr="006C0BDD" w:rsidRDefault="006C0BDD" w:rsidP="006C0BDD">
      <w:pPr>
        <w:spacing w:after="0"/>
        <w:ind w:left="0"/>
        <w:rPr>
          <w:ins w:id="1073" w:author="Leeyoung" w:date="2017-03-12T23:05:00Z"/>
          <w:rFonts w:eastAsia="Times New Roman"/>
          <w:color w:val="000000"/>
          <w:sz w:val="20"/>
          <w:szCs w:val="20"/>
        </w:rPr>
      </w:pPr>
      <w:ins w:id="107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units "microseconds";</w:t>
        </w:r>
      </w:ins>
    </w:p>
    <w:p w14:paraId="478E62D8" w14:textId="77777777" w:rsidR="006C0BDD" w:rsidRPr="006C0BDD" w:rsidRDefault="006C0BDD" w:rsidP="006C0BDD">
      <w:pPr>
        <w:spacing w:after="0"/>
        <w:ind w:left="0"/>
        <w:rPr>
          <w:ins w:id="1075" w:author="Leeyoung" w:date="2017-03-12T23:05:00Z"/>
          <w:rFonts w:eastAsia="Times New Roman"/>
          <w:color w:val="000000"/>
          <w:sz w:val="20"/>
          <w:szCs w:val="20"/>
        </w:rPr>
      </w:pPr>
      <w:ins w:id="107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description</w:t>
        </w:r>
      </w:ins>
    </w:p>
    <w:p w14:paraId="3C72E112" w14:textId="77777777" w:rsidR="006C0BDD" w:rsidRPr="006C0BDD" w:rsidRDefault="006C0BDD" w:rsidP="006C0BDD">
      <w:pPr>
        <w:spacing w:after="0"/>
        <w:ind w:left="0"/>
        <w:rPr>
          <w:ins w:id="1077" w:author="Leeyoung" w:date="2017-03-12T23:05:00Z"/>
          <w:rFonts w:eastAsia="Times New Roman"/>
          <w:color w:val="000000"/>
          <w:sz w:val="20"/>
          <w:szCs w:val="20"/>
        </w:rPr>
      </w:pPr>
      <w:ins w:id="107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"To specify average Delay in both (forward and reverse)</w:t>
        </w:r>
      </w:ins>
    </w:p>
    <w:p w14:paraId="1E3138E5" w14:textId="77777777" w:rsidR="006C0BDD" w:rsidRPr="006C0BDD" w:rsidRDefault="006C0BDD" w:rsidP="006C0BDD">
      <w:pPr>
        <w:spacing w:after="0"/>
        <w:ind w:left="0"/>
        <w:rPr>
          <w:ins w:id="1079" w:author="Leeyoung" w:date="2017-03-12T23:05:00Z"/>
          <w:rFonts w:eastAsia="Times New Roman"/>
          <w:color w:val="000000"/>
          <w:sz w:val="20"/>
          <w:szCs w:val="20"/>
        </w:rPr>
      </w:pPr>
      <w:ins w:id="108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directions during the measurement interval";</w:t>
        </w:r>
      </w:ins>
    </w:p>
    <w:p w14:paraId="61607C5C" w14:textId="77777777" w:rsidR="006C0BDD" w:rsidRPr="006C0BDD" w:rsidRDefault="006C0BDD" w:rsidP="006C0BDD">
      <w:pPr>
        <w:spacing w:after="0"/>
        <w:ind w:left="0"/>
        <w:rPr>
          <w:ins w:id="1081" w:author="Leeyoung" w:date="2017-03-12T23:05:00Z"/>
          <w:rFonts w:eastAsia="Times New Roman"/>
          <w:color w:val="000000"/>
          <w:sz w:val="20"/>
          <w:szCs w:val="20"/>
        </w:rPr>
      </w:pPr>
      <w:ins w:id="108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}</w:t>
        </w:r>
      </w:ins>
    </w:p>
    <w:p w14:paraId="4D8FC716" w14:textId="77777777" w:rsidR="006C0BDD" w:rsidRPr="006C0BDD" w:rsidRDefault="006C0BDD" w:rsidP="006C0BDD">
      <w:pPr>
        <w:spacing w:after="0"/>
        <w:ind w:left="0"/>
        <w:rPr>
          <w:ins w:id="1083" w:author="Leeyoung" w:date="2017-03-12T23:05:00Z"/>
          <w:rFonts w:eastAsia="Times New Roman"/>
          <w:color w:val="000000"/>
          <w:sz w:val="20"/>
          <w:szCs w:val="20"/>
        </w:rPr>
      </w:pPr>
    </w:p>
    <w:p w14:paraId="1FD585E3" w14:textId="77777777" w:rsidR="006C0BDD" w:rsidRPr="006C0BDD" w:rsidRDefault="006C0BDD" w:rsidP="006C0BDD">
      <w:pPr>
        <w:spacing w:after="0"/>
        <w:ind w:left="0"/>
        <w:rPr>
          <w:ins w:id="1084" w:author="Leeyoung" w:date="2017-03-12T23:05:00Z"/>
          <w:rFonts w:eastAsia="Times New Roman"/>
          <w:color w:val="000000"/>
          <w:sz w:val="20"/>
          <w:szCs w:val="20"/>
        </w:rPr>
      </w:pPr>
      <w:ins w:id="108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leaf one-way-delay-min {</w:t>
        </w:r>
      </w:ins>
    </w:p>
    <w:p w14:paraId="5D7E28B5" w14:textId="77777777" w:rsidR="006C0BDD" w:rsidRPr="006C0BDD" w:rsidRDefault="006C0BDD" w:rsidP="006C0BDD">
      <w:pPr>
        <w:spacing w:after="0"/>
        <w:ind w:left="0"/>
        <w:rPr>
          <w:ins w:id="1086" w:author="Leeyoung" w:date="2017-03-12T23:05:00Z"/>
          <w:rFonts w:eastAsia="Times New Roman"/>
          <w:color w:val="000000"/>
          <w:sz w:val="20"/>
          <w:szCs w:val="20"/>
        </w:rPr>
      </w:pPr>
      <w:ins w:id="108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type uint32;</w:t>
        </w:r>
      </w:ins>
    </w:p>
    <w:p w14:paraId="4BECA063" w14:textId="77777777" w:rsidR="006C0BDD" w:rsidRPr="006C0BDD" w:rsidRDefault="006C0BDD" w:rsidP="006C0BDD">
      <w:pPr>
        <w:spacing w:after="0"/>
        <w:ind w:left="0"/>
        <w:rPr>
          <w:ins w:id="1088" w:author="Leeyoung" w:date="2017-03-12T23:05:00Z"/>
          <w:rFonts w:eastAsia="Times New Roman"/>
          <w:color w:val="000000"/>
          <w:sz w:val="20"/>
          <w:szCs w:val="20"/>
        </w:rPr>
      </w:pPr>
      <w:ins w:id="108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units "microseconds";</w:t>
        </w:r>
      </w:ins>
    </w:p>
    <w:p w14:paraId="4FD1E0BD" w14:textId="77777777" w:rsidR="006C0BDD" w:rsidRPr="006C0BDD" w:rsidRDefault="006C0BDD" w:rsidP="006C0BDD">
      <w:pPr>
        <w:spacing w:after="0"/>
        <w:ind w:left="0"/>
        <w:rPr>
          <w:ins w:id="1090" w:author="Leeyoung" w:date="2017-03-12T23:05:00Z"/>
          <w:rFonts w:eastAsia="Times New Roman"/>
          <w:color w:val="000000"/>
          <w:sz w:val="20"/>
          <w:szCs w:val="20"/>
        </w:rPr>
      </w:pPr>
      <w:ins w:id="109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description</w:t>
        </w:r>
      </w:ins>
    </w:p>
    <w:p w14:paraId="41A78648" w14:textId="77777777" w:rsidR="006C0BDD" w:rsidRPr="006C0BDD" w:rsidRDefault="006C0BDD" w:rsidP="006C0BDD">
      <w:pPr>
        <w:spacing w:after="0"/>
        <w:ind w:left="0"/>
        <w:rPr>
          <w:ins w:id="1092" w:author="Leeyoung" w:date="2017-03-12T23:05:00Z"/>
          <w:rFonts w:eastAsia="Times New Roman"/>
          <w:color w:val="000000"/>
          <w:sz w:val="20"/>
          <w:szCs w:val="20"/>
        </w:rPr>
      </w:pPr>
      <w:ins w:id="109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"To specify minimum Delay in one (forward) direction</w:t>
        </w:r>
      </w:ins>
    </w:p>
    <w:p w14:paraId="52D746E8" w14:textId="77777777" w:rsidR="006C0BDD" w:rsidRPr="006C0BDD" w:rsidRDefault="006C0BDD" w:rsidP="006C0BDD">
      <w:pPr>
        <w:spacing w:after="0"/>
        <w:ind w:left="0"/>
        <w:rPr>
          <w:ins w:id="1094" w:author="Leeyoung" w:date="2017-03-12T23:05:00Z"/>
          <w:rFonts w:eastAsia="Times New Roman"/>
          <w:color w:val="000000"/>
          <w:sz w:val="20"/>
          <w:szCs w:val="20"/>
        </w:rPr>
      </w:pPr>
      <w:ins w:id="109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during the measurement interval";</w:t>
        </w:r>
      </w:ins>
    </w:p>
    <w:p w14:paraId="27C80873" w14:textId="77777777" w:rsidR="006C0BDD" w:rsidRPr="006C0BDD" w:rsidRDefault="006C0BDD" w:rsidP="006C0BDD">
      <w:pPr>
        <w:spacing w:after="0"/>
        <w:ind w:left="0"/>
        <w:rPr>
          <w:ins w:id="1096" w:author="Leeyoung" w:date="2017-03-12T23:05:00Z"/>
          <w:rFonts w:eastAsia="Times New Roman"/>
          <w:color w:val="000000"/>
          <w:sz w:val="20"/>
          <w:szCs w:val="20"/>
        </w:rPr>
      </w:pPr>
      <w:ins w:id="109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}</w:t>
        </w:r>
      </w:ins>
    </w:p>
    <w:p w14:paraId="3FF8F945" w14:textId="77777777" w:rsidR="006C0BDD" w:rsidRPr="006C0BDD" w:rsidRDefault="006C0BDD" w:rsidP="006C0BDD">
      <w:pPr>
        <w:spacing w:after="0"/>
        <w:ind w:left="0"/>
        <w:rPr>
          <w:ins w:id="1098" w:author="Leeyoung" w:date="2017-03-12T23:05:00Z"/>
          <w:rFonts w:eastAsia="Times New Roman"/>
          <w:color w:val="000000"/>
          <w:sz w:val="20"/>
          <w:szCs w:val="20"/>
        </w:rPr>
      </w:pPr>
    </w:p>
    <w:p w14:paraId="4D7FAF92" w14:textId="77777777" w:rsidR="006C0BDD" w:rsidRPr="006C0BDD" w:rsidRDefault="006C0BDD" w:rsidP="006C0BDD">
      <w:pPr>
        <w:spacing w:after="0"/>
        <w:ind w:left="0"/>
        <w:rPr>
          <w:ins w:id="1099" w:author="Leeyoung" w:date="2017-03-12T23:05:00Z"/>
          <w:rFonts w:eastAsia="Times New Roman"/>
          <w:color w:val="000000"/>
          <w:sz w:val="20"/>
          <w:szCs w:val="20"/>
        </w:rPr>
      </w:pPr>
      <w:ins w:id="110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leaf one-way-delay-max {</w:t>
        </w:r>
      </w:ins>
    </w:p>
    <w:p w14:paraId="367F5645" w14:textId="77777777" w:rsidR="006C0BDD" w:rsidRPr="006C0BDD" w:rsidRDefault="006C0BDD" w:rsidP="006C0BDD">
      <w:pPr>
        <w:spacing w:after="0"/>
        <w:ind w:left="0"/>
        <w:rPr>
          <w:ins w:id="1101" w:author="Leeyoung" w:date="2017-03-12T23:05:00Z"/>
          <w:rFonts w:eastAsia="Times New Roman"/>
          <w:color w:val="000000"/>
          <w:sz w:val="20"/>
          <w:szCs w:val="20"/>
        </w:rPr>
      </w:pPr>
      <w:ins w:id="110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type uint32;</w:t>
        </w:r>
      </w:ins>
    </w:p>
    <w:p w14:paraId="4E1D73ED" w14:textId="77777777" w:rsidR="006C0BDD" w:rsidRPr="006C0BDD" w:rsidRDefault="006C0BDD" w:rsidP="006C0BDD">
      <w:pPr>
        <w:spacing w:after="0"/>
        <w:ind w:left="0"/>
        <w:rPr>
          <w:ins w:id="1103" w:author="Leeyoung" w:date="2017-03-12T23:05:00Z"/>
          <w:rFonts w:eastAsia="Times New Roman"/>
          <w:color w:val="000000"/>
          <w:sz w:val="20"/>
          <w:szCs w:val="20"/>
        </w:rPr>
      </w:pPr>
      <w:ins w:id="110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lastRenderedPageBreak/>
          <w:t xml:space="preserve">            units "microseconds";</w:t>
        </w:r>
      </w:ins>
    </w:p>
    <w:p w14:paraId="5AF52349" w14:textId="77777777" w:rsidR="006C0BDD" w:rsidRPr="006C0BDD" w:rsidRDefault="006C0BDD" w:rsidP="006C0BDD">
      <w:pPr>
        <w:spacing w:after="0"/>
        <w:ind w:left="0"/>
        <w:rPr>
          <w:ins w:id="1105" w:author="Leeyoung" w:date="2017-03-12T23:05:00Z"/>
          <w:rFonts w:eastAsia="Times New Roman"/>
          <w:color w:val="000000"/>
          <w:sz w:val="20"/>
          <w:szCs w:val="20"/>
        </w:rPr>
      </w:pPr>
      <w:ins w:id="110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description</w:t>
        </w:r>
      </w:ins>
    </w:p>
    <w:p w14:paraId="09579FB5" w14:textId="77777777" w:rsidR="006C0BDD" w:rsidRPr="006C0BDD" w:rsidRDefault="006C0BDD" w:rsidP="006C0BDD">
      <w:pPr>
        <w:spacing w:after="0"/>
        <w:ind w:left="0"/>
        <w:rPr>
          <w:ins w:id="1107" w:author="Leeyoung" w:date="2017-03-12T23:05:00Z"/>
          <w:rFonts w:eastAsia="Times New Roman"/>
          <w:color w:val="000000"/>
          <w:sz w:val="20"/>
          <w:szCs w:val="20"/>
        </w:rPr>
      </w:pPr>
      <w:ins w:id="110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"To specify maximum Delay in one (forward) direction</w:t>
        </w:r>
      </w:ins>
    </w:p>
    <w:p w14:paraId="0196A3B9" w14:textId="77777777" w:rsidR="006C0BDD" w:rsidRPr="006C0BDD" w:rsidRDefault="006C0BDD" w:rsidP="006C0BDD">
      <w:pPr>
        <w:spacing w:after="0"/>
        <w:ind w:left="0"/>
        <w:rPr>
          <w:ins w:id="1109" w:author="Leeyoung" w:date="2017-03-12T23:05:00Z"/>
          <w:rFonts w:eastAsia="Times New Roman"/>
          <w:color w:val="000000"/>
          <w:sz w:val="20"/>
          <w:szCs w:val="20"/>
        </w:rPr>
      </w:pPr>
      <w:ins w:id="111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during the measurement interval";</w:t>
        </w:r>
      </w:ins>
    </w:p>
    <w:p w14:paraId="0B138FD5" w14:textId="77777777" w:rsidR="006C0BDD" w:rsidRPr="006C0BDD" w:rsidRDefault="006C0BDD" w:rsidP="006C0BDD">
      <w:pPr>
        <w:spacing w:after="0"/>
        <w:ind w:left="0"/>
        <w:rPr>
          <w:ins w:id="1111" w:author="Leeyoung" w:date="2017-03-12T23:05:00Z"/>
          <w:rFonts w:eastAsia="Times New Roman"/>
          <w:color w:val="000000"/>
          <w:sz w:val="20"/>
          <w:szCs w:val="20"/>
        </w:rPr>
      </w:pPr>
      <w:ins w:id="111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}</w:t>
        </w:r>
      </w:ins>
    </w:p>
    <w:p w14:paraId="08818486" w14:textId="77777777" w:rsidR="006C0BDD" w:rsidRPr="006C0BDD" w:rsidRDefault="006C0BDD" w:rsidP="006C0BDD">
      <w:pPr>
        <w:spacing w:after="0"/>
        <w:ind w:left="0"/>
        <w:rPr>
          <w:ins w:id="1113" w:author="Leeyoung" w:date="2017-03-12T23:05:00Z"/>
          <w:rFonts w:eastAsia="Times New Roman"/>
          <w:color w:val="000000"/>
          <w:sz w:val="20"/>
          <w:szCs w:val="20"/>
        </w:rPr>
      </w:pPr>
    </w:p>
    <w:p w14:paraId="6BC5B2C0" w14:textId="77777777" w:rsidR="006C0BDD" w:rsidRPr="006C0BDD" w:rsidRDefault="006C0BDD" w:rsidP="006C0BDD">
      <w:pPr>
        <w:spacing w:after="0"/>
        <w:ind w:left="0"/>
        <w:rPr>
          <w:ins w:id="1114" w:author="Leeyoung" w:date="2017-03-12T23:05:00Z"/>
          <w:rFonts w:eastAsia="Times New Roman"/>
          <w:color w:val="000000"/>
          <w:sz w:val="20"/>
          <w:szCs w:val="20"/>
        </w:rPr>
      </w:pPr>
      <w:ins w:id="111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leaf two-way-delay-min {</w:t>
        </w:r>
      </w:ins>
    </w:p>
    <w:p w14:paraId="1A675C70" w14:textId="77777777" w:rsidR="006C0BDD" w:rsidRPr="006C0BDD" w:rsidRDefault="006C0BDD" w:rsidP="006C0BDD">
      <w:pPr>
        <w:spacing w:after="0"/>
        <w:ind w:left="0"/>
        <w:rPr>
          <w:ins w:id="1116" w:author="Leeyoung" w:date="2017-03-12T23:05:00Z"/>
          <w:rFonts w:eastAsia="Times New Roman"/>
          <w:color w:val="000000"/>
          <w:sz w:val="20"/>
          <w:szCs w:val="20"/>
        </w:rPr>
      </w:pPr>
      <w:ins w:id="111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type uint32;</w:t>
        </w:r>
      </w:ins>
    </w:p>
    <w:p w14:paraId="0A51E71E" w14:textId="77777777" w:rsidR="006C0BDD" w:rsidRPr="006C0BDD" w:rsidRDefault="006C0BDD" w:rsidP="006C0BDD">
      <w:pPr>
        <w:spacing w:after="0"/>
        <w:ind w:left="0"/>
        <w:rPr>
          <w:ins w:id="1118" w:author="Leeyoung" w:date="2017-03-12T23:05:00Z"/>
          <w:rFonts w:eastAsia="Times New Roman"/>
          <w:color w:val="000000"/>
          <w:sz w:val="20"/>
          <w:szCs w:val="20"/>
        </w:rPr>
      </w:pPr>
      <w:ins w:id="111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units "microseconds";</w:t>
        </w:r>
      </w:ins>
    </w:p>
    <w:p w14:paraId="031C26BF" w14:textId="77777777" w:rsidR="006C0BDD" w:rsidRPr="006C0BDD" w:rsidRDefault="006C0BDD" w:rsidP="006C0BDD">
      <w:pPr>
        <w:spacing w:after="0"/>
        <w:ind w:left="0"/>
        <w:rPr>
          <w:ins w:id="1120" w:author="Leeyoung" w:date="2017-03-12T23:05:00Z"/>
          <w:rFonts w:eastAsia="Times New Roman"/>
          <w:color w:val="000000"/>
          <w:sz w:val="20"/>
          <w:szCs w:val="20"/>
        </w:rPr>
      </w:pPr>
      <w:ins w:id="112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description</w:t>
        </w:r>
      </w:ins>
    </w:p>
    <w:p w14:paraId="6A070D61" w14:textId="77777777" w:rsidR="006C0BDD" w:rsidRPr="006C0BDD" w:rsidRDefault="006C0BDD" w:rsidP="006C0BDD">
      <w:pPr>
        <w:spacing w:after="0"/>
        <w:ind w:left="0"/>
        <w:rPr>
          <w:ins w:id="1122" w:author="Leeyoung" w:date="2017-03-12T23:05:00Z"/>
          <w:rFonts w:eastAsia="Times New Roman"/>
          <w:color w:val="000000"/>
          <w:sz w:val="20"/>
          <w:szCs w:val="20"/>
        </w:rPr>
      </w:pPr>
      <w:ins w:id="112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"To specify minimum Delay in both (forward and reverse)</w:t>
        </w:r>
      </w:ins>
    </w:p>
    <w:p w14:paraId="2B993196" w14:textId="77777777" w:rsidR="006C0BDD" w:rsidRPr="006C0BDD" w:rsidRDefault="006C0BDD" w:rsidP="006C0BDD">
      <w:pPr>
        <w:spacing w:after="0"/>
        <w:ind w:left="0"/>
        <w:rPr>
          <w:ins w:id="1124" w:author="Leeyoung" w:date="2017-03-12T23:05:00Z"/>
          <w:rFonts w:eastAsia="Times New Roman"/>
          <w:color w:val="000000"/>
          <w:sz w:val="20"/>
          <w:szCs w:val="20"/>
        </w:rPr>
      </w:pPr>
      <w:ins w:id="112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directions during the measurement interval";</w:t>
        </w:r>
      </w:ins>
    </w:p>
    <w:p w14:paraId="2F100ED3" w14:textId="77777777" w:rsidR="006C0BDD" w:rsidRPr="006C0BDD" w:rsidRDefault="006C0BDD" w:rsidP="006C0BDD">
      <w:pPr>
        <w:spacing w:after="0"/>
        <w:ind w:left="0"/>
        <w:rPr>
          <w:ins w:id="1126" w:author="Leeyoung" w:date="2017-03-12T23:05:00Z"/>
          <w:rFonts w:eastAsia="Times New Roman"/>
          <w:color w:val="000000"/>
          <w:sz w:val="20"/>
          <w:szCs w:val="20"/>
        </w:rPr>
      </w:pPr>
      <w:ins w:id="112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}</w:t>
        </w:r>
      </w:ins>
    </w:p>
    <w:p w14:paraId="16158B7F" w14:textId="77777777" w:rsidR="006C0BDD" w:rsidRPr="006C0BDD" w:rsidRDefault="006C0BDD" w:rsidP="006C0BDD">
      <w:pPr>
        <w:spacing w:after="0"/>
        <w:ind w:left="0"/>
        <w:rPr>
          <w:ins w:id="1128" w:author="Leeyoung" w:date="2017-03-12T23:05:00Z"/>
          <w:rFonts w:eastAsia="Times New Roman"/>
          <w:color w:val="000000"/>
          <w:sz w:val="20"/>
          <w:szCs w:val="20"/>
        </w:rPr>
      </w:pPr>
    </w:p>
    <w:p w14:paraId="53954E9E" w14:textId="77777777" w:rsidR="006C0BDD" w:rsidRPr="006C0BDD" w:rsidRDefault="006C0BDD" w:rsidP="006C0BDD">
      <w:pPr>
        <w:spacing w:after="0"/>
        <w:ind w:left="0"/>
        <w:rPr>
          <w:ins w:id="1129" w:author="Leeyoung" w:date="2017-03-12T23:05:00Z"/>
          <w:rFonts w:eastAsia="Times New Roman"/>
          <w:color w:val="000000"/>
          <w:sz w:val="20"/>
          <w:szCs w:val="20"/>
        </w:rPr>
      </w:pPr>
      <w:ins w:id="113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leaf two-way-delay-max {</w:t>
        </w:r>
      </w:ins>
    </w:p>
    <w:p w14:paraId="21F5E82E" w14:textId="77777777" w:rsidR="006C0BDD" w:rsidRPr="006C0BDD" w:rsidRDefault="006C0BDD" w:rsidP="006C0BDD">
      <w:pPr>
        <w:spacing w:after="0"/>
        <w:ind w:left="0"/>
        <w:rPr>
          <w:ins w:id="1131" w:author="Leeyoung" w:date="2017-03-12T23:05:00Z"/>
          <w:rFonts w:eastAsia="Times New Roman"/>
          <w:color w:val="000000"/>
          <w:sz w:val="20"/>
          <w:szCs w:val="20"/>
        </w:rPr>
      </w:pPr>
      <w:ins w:id="113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type uint32;</w:t>
        </w:r>
      </w:ins>
    </w:p>
    <w:p w14:paraId="71D8EBF3" w14:textId="77777777" w:rsidR="006C0BDD" w:rsidRPr="006C0BDD" w:rsidRDefault="006C0BDD" w:rsidP="006C0BDD">
      <w:pPr>
        <w:spacing w:after="0"/>
        <w:ind w:left="0"/>
        <w:rPr>
          <w:ins w:id="1133" w:author="Leeyoung" w:date="2017-03-12T23:05:00Z"/>
          <w:rFonts w:eastAsia="Times New Roman"/>
          <w:color w:val="000000"/>
          <w:sz w:val="20"/>
          <w:szCs w:val="20"/>
        </w:rPr>
      </w:pPr>
      <w:ins w:id="113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units "microseconds";</w:t>
        </w:r>
      </w:ins>
    </w:p>
    <w:p w14:paraId="29E0AECF" w14:textId="77777777" w:rsidR="006C0BDD" w:rsidRPr="006C0BDD" w:rsidRDefault="006C0BDD" w:rsidP="006C0BDD">
      <w:pPr>
        <w:spacing w:after="0"/>
        <w:ind w:left="0"/>
        <w:rPr>
          <w:ins w:id="1135" w:author="Leeyoung" w:date="2017-03-12T23:05:00Z"/>
          <w:rFonts w:eastAsia="Times New Roman"/>
          <w:color w:val="000000"/>
          <w:sz w:val="20"/>
          <w:szCs w:val="20"/>
        </w:rPr>
      </w:pPr>
      <w:ins w:id="113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description</w:t>
        </w:r>
      </w:ins>
    </w:p>
    <w:p w14:paraId="2B9EF379" w14:textId="77777777" w:rsidR="006C0BDD" w:rsidRPr="006C0BDD" w:rsidRDefault="006C0BDD" w:rsidP="006C0BDD">
      <w:pPr>
        <w:spacing w:after="0"/>
        <w:ind w:left="0"/>
        <w:rPr>
          <w:ins w:id="1137" w:author="Leeyoung" w:date="2017-03-12T23:05:00Z"/>
          <w:rFonts w:eastAsia="Times New Roman"/>
          <w:color w:val="000000"/>
          <w:sz w:val="20"/>
          <w:szCs w:val="20"/>
        </w:rPr>
      </w:pPr>
      <w:ins w:id="113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"To specify maximum Delay in both (forward and reverse)</w:t>
        </w:r>
      </w:ins>
    </w:p>
    <w:p w14:paraId="0BEF2C3F" w14:textId="77777777" w:rsidR="006C0BDD" w:rsidRPr="006C0BDD" w:rsidRDefault="006C0BDD" w:rsidP="006C0BDD">
      <w:pPr>
        <w:spacing w:after="0"/>
        <w:ind w:left="0"/>
        <w:rPr>
          <w:ins w:id="1139" w:author="Leeyoung" w:date="2017-03-12T23:05:00Z"/>
          <w:rFonts w:eastAsia="Times New Roman"/>
          <w:color w:val="000000"/>
          <w:sz w:val="20"/>
          <w:szCs w:val="20"/>
        </w:rPr>
      </w:pPr>
      <w:ins w:id="114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directions during the measurement interval";</w:t>
        </w:r>
      </w:ins>
    </w:p>
    <w:p w14:paraId="718124B5" w14:textId="77777777" w:rsidR="006C0BDD" w:rsidRPr="006C0BDD" w:rsidRDefault="006C0BDD" w:rsidP="006C0BDD">
      <w:pPr>
        <w:spacing w:after="0"/>
        <w:ind w:left="0"/>
        <w:rPr>
          <w:ins w:id="1141" w:author="Leeyoung" w:date="2017-03-12T23:05:00Z"/>
          <w:rFonts w:eastAsia="Times New Roman"/>
          <w:color w:val="000000"/>
          <w:sz w:val="20"/>
          <w:szCs w:val="20"/>
        </w:rPr>
      </w:pPr>
      <w:ins w:id="114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}</w:t>
        </w:r>
      </w:ins>
    </w:p>
    <w:p w14:paraId="026A19F6" w14:textId="77777777" w:rsidR="006C0BDD" w:rsidRPr="006C0BDD" w:rsidRDefault="006C0BDD" w:rsidP="006C0BDD">
      <w:pPr>
        <w:spacing w:after="0"/>
        <w:ind w:left="0"/>
        <w:rPr>
          <w:ins w:id="1143" w:author="Leeyoung" w:date="2017-03-12T23:05:00Z"/>
          <w:rFonts w:eastAsia="Times New Roman"/>
          <w:color w:val="000000"/>
          <w:sz w:val="20"/>
          <w:szCs w:val="20"/>
        </w:rPr>
      </w:pPr>
    </w:p>
    <w:p w14:paraId="3B729C8D" w14:textId="77777777" w:rsidR="006C0BDD" w:rsidRPr="006C0BDD" w:rsidRDefault="006C0BDD" w:rsidP="006C0BDD">
      <w:pPr>
        <w:spacing w:after="0"/>
        <w:ind w:left="0"/>
        <w:rPr>
          <w:ins w:id="1144" w:author="Leeyoung" w:date="2017-03-12T23:05:00Z"/>
          <w:rFonts w:eastAsia="Times New Roman"/>
          <w:color w:val="000000"/>
          <w:sz w:val="20"/>
          <w:szCs w:val="20"/>
        </w:rPr>
      </w:pPr>
      <w:ins w:id="114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36ECB12E" w14:textId="77777777" w:rsidR="006C0BDD" w:rsidRPr="006C0BDD" w:rsidRDefault="006C0BDD" w:rsidP="006C0BDD">
      <w:pPr>
        <w:spacing w:after="0"/>
        <w:ind w:left="0"/>
        <w:rPr>
          <w:ins w:id="1146" w:author="Leeyoung" w:date="2017-03-12T23:05:00Z"/>
          <w:rFonts w:eastAsia="Times New Roman"/>
          <w:color w:val="000000"/>
          <w:sz w:val="20"/>
          <w:szCs w:val="20"/>
        </w:rPr>
      </w:pPr>
    </w:p>
    <w:p w14:paraId="31560808" w14:textId="77777777" w:rsidR="006C0BDD" w:rsidRPr="006C0BDD" w:rsidRDefault="006C0BDD" w:rsidP="006C0BDD">
      <w:pPr>
        <w:spacing w:after="0"/>
        <w:ind w:left="0"/>
        <w:rPr>
          <w:ins w:id="1147" w:author="Leeyoung" w:date="2017-03-12T23:05:00Z"/>
          <w:rFonts w:eastAsia="Times New Roman"/>
          <w:color w:val="000000"/>
          <w:sz w:val="20"/>
          <w:szCs w:val="20"/>
        </w:rPr>
      </w:pPr>
    </w:p>
    <w:p w14:paraId="4C7ED7F9" w14:textId="77777777" w:rsidR="006C0BDD" w:rsidRPr="006C0BDD" w:rsidRDefault="006C0BDD" w:rsidP="006C0BDD">
      <w:pPr>
        <w:spacing w:after="0"/>
        <w:ind w:left="0"/>
        <w:rPr>
          <w:ins w:id="1148" w:author="Leeyoung" w:date="2017-03-12T23:05:00Z"/>
          <w:rFonts w:eastAsia="Times New Roman"/>
          <w:color w:val="000000"/>
          <w:sz w:val="20"/>
          <w:szCs w:val="20"/>
        </w:rPr>
      </w:pPr>
      <w:ins w:id="114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grouping telemetry-delay-variance {</w:t>
        </w:r>
      </w:ins>
    </w:p>
    <w:p w14:paraId="393046B8" w14:textId="77777777" w:rsidR="006C0BDD" w:rsidRPr="006C0BDD" w:rsidRDefault="006C0BDD" w:rsidP="006C0BDD">
      <w:pPr>
        <w:spacing w:after="0"/>
        <w:ind w:left="0"/>
        <w:rPr>
          <w:ins w:id="1150" w:author="Leeyoung" w:date="2017-03-12T23:05:00Z"/>
          <w:rFonts w:eastAsia="Times New Roman"/>
          <w:color w:val="000000"/>
          <w:sz w:val="20"/>
          <w:szCs w:val="20"/>
        </w:rPr>
      </w:pPr>
    </w:p>
    <w:p w14:paraId="0C15E3D4" w14:textId="77777777" w:rsidR="006C0BDD" w:rsidRPr="006C0BDD" w:rsidRDefault="006C0BDD" w:rsidP="006C0BDD">
      <w:pPr>
        <w:spacing w:after="0"/>
        <w:ind w:left="0"/>
        <w:rPr>
          <w:ins w:id="1151" w:author="Leeyoung" w:date="2017-03-12T23:05:00Z"/>
          <w:rFonts w:eastAsia="Times New Roman"/>
          <w:color w:val="000000"/>
          <w:sz w:val="20"/>
          <w:szCs w:val="20"/>
        </w:rPr>
      </w:pPr>
      <w:ins w:id="115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description</w:t>
        </w:r>
      </w:ins>
    </w:p>
    <w:p w14:paraId="3ED1ED78" w14:textId="77777777" w:rsidR="006C0BDD" w:rsidRPr="006C0BDD" w:rsidRDefault="006C0BDD" w:rsidP="006C0BDD">
      <w:pPr>
        <w:spacing w:after="0"/>
        <w:ind w:left="0"/>
        <w:rPr>
          <w:ins w:id="1153" w:author="Leeyoung" w:date="2017-03-12T23:05:00Z"/>
          <w:rFonts w:eastAsia="Times New Roman"/>
          <w:color w:val="000000"/>
          <w:sz w:val="20"/>
          <w:szCs w:val="20"/>
        </w:rPr>
      </w:pPr>
      <w:ins w:id="115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"Base telemetry delay variance parameters";</w:t>
        </w:r>
      </w:ins>
    </w:p>
    <w:p w14:paraId="168FE9F1" w14:textId="77777777" w:rsidR="006C0BDD" w:rsidRPr="006C0BDD" w:rsidRDefault="006C0BDD" w:rsidP="006C0BDD">
      <w:pPr>
        <w:spacing w:after="0"/>
        <w:ind w:left="0"/>
        <w:rPr>
          <w:ins w:id="1155" w:author="Leeyoung" w:date="2017-03-12T23:05:00Z"/>
          <w:rFonts w:eastAsia="Times New Roman"/>
          <w:color w:val="000000"/>
          <w:sz w:val="20"/>
          <w:szCs w:val="20"/>
        </w:rPr>
      </w:pPr>
      <w:ins w:id="115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leaf one-way-delay-variation {</w:t>
        </w:r>
      </w:ins>
    </w:p>
    <w:p w14:paraId="2A0E71C2" w14:textId="77777777" w:rsidR="006C0BDD" w:rsidRPr="006C0BDD" w:rsidRDefault="006C0BDD" w:rsidP="006C0BDD">
      <w:pPr>
        <w:spacing w:after="0"/>
        <w:ind w:left="0"/>
        <w:rPr>
          <w:ins w:id="1157" w:author="Leeyoung" w:date="2017-03-12T23:05:00Z"/>
          <w:rFonts w:eastAsia="Times New Roman"/>
          <w:color w:val="000000"/>
          <w:sz w:val="20"/>
          <w:szCs w:val="20"/>
        </w:rPr>
      </w:pPr>
      <w:ins w:id="115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type uint32;</w:t>
        </w:r>
      </w:ins>
    </w:p>
    <w:p w14:paraId="072EE397" w14:textId="77777777" w:rsidR="006C0BDD" w:rsidRPr="006C0BDD" w:rsidRDefault="006C0BDD" w:rsidP="006C0BDD">
      <w:pPr>
        <w:spacing w:after="0"/>
        <w:ind w:left="0"/>
        <w:rPr>
          <w:ins w:id="1159" w:author="Leeyoung" w:date="2017-03-12T23:05:00Z"/>
          <w:rFonts w:eastAsia="Times New Roman"/>
          <w:color w:val="000000"/>
          <w:sz w:val="20"/>
          <w:szCs w:val="20"/>
        </w:rPr>
      </w:pPr>
      <w:ins w:id="116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units "microseconds";</w:t>
        </w:r>
      </w:ins>
    </w:p>
    <w:p w14:paraId="2CDDCF9B" w14:textId="77777777" w:rsidR="006C0BDD" w:rsidRPr="006C0BDD" w:rsidRDefault="006C0BDD" w:rsidP="006C0BDD">
      <w:pPr>
        <w:spacing w:after="0"/>
        <w:ind w:left="0"/>
        <w:rPr>
          <w:ins w:id="1161" w:author="Leeyoung" w:date="2017-03-12T23:05:00Z"/>
          <w:rFonts w:eastAsia="Times New Roman"/>
          <w:color w:val="000000"/>
          <w:sz w:val="20"/>
          <w:szCs w:val="20"/>
        </w:rPr>
      </w:pPr>
      <w:ins w:id="116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description</w:t>
        </w:r>
      </w:ins>
    </w:p>
    <w:p w14:paraId="5472262E" w14:textId="77777777" w:rsidR="006C0BDD" w:rsidRPr="006C0BDD" w:rsidRDefault="006C0BDD" w:rsidP="006C0BDD">
      <w:pPr>
        <w:spacing w:after="0"/>
        <w:ind w:left="0"/>
        <w:rPr>
          <w:ins w:id="1163" w:author="Leeyoung" w:date="2017-03-12T23:05:00Z"/>
          <w:rFonts w:eastAsia="Times New Roman"/>
          <w:color w:val="000000"/>
          <w:sz w:val="20"/>
          <w:szCs w:val="20"/>
        </w:rPr>
      </w:pPr>
      <w:ins w:id="116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"To specify average Delay Variation in one (forward)</w:t>
        </w:r>
      </w:ins>
    </w:p>
    <w:p w14:paraId="3A2F8761" w14:textId="77777777" w:rsidR="006C0BDD" w:rsidRPr="006C0BDD" w:rsidRDefault="006C0BDD" w:rsidP="006C0BDD">
      <w:pPr>
        <w:spacing w:after="0"/>
        <w:ind w:left="0"/>
        <w:rPr>
          <w:ins w:id="1165" w:author="Leeyoung" w:date="2017-03-12T23:05:00Z"/>
          <w:rFonts w:eastAsia="Times New Roman"/>
          <w:color w:val="000000"/>
          <w:sz w:val="20"/>
          <w:szCs w:val="20"/>
        </w:rPr>
      </w:pPr>
      <w:ins w:id="116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direction during the measurement interval";</w:t>
        </w:r>
      </w:ins>
    </w:p>
    <w:p w14:paraId="4C6977D1" w14:textId="77777777" w:rsidR="006C0BDD" w:rsidRPr="006C0BDD" w:rsidRDefault="006C0BDD" w:rsidP="006C0BDD">
      <w:pPr>
        <w:spacing w:after="0"/>
        <w:ind w:left="0"/>
        <w:rPr>
          <w:ins w:id="1167" w:author="Leeyoung" w:date="2017-03-12T23:05:00Z"/>
          <w:rFonts w:eastAsia="Times New Roman"/>
          <w:color w:val="000000"/>
          <w:sz w:val="20"/>
          <w:szCs w:val="20"/>
        </w:rPr>
      </w:pPr>
      <w:ins w:id="116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05267621" w14:textId="77777777" w:rsidR="006C0BDD" w:rsidRPr="006C0BDD" w:rsidRDefault="006C0BDD" w:rsidP="006C0BDD">
      <w:pPr>
        <w:spacing w:after="0"/>
        <w:ind w:left="0"/>
        <w:rPr>
          <w:ins w:id="1169" w:author="Leeyoung" w:date="2017-03-12T23:05:00Z"/>
          <w:rFonts w:eastAsia="Times New Roman"/>
          <w:color w:val="000000"/>
          <w:sz w:val="20"/>
          <w:szCs w:val="20"/>
        </w:rPr>
      </w:pPr>
    </w:p>
    <w:p w14:paraId="2F8E845D" w14:textId="77777777" w:rsidR="006C0BDD" w:rsidRPr="006C0BDD" w:rsidRDefault="006C0BDD" w:rsidP="006C0BDD">
      <w:pPr>
        <w:spacing w:after="0"/>
        <w:ind w:left="0"/>
        <w:rPr>
          <w:ins w:id="1170" w:author="Leeyoung" w:date="2017-03-12T23:05:00Z"/>
          <w:rFonts w:eastAsia="Times New Roman"/>
          <w:color w:val="000000"/>
          <w:sz w:val="20"/>
          <w:szCs w:val="20"/>
        </w:rPr>
      </w:pPr>
      <w:ins w:id="117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leaf two-way-delay-variation {</w:t>
        </w:r>
      </w:ins>
    </w:p>
    <w:p w14:paraId="0978BC5B" w14:textId="77777777" w:rsidR="006C0BDD" w:rsidRPr="006C0BDD" w:rsidRDefault="006C0BDD" w:rsidP="006C0BDD">
      <w:pPr>
        <w:spacing w:after="0"/>
        <w:ind w:left="0"/>
        <w:rPr>
          <w:ins w:id="1172" w:author="Leeyoung" w:date="2017-03-12T23:05:00Z"/>
          <w:rFonts w:eastAsia="Times New Roman"/>
          <w:color w:val="000000"/>
          <w:sz w:val="20"/>
          <w:szCs w:val="20"/>
        </w:rPr>
      </w:pPr>
      <w:ins w:id="117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type uint32;</w:t>
        </w:r>
      </w:ins>
    </w:p>
    <w:p w14:paraId="77DE96FE" w14:textId="77777777" w:rsidR="006C0BDD" w:rsidRPr="006C0BDD" w:rsidRDefault="006C0BDD" w:rsidP="006C0BDD">
      <w:pPr>
        <w:spacing w:after="0"/>
        <w:ind w:left="0"/>
        <w:rPr>
          <w:ins w:id="1174" w:author="Leeyoung" w:date="2017-03-12T23:05:00Z"/>
          <w:rFonts w:eastAsia="Times New Roman"/>
          <w:color w:val="000000"/>
          <w:sz w:val="20"/>
          <w:szCs w:val="20"/>
        </w:rPr>
      </w:pPr>
      <w:ins w:id="117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units "microseconds";</w:t>
        </w:r>
      </w:ins>
    </w:p>
    <w:p w14:paraId="3153875C" w14:textId="77777777" w:rsidR="006C0BDD" w:rsidRPr="006C0BDD" w:rsidRDefault="006C0BDD" w:rsidP="006C0BDD">
      <w:pPr>
        <w:spacing w:after="0"/>
        <w:ind w:left="0"/>
        <w:rPr>
          <w:ins w:id="1176" w:author="Leeyoung" w:date="2017-03-12T23:05:00Z"/>
          <w:rFonts w:eastAsia="Times New Roman"/>
          <w:color w:val="000000"/>
          <w:sz w:val="20"/>
          <w:szCs w:val="20"/>
        </w:rPr>
      </w:pPr>
      <w:ins w:id="117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description</w:t>
        </w:r>
      </w:ins>
    </w:p>
    <w:p w14:paraId="6C7C9C47" w14:textId="77777777" w:rsidR="006C0BDD" w:rsidRPr="006C0BDD" w:rsidRDefault="006C0BDD" w:rsidP="006C0BDD">
      <w:pPr>
        <w:spacing w:after="0"/>
        <w:ind w:left="0"/>
        <w:rPr>
          <w:ins w:id="1178" w:author="Leeyoung" w:date="2017-03-12T23:05:00Z"/>
          <w:rFonts w:eastAsia="Times New Roman"/>
          <w:color w:val="000000"/>
          <w:sz w:val="20"/>
          <w:szCs w:val="20"/>
        </w:rPr>
      </w:pPr>
      <w:ins w:id="117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"To specify average Delay Variation in both</w:t>
        </w:r>
      </w:ins>
    </w:p>
    <w:p w14:paraId="0384310E" w14:textId="77777777" w:rsidR="006C0BDD" w:rsidRPr="006C0BDD" w:rsidRDefault="006C0BDD" w:rsidP="006C0BDD">
      <w:pPr>
        <w:spacing w:after="0"/>
        <w:ind w:left="0"/>
        <w:rPr>
          <w:ins w:id="1180" w:author="Leeyoung" w:date="2017-03-12T23:05:00Z"/>
          <w:rFonts w:eastAsia="Times New Roman"/>
          <w:color w:val="000000"/>
          <w:sz w:val="20"/>
          <w:szCs w:val="20"/>
        </w:rPr>
      </w:pPr>
      <w:ins w:id="118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(forward and reverse) directions during the</w:t>
        </w:r>
      </w:ins>
    </w:p>
    <w:p w14:paraId="015A90E0" w14:textId="77777777" w:rsidR="006C0BDD" w:rsidRPr="006C0BDD" w:rsidRDefault="006C0BDD" w:rsidP="006C0BDD">
      <w:pPr>
        <w:spacing w:after="0"/>
        <w:ind w:left="0"/>
        <w:rPr>
          <w:ins w:id="1182" w:author="Leeyoung" w:date="2017-03-12T23:05:00Z"/>
          <w:rFonts w:eastAsia="Times New Roman"/>
          <w:color w:val="000000"/>
          <w:sz w:val="20"/>
          <w:szCs w:val="20"/>
        </w:rPr>
      </w:pPr>
      <w:ins w:id="118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measurement interval";</w:t>
        </w:r>
      </w:ins>
    </w:p>
    <w:p w14:paraId="0A7489FD" w14:textId="77777777" w:rsidR="006C0BDD" w:rsidRPr="006C0BDD" w:rsidRDefault="006C0BDD" w:rsidP="006C0BDD">
      <w:pPr>
        <w:spacing w:after="0"/>
        <w:ind w:left="0"/>
        <w:rPr>
          <w:ins w:id="1184" w:author="Leeyoung" w:date="2017-03-12T23:05:00Z"/>
          <w:rFonts w:eastAsia="Times New Roman"/>
          <w:color w:val="000000"/>
          <w:sz w:val="20"/>
          <w:szCs w:val="20"/>
        </w:rPr>
      </w:pPr>
      <w:ins w:id="118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33DE739F" w14:textId="77777777" w:rsidR="006C0BDD" w:rsidRPr="006C0BDD" w:rsidRDefault="006C0BDD" w:rsidP="006C0BDD">
      <w:pPr>
        <w:spacing w:after="0"/>
        <w:ind w:left="0"/>
        <w:rPr>
          <w:ins w:id="1186" w:author="Leeyoung" w:date="2017-03-12T23:05:00Z"/>
          <w:rFonts w:eastAsia="Times New Roman"/>
          <w:color w:val="000000"/>
          <w:sz w:val="20"/>
          <w:szCs w:val="20"/>
        </w:rPr>
      </w:pPr>
    </w:p>
    <w:p w14:paraId="78066F64" w14:textId="77777777" w:rsidR="006C0BDD" w:rsidRPr="006C0BDD" w:rsidRDefault="006C0BDD" w:rsidP="006C0BDD">
      <w:pPr>
        <w:spacing w:after="0"/>
        <w:ind w:left="0"/>
        <w:rPr>
          <w:ins w:id="1187" w:author="Leeyoung" w:date="2017-03-12T23:05:00Z"/>
          <w:rFonts w:eastAsia="Times New Roman"/>
          <w:color w:val="000000"/>
          <w:sz w:val="20"/>
          <w:szCs w:val="20"/>
        </w:rPr>
      </w:pPr>
      <w:ins w:id="118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}</w:t>
        </w:r>
      </w:ins>
    </w:p>
    <w:p w14:paraId="29EC429B" w14:textId="77777777" w:rsidR="006C0BDD" w:rsidRPr="006C0BDD" w:rsidRDefault="006C0BDD" w:rsidP="006C0BDD">
      <w:pPr>
        <w:spacing w:after="0"/>
        <w:ind w:left="0"/>
        <w:rPr>
          <w:ins w:id="1189" w:author="Leeyoung" w:date="2017-03-12T23:05:00Z"/>
          <w:rFonts w:eastAsia="Times New Roman"/>
          <w:color w:val="000000"/>
          <w:sz w:val="20"/>
          <w:szCs w:val="20"/>
        </w:rPr>
      </w:pPr>
    </w:p>
    <w:p w14:paraId="67C40C7F" w14:textId="77777777" w:rsidR="006C0BDD" w:rsidRPr="006C0BDD" w:rsidRDefault="006C0BDD" w:rsidP="006C0BDD">
      <w:pPr>
        <w:spacing w:after="0"/>
        <w:ind w:left="0"/>
        <w:rPr>
          <w:ins w:id="1190" w:author="Leeyoung" w:date="2017-03-12T23:05:00Z"/>
          <w:rFonts w:eastAsia="Times New Roman"/>
          <w:color w:val="000000"/>
          <w:sz w:val="20"/>
          <w:szCs w:val="20"/>
        </w:rPr>
      </w:pPr>
    </w:p>
    <w:p w14:paraId="67205C52" w14:textId="77777777" w:rsidR="006C0BDD" w:rsidRPr="006C0BDD" w:rsidRDefault="006C0BDD" w:rsidP="006C0BDD">
      <w:pPr>
        <w:spacing w:after="0"/>
        <w:ind w:left="0"/>
        <w:rPr>
          <w:ins w:id="1191" w:author="Leeyoung" w:date="2017-03-12T23:05:00Z"/>
          <w:rFonts w:eastAsia="Times New Roman"/>
          <w:color w:val="000000"/>
          <w:sz w:val="20"/>
          <w:szCs w:val="20"/>
        </w:rPr>
      </w:pPr>
      <w:ins w:id="119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grouping telemetry-packet-loss {</w:t>
        </w:r>
      </w:ins>
    </w:p>
    <w:p w14:paraId="5F829D1D" w14:textId="77777777" w:rsidR="006C0BDD" w:rsidRPr="006C0BDD" w:rsidRDefault="006C0BDD" w:rsidP="006C0BDD">
      <w:pPr>
        <w:spacing w:after="0"/>
        <w:ind w:left="0"/>
        <w:rPr>
          <w:ins w:id="1193" w:author="Leeyoung" w:date="2017-03-12T23:05:00Z"/>
          <w:rFonts w:eastAsia="Times New Roman"/>
          <w:color w:val="000000"/>
          <w:sz w:val="20"/>
          <w:szCs w:val="20"/>
        </w:rPr>
      </w:pPr>
    </w:p>
    <w:p w14:paraId="30D24DE2" w14:textId="77777777" w:rsidR="006C0BDD" w:rsidRPr="006C0BDD" w:rsidRDefault="006C0BDD" w:rsidP="006C0BDD">
      <w:pPr>
        <w:spacing w:after="0"/>
        <w:ind w:left="0"/>
        <w:rPr>
          <w:ins w:id="1194" w:author="Leeyoung" w:date="2017-03-12T23:05:00Z"/>
          <w:rFonts w:eastAsia="Times New Roman"/>
          <w:color w:val="000000"/>
          <w:sz w:val="20"/>
          <w:szCs w:val="20"/>
        </w:rPr>
      </w:pPr>
      <w:ins w:id="119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description</w:t>
        </w:r>
      </w:ins>
    </w:p>
    <w:p w14:paraId="0F02A39B" w14:textId="77777777" w:rsidR="006C0BDD" w:rsidRPr="006C0BDD" w:rsidRDefault="006C0BDD" w:rsidP="006C0BDD">
      <w:pPr>
        <w:spacing w:after="0"/>
        <w:ind w:left="0"/>
        <w:rPr>
          <w:ins w:id="1196" w:author="Leeyoung" w:date="2017-03-12T23:05:00Z"/>
          <w:rFonts w:eastAsia="Times New Roman"/>
          <w:color w:val="000000"/>
          <w:sz w:val="20"/>
          <w:szCs w:val="20"/>
        </w:rPr>
      </w:pPr>
      <w:ins w:id="119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"Base telemetry packet loss parameters";</w:t>
        </w:r>
      </w:ins>
    </w:p>
    <w:p w14:paraId="734B363D" w14:textId="77777777" w:rsidR="006C0BDD" w:rsidRPr="006C0BDD" w:rsidRDefault="006C0BDD" w:rsidP="006C0BDD">
      <w:pPr>
        <w:spacing w:after="0"/>
        <w:ind w:left="0"/>
        <w:rPr>
          <w:ins w:id="1198" w:author="Leeyoung" w:date="2017-03-12T23:05:00Z"/>
          <w:rFonts w:eastAsia="Times New Roman"/>
          <w:color w:val="000000"/>
          <w:sz w:val="20"/>
          <w:szCs w:val="20"/>
        </w:rPr>
      </w:pPr>
      <w:ins w:id="119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leaf one-way-packet-loss {</w:t>
        </w:r>
      </w:ins>
    </w:p>
    <w:p w14:paraId="276CC68F" w14:textId="77777777" w:rsidR="006C0BDD" w:rsidRPr="006C0BDD" w:rsidRDefault="006C0BDD" w:rsidP="006C0BDD">
      <w:pPr>
        <w:spacing w:after="0"/>
        <w:ind w:left="0"/>
        <w:rPr>
          <w:ins w:id="1200" w:author="Leeyoung" w:date="2017-03-12T23:05:00Z"/>
          <w:rFonts w:eastAsia="Times New Roman"/>
          <w:color w:val="000000"/>
          <w:sz w:val="20"/>
          <w:szCs w:val="20"/>
        </w:rPr>
      </w:pPr>
      <w:ins w:id="120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type decimal64 {</w:t>
        </w:r>
      </w:ins>
    </w:p>
    <w:p w14:paraId="130A344B" w14:textId="77777777" w:rsidR="006C0BDD" w:rsidRPr="006C0BDD" w:rsidRDefault="006C0BDD" w:rsidP="006C0BDD">
      <w:pPr>
        <w:spacing w:after="0"/>
        <w:ind w:left="0"/>
        <w:rPr>
          <w:ins w:id="1202" w:author="Leeyoung" w:date="2017-03-12T23:05:00Z"/>
          <w:rFonts w:eastAsia="Times New Roman"/>
          <w:color w:val="000000"/>
          <w:sz w:val="20"/>
          <w:szCs w:val="20"/>
        </w:rPr>
      </w:pPr>
      <w:ins w:id="120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fraction-digits 4;</w:t>
        </w:r>
      </w:ins>
    </w:p>
    <w:p w14:paraId="0984DAA5" w14:textId="77777777" w:rsidR="006C0BDD" w:rsidRPr="006C0BDD" w:rsidRDefault="006C0BDD" w:rsidP="006C0BDD">
      <w:pPr>
        <w:spacing w:after="0"/>
        <w:ind w:left="0"/>
        <w:rPr>
          <w:ins w:id="1204" w:author="Leeyoung" w:date="2017-03-12T23:05:00Z"/>
          <w:rFonts w:eastAsia="Times New Roman"/>
          <w:color w:val="000000"/>
          <w:sz w:val="20"/>
          <w:szCs w:val="20"/>
        </w:rPr>
      </w:pPr>
      <w:ins w:id="120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range "0.0000..100.0000";</w:t>
        </w:r>
      </w:ins>
    </w:p>
    <w:p w14:paraId="48C4A4A9" w14:textId="77777777" w:rsidR="006C0BDD" w:rsidRPr="006C0BDD" w:rsidRDefault="006C0BDD" w:rsidP="006C0BDD">
      <w:pPr>
        <w:spacing w:after="0"/>
        <w:ind w:left="0"/>
        <w:rPr>
          <w:ins w:id="1206" w:author="Leeyoung" w:date="2017-03-12T23:05:00Z"/>
          <w:rFonts w:eastAsia="Times New Roman"/>
          <w:color w:val="000000"/>
          <w:sz w:val="20"/>
          <w:szCs w:val="20"/>
        </w:rPr>
      </w:pPr>
      <w:ins w:id="120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}</w:t>
        </w:r>
      </w:ins>
    </w:p>
    <w:p w14:paraId="3AEDD47E" w14:textId="77777777" w:rsidR="006C0BDD" w:rsidRPr="006C0BDD" w:rsidRDefault="006C0BDD" w:rsidP="006C0BDD">
      <w:pPr>
        <w:spacing w:after="0"/>
        <w:ind w:left="0"/>
        <w:rPr>
          <w:ins w:id="1208" w:author="Leeyoung" w:date="2017-03-12T23:05:00Z"/>
          <w:rFonts w:eastAsia="Times New Roman"/>
          <w:color w:val="000000"/>
          <w:sz w:val="20"/>
          <w:szCs w:val="20"/>
        </w:rPr>
      </w:pPr>
      <w:ins w:id="120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units "percent";</w:t>
        </w:r>
      </w:ins>
    </w:p>
    <w:p w14:paraId="50FDAB3B" w14:textId="77777777" w:rsidR="006C0BDD" w:rsidRPr="006C0BDD" w:rsidRDefault="006C0BDD" w:rsidP="006C0BDD">
      <w:pPr>
        <w:spacing w:after="0"/>
        <w:ind w:left="0"/>
        <w:rPr>
          <w:ins w:id="1210" w:author="Leeyoung" w:date="2017-03-12T23:05:00Z"/>
          <w:rFonts w:eastAsia="Times New Roman"/>
          <w:color w:val="000000"/>
          <w:sz w:val="20"/>
          <w:szCs w:val="20"/>
        </w:rPr>
      </w:pPr>
      <w:ins w:id="121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2E9EDEE3" w14:textId="77777777" w:rsidR="006C0BDD" w:rsidRPr="006C0BDD" w:rsidRDefault="006C0BDD" w:rsidP="006C0BDD">
      <w:pPr>
        <w:spacing w:after="0"/>
        <w:ind w:left="0"/>
        <w:rPr>
          <w:ins w:id="1212" w:author="Leeyoung" w:date="2017-03-12T23:05:00Z"/>
          <w:rFonts w:eastAsia="Times New Roman"/>
          <w:color w:val="000000"/>
          <w:sz w:val="20"/>
          <w:szCs w:val="20"/>
        </w:rPr>
      </w:pPr>
      <w:ins w:id="121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"To specify packet loss in one (forward) direction.";</w:t>
        </w:r>
      </w:ins>
    </w:p>
    <w:p w14:paraId="1FD965E3" w14:textId="77777777" w:rsidR="006C0BDD" w:rsidRPr="006C0BDD" w:rsidRDefault="006C0BDD" w:rsidP="006C0BDD">
      <w:pPr>
        <w:spacing w:after="0"/>
        <w:ind w:left="0"/>
        <w:rPr>
          <w:ins w:id="1214" w:author="Leeyoung" w:date="2017-03-12T23:05:00Z"/>
          <w:rFonts w:eastAsia="Times New Roman"/>
          <w:color w:val="000000"/>
          <w:sz w:val="20"/>
          <w:szCs w:val="20"/>
        </w:rPr>
      </w:pPr>
      <w:ins w:id="121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}</w:t>
        </w:r>
      </w:ins>
    </w:p>
    <w:p w14:paraId="72266A83" w14:textId="77777777" w:rsidR="006C0BDD" w:rsidRPr="006C0BDD" w:rsidRDefault="006C0BDD" w:rsidP="006C0BDD">
      <w:pPr>
        <w:spacing w:after="0"/>
        <w:ind w:left="0"/>
        <w:rPr>
          <w:ins w:id="1216" w:author="Leeyoung" w:date="2017-03-12T23:05:00Z"/>
          <w:rFonts w:eastAsia="Times New Roman"/>
          <w:color w:val="000000"/>
          <w:sz w:val="20"/>
          <w:szCs w:val="20"/>
        </w:rPr>
      </w:pPr>
    </w:p>
    <w:p w14:paraId="46D11482" w14:textId="77777777" w:rsidR="006C0BDD" w:rsidRPr="006C0BDD" w:rsidRDefault="006C0BDD" w:rsidP="006C0BDD">
      <w:pPr>
        <w:spacing w:after="0"/>
        <w:ind w:left="0"/>
        <w:rPr>
          <w:ins w:id="1217" w:author="Leeyoung" w:date="2017-03-12T23:05:00Z"/>
          <w:rFonts w:eastAsia="Times New Roman"/>
          <w:color w:val="000000"/>
          <w:sz w:val="20"/>
          <w:szCs w:val="20"/>
        </w:rPr>
      </w:pPr>
      <w:ins w:id="121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leaf two-way-packet-loss {</w:t>
        </w:r>
      </w:ins>
    </w:p>
    <w:p w14:paraId="5E0C8EE0" w14:textId="77777777" w:rsidR="006C0BDD" w:rsidRPr="006C0BDD" w:rsidRDefault="006C0BDD" w:rsidP="006C0BDD">
      <w:pPr>
        <w:spacing w:after="0"/>
        <w:ind w:left="0"/>
        <w:rPr>
          <w:ins w:id="1219" w:author="Leeyoung" w:date="2017-03-12T23:05:00Z"/>
          <w:rFonts w:eastAsia="Times New Roman"/>
          <w:color w:val="000000"/>
          <w:sz w:val="20"/>
          <w:szCs w:val="20"/>
        </w:rPr>
      </w:pPr>
      <w:ins w:id="122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type decimal64 {</w:t>
        </w:r>
      </w:ins>
    </w:p>
    <w:p w14:paraId="22D20470" w14:textId="77777777" w:rsidR="006C0BDD" w:rsidRPr="006C0BDD" w:rsidRDefault="006C0BDD" w:rsidP="006C0BDD">
      <w:pPr>
        <w:spacing w:after="0"/>
        <w:ind w:left="0"/>
        <w:rPr>
          <w:ins w:id="1221" w:author="Leeyoung" w:date="2017-03-12T23:05:00Z"/>
          <w:rFonts w:eastAsia="Times New Roman"/>
          <w:color w:val="000000"/>
          <w:sz w:val="20"/>
          <w:szCs w:val="20"/>
        </w:rPr>
      </w:pPr>
      <w:ins w:id="122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fraction-digits 4;</w:t>
        </w:r>
      </w:ins>
    </w:p>
    <w:p w14:paraId="6E010717" w14:textId="77777777" w:rsidR="006C0BDD" w:rsidRPr="006C0BDD" w:rsidRDefault="006C0BDD" w:rsidP="006C0BDD">
      <w:pPr>
        <w:spacing w:after="0"/>
        <w:ind w:left="0"/>
        <w:rPr>
          <w:ins w:id="1223" w:author="Leeyoung" w:date="2017-03-12T23:05:00Z"/>
          <w:rFonts w:eastAsia="Times New Roman"/>
          <w:color w:val="000000"/>
          <w:sz w:val="20"/>
          <w:szCs w:val="20"/>
        </w:rPr>
      </w:pPr>
      <w:ins w:id="122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range "0.0000..100.0000";</w:t>
        </w:r>
      </w:ins>
    </w:p>
    <w:p w14:paraId="3879E55B" w14:textId="77777777" w:rsidR="006C0BDD" w:rsidRPr="006C0BDD" w:rsidRDefault="006C0BDD" w:rsidP="006C0BDD">
      <w:pPr>
        <w:spacing w:after="0"/>
        <w:ind w:left="0"/>
        <w:rPr>
          <w:ins w:id="1225" w:author="Leeyoung" w:date="2017-03-12T23:05:00Z"/>
          <w:rFonts w:eastAsia="Times New Roman"/>
          <w:color w:val="000000"/>
          <w:sz w:val="20"/>
          <w:szCs w:val="20"/>
        </w:rPr>
      </w:pPr>
      <w:ins w:id="122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}</w:t>
        </w:r>
      </w:ins>
    </w:p>
    <w:p w14:paraId="3760B265" w14:textId="77777777" w:rsidR="006C0BDD" w:rsidRPr="006C0BDD" w:rsidRDefault="006C0BDD" w:rsidP="006C0BDD">
      <w:pPr>
        <w:spacing w:after="0"/>
        <w:ind w:left="0"/>
        <w:rPr>
          <w:ins w:id="1227" w:author="Leeyoung" w:date="2017-03-12T23:05:00Z"/>
          <w:rFonts w:eastAsia="Times New Roman"/>
          <w:color w:val="000000"/>
          <w:sz w:val="20"/>
          <w:szCs w:val="20"/>
        </w:rPr>
      </w:pPr>
      <w:ins w:id="122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units "percent";</w:t>
        </w:r>
      </w:ins>
    </w:p>
    <w:p w14:paraId="13A89A78" w14:textId="77777777" w:rsidR="006C0BDD" w:rsidRPr="006C0BDD" w:rsidRDefault="006C0BDD" w:rsidP="006C0BDD">
      <w:pPr>
        <w:spacing w:after="0"/>
        <w:ind w:left="0"/>
        <w:rPr>
          <w:ins w:id="1229" w:author="Leeyoung" w:date="2017-03-12T23:05:00Z"/>
          <w:rFonts w:eastAsia="Times New Roman"/>
          <w:color w:val="000000"/>
          <w:sz w:val="20"/>
          <w:szCs w:val="20"/>
        </w:rPr>
      </w:pPr>
      <w:ins w:id="123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463AB5E6" w14:textId="77777777" w:rsidR="006C0BDD" w:rsidRPr="006C0BDD" w:rsidRDefault="006C0BDD" w:rsidP="006C0BDD">
      <w:pPr>
        <w:spacing w:after="0"/>
        <w:ind w:left="0"/>
        <w:rPr>
          <w:ins w:id="1231" w:author="Leeyoung" w:date="2017-03-12T23:05:00Z"/>
          <w:rFonts w:eastAsia="Times New Roman"/>
          <w:color w:val="000000"/>
          <w:sz w:val="20"/>
          <w:szCs w:val="20"/>
        </w:rPr>
      </w:pPr>
      <w:ins w:id="123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"To specify packet loss in in both (forward and reverse)</w:t>
        </w:r>
      </w:ins>
    </w:p>
    <w:p w14:paraId="55611D42" w14:textId="77777777" w:rsidR="006C0BDD" w:rsidRPr="006C0BDD" w:rsidRDefault="006C0BDD" w:rsidP="006C0BDD">
      <w:pPr>
        <w:spacing w:after="0"/>
        <w:ind w:left="0"/>
        <w:rPr>
          <w:ins w:id="1233" w:author="Leeyoung" w:date="2017-03-12T23:05:00Z"/>
          <w:rFonts w:eastAsia="Times New Roman"/>
          <w:color w:val="000000"/>
          <w:sz w:val="20"/>
          <w:szCs w:val="20"/>
        </w:rPr>
      </w:pPr>
      <w:ins w:id="123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directions";</w:t>
        </w:r>
      </w:ins>
    </w:p>
    <w:p w14:paraId="09AC4B9D" w14:textId="77777777" w:rsidR="006C0BDD" w:rsidRPr="006C0BDD" w:rsidRDefault="006C0BDD" w:rsidP="006C0BDD">
      <w:pPr>
        <w:spacing w:after="0"/>
        <w:ind w:left="0"/>
        <w:rPr>
          <w:ins w:id="1235" w:author="Leeyoung" w:date="2017-03-12T23:05:00Z"/>
          <w:rFonts w:eastAsia="Times New Roman"/>
          <w:color w:val="000000"/>
          <w:sz w:val="20"/>
          <w:szCs w:val="20"/>
        </w:rPr>
      </w:pPr>
      <w:ins w:id="123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}</w:t>
        </w:r>
      </w:ins>
    </w:p>
    <w:p w14:paraId="31DD8952" w14:textId="77777777" w:rsidR="006C0BDD" w:rsidRPr="006C0BDD" w:rsidRDefault="006C0BDD" w:rsidP="006C0BDD">
      <w:pPr>
        <w:spacing w:after="0"/>
        <w:ind w:left="0"/>
        <w:rPr>
          <w:ins w:id="1237" w:author="Leeyoung" w:date="2017-03-12T23:05:00Z"/>
          <w:rFonts w:eastAsia="Times New Roman"/>
          <w:color w:val="000000"/>
          <w:sz w:val="20"/>
          <w:szCs w:val="20"/>
        </w:rPr>
      </w:pPr>
      <w:ins w:id="123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1AE9ECFA" w14:textId="77777777" w:rsidR="006C0BDD" w:rsidRPr="006C0BDD" w:rsidRDefault="006C0BDD" w:rsidP="006C0BDD">
      <w:pPr>
        <w:spacing w:after="0"/>
        <w:ind w:left="0"/>
        <w:rPr>
          <w:ins w:id="1239" w:author="Leeyoung" w:date="2017-03-12T23:05:00Z"/>
          <w:rFonts w:eastAsia="Times New Roman"/>
          <w:color w:val="000000"/>
          <w:sz w:val="20"/>
          <w:szCs w:val="20"/>
        </w:rPr>
      </w:pPr>
    </w:p>
    <w:p w14:paraId="1B34F2A9" w14:textId="77777777" w:rsidR="006C0BDD" w:rsidRPr="006C0BDD" w:rsidRDefault="006C0BDD" w:rsidP="006C0BDD">
      <w:pPr>
        <w:spacing w:after="0"/>
        <w:ind w:left="0"/>
        <w:rPr>
          <w:ins w:id="1240" w:author="Leeyoung" w:date="2017-03-12T23:05:00Z"/>
          <w:rFonts w:eastAsia="Times New Roman"/>
          <w:color w:val="000000"/>
          <w:sz w:val="20"/>
          <w:szCs w:val="20"/>
        </w:rPr>
      </w:pPr>
    </w:p>
    <w:p w14:paraId="594E0DF1" w14:textId="77777777" w:rsidR="006C0BDD" w:rsidRPr="006C0BDD" w:rsidRDefault="006C0BDD" w:rsidP="006C0BDD">
      <w:pPr>
        <w:spacing w:after="0"/>
        <w:ind w:left="0"/>
        <w:rPr>
          <w:ins w:id="1241" w:author="Leeyoung" w:date="2017-03-12T23:05:00Z"/>
          <w:rFonts w:eastAsia="Times New Roman"/>
          <w:color w:val="000000"/>
          <w:sz w:val="20"/>
          <w:szCs w:val="20"/>
        </w:rPr>
      </w:pPr>
      <w:ins w:id="124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grouping telemetry-bandwidth {</w:t>
        </w:r>
      </w:ins>
    </w:p>
    <w:p w14:paraId="2279BA82" w14:textId="77777777" w:rsidR="006C0BDD" w:rsidRPr="006C0BDD" w:rsidRDefault="006C0BDD" w:rsidP="006C0BDD">
      <w:pPr>
        <w:spacing w:after="0"/>
        <w:ind w:left="0"/>
        <w:rPr>
          <w:ins w:id="1243" w:author="Leeyoung" w:date="2017-03-12T23:05:00Z"/>
          <w:rFonts w:eastAsia="Times New Roman"/>
          <w:color w:val="000000"/>
          <w:sz w:val="20"/>
          <w:szCs w:val="20"/>
        </w:rPr>
      </w:pPr>
      <w:ins w:id="124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description</w:t>
        </w:r>
      </w:ins>
    </w:p>
    <w:p w14:paraId="32F4CC8B" w14:textId="77777777" w:rsidR="006C0BDD" w:rsidRPr="006C0BDD" w:rsidRDefault="006C0BDD" w:rsidP="006C0BDD">
      <w:pPr>
        <w:spacing w:after="0"/>
        <w:ind w:left="0"/>
        <w:rPr>
          <w:ins w:id="1245" w:author="Leeyoung" w:date="2017-03-12T23:05:00Z"/>
          <w:rFonts w:eastAsia="Times New Roman"/>
          <w:color w:val="000000"/>
          <w:sz w:val="20"/>
          <w:szCs w:val="20"/>
        </w:rPr>
      </w:pPr>
      <w:ins w:id="124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"Base telemetry bandwidth parameters";</w:t>
        </w:r>
      </w:ins>
    </w:p>
    <w:p w14:paraId="7457B6A0" w14:textId="77777777" w:rsidR="006C0BDD" w:rsidRPr="006C0BDD" w:rsidRDefault="006C0BDD" w:rsidP="006C0BDD">
      <w:pPr>
        <w:spacing w:after="0"/>
        <w:ind w:left="0"/>
        <w:rPr>
          <w:ins w:id="1247" w:author="Leeyoung" w:date="2017-03-12T23:05:00Z"/>
          <w:rFonts w:eastAsia="Times New Roman"/>
          <w:color w:val="000000"/>
          <w:sz w:val="20"/>
          <w:szCs w:val="20"/>
        </w:rPr>
      </w:pPr>
      <w:ins w:id="124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leaf utilized-bandwidth {</w:t>
        </w:r>
      </w:ins>
    </w:p>
    <w:p w14:paraId="640618ED" w14:textId="77777777" w:rsidR="006C0BDD" w:rsidRPr="006C0BDD" w:rsidRDefault="006C0BDD" w:rsidP="006C0BDD">
      <w:pPr>
        <w:spacing w:after="0"/>
        <w:ind w:left="0"/>
        <w:rPr>
          <w:ins w:id="1249" w:author="Leeyoung" w:date="2017-03-12T23:05:00Z"/>
          <w:rFonts w:eastAsia="Times New Roman"/>
          <w:color w:val="000000"/>
          <w:sz w:val="20"/>
          <w:szCs w:val="20"/>
        </w:rPr>
      </w:pPr>
      <w:ins w:id="125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type rt:bandwidth-ieee-float32;</w:t>
        </w:r>
      </w:ins>
    </w:p>
    <w:p w14:paraId="58F71F3A" w14:textId="77777777" w:rsidR="006C0BDD" w:rsidRPr="006C0BDD" w:rsidRDefault="006C0BDD" w:rsidP="006C0BDD">
      <w:pPr>
        <w:spacing w:after="0"/>
        <w:ind w:left="0"/>
        <w:rPr>
          <w:ins w:id="1251" w:author="Leeyoung" w:date="2017-03-12T23:05:00Z"/>
          <w:rFonts w:eastAsia="Times New Roman"/>
          <w:color w:val="000000"/>
          <w:sz w:val="20"/>
          <w:szCs w:val="20"/>
        </w:rPr>
      </w:pPr>
      <w:ins w:id="125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1B75D9D3" w14:textId="77777777" w:rsidR="006C0BDD" w:rsidRPr="006C0BDD" w:rsidRDefault="006C0BDD" w:rsidP="006C0BDD">
      <w:pPr>
        <w:spacing w:after="0"/>
        <w:ind w:left="0"/>
        <w:rPr>
          <w:ins w:id="1253" w:author="Leeyoung" w:date="2017-03-12T23:05:00Z"/>
          <w:rFonts w:eastAsia="Times New Roman"/>
          <w:color w:val="000000"/>
          <w:sz w:val="20"/>
          <w:szCs w:val="20"/>
        </w:rPr>
      </w:pPr>
      <w:ins w:id="125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"To specify utilized bandwidth over the specified source</w:t>
        </w:r>
      </w:ins>
    </w:p>
    <w:p w14:paraId="133240C2" w14:textId="77777777" w:rsidR="006C0BDD" w:rsidRPr="006C0BDD" w:rsidRDefault="006C0BDD" w:rsidP="006C0BDD">
      <w:pPr>
        <w:spacing w:after="0"/>
        <w:ind w:left="0"/>
        <w:rPr>
          <w:ins w:id="1255" w:author="Leeyoung" w:date="2017-03-12T23:05:00Z"/>
          <w:rFonts w:eastAsia="Times New Roman"/>
          <w:color w:val="000000"/>
          <w:sz w:val="20"/>
          <w:szCs w:val="20"/>
        </w:rPr>
      </w:pPr>
      <w:ins w:id="125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and destination in bytes per seconds.";</w:t>
        </w:r>
      </w:ins>
    </w:p>
    <w:p w14:paraId="09EB026F" w14:textId="77777777" w:rsidR="006C0BDD" w:rsidRPr="006C0BDD" w:rsidRDefault="006C0BDD" w:rsidP="006C0BDD">
      <w:pPr>
        <w:spacing w:after="0"/>
        <w:ind w:left="0"/>
        <w:rPr>
          <w:ins w:id="1257" w:author="Leeyoung" w:date="2017-03-12T23:05:00Z"/>
          <w:rFonts w:eastAsia="Times New Roman"/>
          <w:color w:val="000000"/>
          <w:sz w:val="20"/>
          <w:szCs w:val="20"/>
        </w:rPr>
      </w:pPr>
      <w:ins w:id="125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reference</w:t>
        </w:r>
      </w:ins>
    </w:p>
    <w:p w14:paraId="17C91965" w14:textId="77777777" w:rsidR="006C0BDD" w:rsidRPr="006C0BDD" w:rsidRDefault="006C0BDD" w:rsidP="006C0BDD">
      <w:pPr>
        <w:spacing w:after="0"/>
        <w:ind w:left="0"/>
        <w:rPr>
          <w:ins w:id="1259" w:author="Leeyoung" w:date="2017-03-12T23:05:00Z"/>
          <w:rFonts w:eastAsia="Times New Roman"/>
          <w:color w:val="000000"/>
          <w:sz w:val="20"/>
          <w:szCs w:val="20"/>
        </w:rPr>
      </w:pPr>
      <w:ins w:id="126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"RFC 3471";</w:t>
        </w:r>
      </w:ins>
    </w:p>
    <w:p w14:paraId="18DFEC98" w14:textId="77777777" w:rsidR="006C0BDD" w:rsidRPr="006C0BDD" w:rsidRDefault="006C0BDD" w:rsidP="006C0BDD">
      <w:pPr>
        <w:spacing w:after="0"/>
        <w:ind w:left="0"/>
        <w:rPr>
          <w:ins w:id="1261" w:author="Leeyoung" w:date="2017-03-12T23:05:00Z"/>
          <w:rFonts w:eastAsia="Times New Roman"/>
          <w:color w:val="000000"/>
          <w:sz w:val="20"/>
          <w:szCs w:val="20"/>
        </w:rPr>
      </w:pPr>
      <w:ins w:id="126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}</w:t>
        </w:r>
      </w:ins>
    </w:p>
    <w:p w14:paraId="61843FD6" w14:textId="77777777" w:rsidR="006C0BDD" w:rsidRPr="006C0BDD" w:rsidRDefault="006C0BDD" w:rsidP="006C0BDD">
      <w:pPr>
        <w:spacing w:after="0"/>
        <w:ind w:left="0"/>
        <w:rPr>
          <w:ins w:id="1263" w:author="Leeyoung" w:date="2017-03-12T23:05:00Z"/>
          <w:rFonts w:eastAsia="Times New Roman"/>
          <w:color w:val="000000"/>
          <w:sz w:val="20"/>
          <w:szCs w:val="20"/>
        </w:rPr>
      </w:pPr>
      <w:ins w:id="126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2991CC8F" w14:textId="77777777" w:rsidR="006C0BDD" w:rsidRPr="006C0BDD" w:rsidRDefault="006C0BDD" w:rsidP="006C0BDD">
      <w:pPr>
        <w:spacing w:after="0"/>
        <w:ind w:left="0"/>
        <w:rPr>
          <w:ins w:id="1265" w:author="Leeyoung" w:date="2017-03-12T23:05:00Z"/>
          <w:rFonts w:eastAsia="Times New Roman"/>
          <w:color w:val="000000"/>
          <w:sz w:val="20"/>
          <w:szCs w:val="20"/>
        </w:rPr>
      </w:pPr>
    </w:p>
    <w:p w14:paraId="59615F4B" w14:textId="77777777" w:rsidR="006C0BDD" w:rsidRPr="006C0BDD" w:rsidRDefault="006C0BDD" w:rsidP="006C0BDD">
      <w:pPr>
        <w:spacing w:after="0"/>
        <w:ind w:left="0"/>
        <w:rPr>
          <w:ins w:id="1266" w:author="Leeyoung" w:date="2017-03-12T23:05:00Z"/>
          <w:rFonts w:eastAsia="Times New Roman"/>
          <w:color w:val="000000"/>
          <w:sz w:val="20"/>
          <w:szCs w:val="20"/>
        </w:rPr>
      </w:pPr>
      <w:ins w:id="126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grouping scaling-criteria {</w:t>
        </w:r>
      </w:ins>
    </w:p>
    <w:p w14:paraId="079195D1" w14:textId="77777777" w:rsidR="006C0BDD" w:rsidRPr="006C0BDD" w:rsidRDefault="006C0BDD" w:rsidP="006C0BDD">
      <w:pPr>
        <w:spacing w:after="0"/>
        <w:ind w:left="0"/>
        <w:rPr>
          <w:ins w:id="1268" w:author="Leeyoung" w:date="2017-03-12T23:05:00Z"/>
          <w:rFonts w:eastAsia="Times New Roman"/>
          <w:color w:val="000000"/>
          <w:sz w:val="20"/>
          <w:szCs w:val="20"/>
        </w:rPr>
      </w:pPr>
      <w:ins w:id="126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description</w:t>
        </w:r>
      </w:ins>
    </w:p>
    <w:p w14:paraId="772D3708" w14:textId="77777777" w:rsidR="006C0BDD" w:rsidRPr="006C0BDD" w:rsidRDefault="006C0BDD" w:rsidP="006C0BDD">
      <w:pPr>
        <w:spacing w:after="0"/>
        <w:ind w:left="0"/>
        <w:rPr>
          <w:ins w:id="1270" w:author="Leeyoung" w:date="2017-03-12T23:05:00Z"/>
          <w:rFonts w:eastAsia="Times New Roman"/>
          <w:color w:val="000000"/>
          <w:sz w:val="20"/>
          <w:szCs w:val="20"/>
        </w:rPr>
      </w:pPr>
      <w:ins w:id="127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"Grouping for scaling criteria";</w:t>
        </w:r>
      </w:ins>
    </w:p>
    <w:p w14:paraId="1CA53262" w14:textId="77777777" w:rsidR="006C0BDD" w:rsidRPr="006C0BDD" w:rsidRDefault="006C0BDD" w:rsidP="006C0BDD">
      <w:pPr>
        <w:spacing w:after="0"/>
        <w:ind w:left="0"/>
        <w:rPr>
          <w:ins w:id="1272" w:author="Leeyoung" w:date="2017-03-12T23:05:00Z"/>
          <w:rFonts w:eastAsia="Times New Roman"/>
          <w:color w:val="000000"/>
          <w:sz w:val="20"/>
          <w:szCs w:val="20"/>
        </w:rPr>
      </w:pPr>
      <w:ins w:id="127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leaf performance-type {</w:t>
        </w:r>
      </w:ins>
    </w:p>
    <w:p w14:paraId="088A927A" w14:textId="77777777" w:rsidR="006C0BDD" w:rsidRPr="006C0BDD" w:rsidRDefault="006C0BDD" w:rsidP="006C0BDD">
      <w:pPr>
        <w:spacing w:after="0"/>
        <w:ind w:left="0"/>
        <w:rPr>
          <w:ins w:id="1274" w:author="Leeyoung" w:date="2017-03-12T23:05:00Z"/>
          <w:rFonts w:eastAsia="Times New Roman"/>
          <w:color w:val="000000"/>
          <w:sz w:val="20"/>
          <w:szCs w:val="20"/>
        </w:rPr>
      </w:pPr>
      <w:ins w:id="127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type identityref {</w:t>
        </w:r>
      </w:ins>
    </w:p>
    <w:p w14:paraId="472200A0" w14:textId="77777777" w:rsidR="006C0BDD" w:rsidRPr="006C0BDD" w:rsidRDefault="006C0BDD" w:rsidP="006C0BDD">
      <w:pPr>
        <w:spacing w:after="0"/>
        <w:ind w:left="0"/>
        <w:rPr>
          <w:ins w:id="1276" w:author="Leeyoung" w:date="2017-03-12T23:05:00Z"/>
          <w:rFonts w:eastAsia="Times New Roman"/>
          <w:color w:val="000000"/>
          <w:sz w:val="20"/>
          <w:szCs w:val="20"/>
        </w:rPr>
      </w:pPr>
      <w:ins w:id="127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lastRenderedPageBreak/>
          <w:t xml:space="preserve">              base telemetry-param-type;</w:t>
        </w:r>
      </w:ins>
    </w:p>
    <w:p w14:paraId="7E7EDDB4" w14:textId="77777777" w:rsidR="006C0BDD" w:rsidRPr="006C0BDD" w:rsidRDefault="006C0BDD" w:rsidP="006C0BDD">
      <w:pPr>
        <w:spacing w:after="0"/>
        <w:ind w:left="0"/>
        <w:rPr>
          <w:ins w:id="1278" w:author="Leeyoung" w:date="2017-03-12T23:05:00Z"/>
          <w:rFonts w:eastAsia="Times New Roman"/>
          <w:color w:val="000000"/>
          <w:sz w:val="20"/>
          <w:szCs w:val="20"/>
        </w:rPr>
      </w:pPr>
      <w:ins w:id="127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}</w:t>
        </w:r>
      </w:ins>
    </w:p>
    <w:p w14:paraId="640C2B97" w14:textId="77777777" w:rsidR="006C0BDD" w:rsidRPr="006C0BDD" w:rsidRDefault="006C0BDD" w:rsidP="006C0BDD">
      <w:pPr>
        <w:spacing w:after="0"/>
        <w:ind w:left="0"/>
        <w:rPr>
          <w:ins w:id="1280" w:author="Leeyoung" w:date="2017-03-12T23:05:00Z"/>
          <w:rFonts w:eastAsia="Times New Roman"/>
          <w:color w:val="000000"/>
          <w:sz w:val="20"/>
          <w:szCs w:val="20"/>
        </w:rPr>
      </w:pPr>
      <w:ins w:id="128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description</w:t>
        </w:r>
      </w:ins>
    </w:p>
    <w:p w14:paraId="41F11A98" w14:textId="77777777" w:rsidR="006C0BDD" w:rsidRPr="006C0BDD" w:rsidRDefault="006C0BDD" w:rsidP="006C0BDD">
      <w:pPr>
        <w:spacing w:after="0"/>
        <w:ind w:left="0"/>
        <w:rPr>
          <w:ins w:id="1282" w:author="Leeyoung" w:date="2017-03-12T23:05:00Z"/>
          <w:rFonts w:eastAsia="Times New Roman"/>
          <w:color w:val="000000"/>
          <w:sz w:val="20"/>
          <w:szCs w:val="20"/>
        </w:rPr>
      </w:pPr>
      <w:ins w:id="128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"Reference to the tunnel level telemetry type";</w:t>
        </w:r>
      </w:ins>
    </w:p>
    <w:p w14:paraId="599611C8" w14:textId="77777777" w:rsidR="006C0BDD" w:rsidRPr="006C0BDD" w:rsidRDefault="006C0BDD" w:rsidP="006C0BDD">
      <w:pPr>
        <w:spacing w:after="0"/>
        <w:ind w:left="0"/>
        <w:rPr>
          <w:ins w:id="1284" w:author="Leeyoung" w:date="2017-03-12T23:05:00Z"/>
          <w:rFonts w:eastAsia="Times New Roman"/>
          <w:color w:val="000000"/>
          <w:sz w:val="20"/>
          <w:szCs w:val="20"/>
        </w:rPr>
      </w:pPr>
      <w:ins w:id="128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}</w:t>
        </w:r>
      </w:ins>
    </w:p>
    <w:p w14:paraId="6D351A51" w14:textId="77777777" w:rsidR="006C0BDD" w:rsidRPr="006C0BDD" w:rsidRDefault="006C0BDD" w:rsidP="006C0BDD">
      <w:pPr>
        <w:spacing w:after="0"/>
        <w:ind w:left="0"/>
        <w:rPr>
          <w:ins w:id="1286" w:author="Leeyoung" w:date="2017-03-12T23:05:00Z"/>
          <w:rFonts w:eastAsia="Times New Roman"/>
          <w:color w:val="000000"/>
          <w:sz w:val="20"/>
          <w:szCs w:val="20"/>
        </w:rPr>
      </w:pPr>
    </w:p>
    <w:p w14:paraId="293F8E83" w14:textId="77777777" w:rsidR="006C0BDD" w:rsidRPr="006C0BDD" w:rsidRDefault="006C0BDD" w:rsidP="006C0BDD">
      <w:pPr>
        <w:spacing w:after="0"/>
        <w:ind w:left="0"/>
        <w:rPr>
          <w:ins w:id="1287" w:author="Leeyoung" w:date="2017-03-12T23:05:00Z"/>
          <w:rFonts w:eastAsia="Times New Roman"/>
          <w:color w:val="000000"/>
          <w:sz w:val="20"/>
          <w:szCs w:val="20"/>
        </w:rPr>
      </w:pPr>
      <w:ins w:id="128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leaf performance-data {</w:t>
        </w:r>
      </w:ins>
    </w:p>
    <w:p w14:paraId="064AFF73" w14:textId="77777777" w:rsidR="006C0BDD" w:rsidRPr="006C0BDD" w:rsidRDefault="006C0BDD" w:rsidP="006C0BDD">
      <w:pPr>
        <w:spacing w:after="0"/>
        <w:ind w:left="0"/>
        <w:rPr>
          <w:ins w:id="1289" w:author="Leeyoung" w:date="2017-03-12T23:05:00Z"/>
          <w:rFonts w:eastAsia="Times New Roman"/>
          <w:color w:val="000000"/>
          <w:sz w:val="20"/>
          <w:szCs w:val="20"/>
        </w:rPr>
      </w:pPr>
      <w:ins w:id="129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type binary;</w:t>
        </w:r>
      </w:ins>
    </w:p>
    <w:p w14:paraId="063699AD" w14:textId="77777777" w:rsidR="006C0BDD" w:rsidRPr="006C0BDD" w:rsidRDefault="006C0BDD" w:rsidP="006C0BDD">
      <w:pPr>
        <w:spacing w:after="0"/>
        <w:ind w:left="0"/>
        <w:rPr>
          <w:ins w:id="1291" w:author="Leeyoung" w:date="2017-03-12T23:05:00Z"/>
          <w:rFonts w:eastAsia="Times New Roman"/>
          <w:color w:val="000000"/>
          <w:sz w:val="20"/>
          <w:szCs w:val="20"/>
        </w:rPr>
      </w:pPr>
      <w:ins w:id="129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description</w:t>
        </w:r>
      </w:ins>
    </w:p>
    <w:p w14:paraId="77B22C7B" w14:textId="77777777" w:rsidR="006C0BDD" w:rsidRPr="006C0BDD" w:rsidRDefault="006C0BDD" w:rsidP="006C0BDD">
      <w:pPr>
        <w:spacing w:after="0"/>
        <w:ind w:left="0"/>
        <w:rPr>
          <w:ins w:id="1293" w:author="Leeyoung" w:date="2017-03-12T23:05:00Z"/>
          <w:rFonts w:eastAsia="Times New Roman"/>
          <w:color w:val="000000"/>
          <w:sz w:val="20"/>
          <w:szCs w:val="20"/>
        </w:rPr>
      </w:pPr>
      <w:ins w:id="129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"The encoding and meaning of this field is</w:t>
        </w:r>
      </w:ins>
    </w:p>
    <w:p w14:paraId="09615217" w14:textId="77777777" w:rsidR="006C0BDD" w:rsidRPr="006C0BDD" w:rsidRDefault="006C0BDD" w:rsidP="006C0BDD">
      <w:pPr>
        <w:spacing w:after="0"/>
        <w:ind w:left="0"/>
        <w:rPr>
          <w:ins w:id="1295" w:author="Leeyoung" w:date="2017-03-12T23:05:00Z"/>
          <w:rFonts w:eastAsia="Times New Roman"/>
          <w:color w:val="000000"/>
          <w:sz w:val="20"/>
          <w:szCs w:val="20"/>
        </w:rPr>
      </w:pPr>
      <w:ins w:id="129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based on the performance-type";</w:t>
        </w:r>
      </w:ins>
    </w:p>
    <w:p w14:paraId="7596E2F1" w14:textId="77777777" w:rsidR="006C0BDD" w:rsidRPr="006C0BDD" w:rsidRDefault="006C0BDD" w:rsidP="006C0BDD">
      <w:pPr>
        <w:spacing w:after="0"/>
        <w:ind w:left="0"/>
        <w:rPr>
          <w:ins w:id="1297" w:author="Leeyoung" w:date="2017-03-12T23:05:00Z"/>
          <w:rFonts w:eastAsia="Times New Roman"/>
          <w:color w:val="000000"/>
          <w:sz w:val="20"/>
          <w:szCs w:val="20"/>
        </w:rPr>
      </w:pPr>
      <w:ins w:id="129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}</w:t>
        </w:r>
      </w:ins>
    </w:p>
    <w:p w14:paraId="388D264C" w14:textId="77777777" w:rsidR="006C0BDD" w:rsidRPr="006C0BDD" w:rsidRDefault="006C0BDD" w:rsidP="006C0BDD">
      <w:pPr>
        <w:spacing w:after="0"/>
        <w:ind w:left="0"/>
        <w:rPr>
          <w:ins w:id="1299" w:author="Leeyoung" w:date="2017-03-12T23:05:00Z"/>
          <w:rFonts w:eastAsia="Times New Roman"/>
          <w:color w:val="000000"/>
          <w:sz w:val="20"/>
          <w:szCs w:val="20"/>
        </w:rPr>
      </w:pPr>
      <w:ins w:id="130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1A02F712" w14:textId="77777777" w:rsidR="006C0BDD" w:rsidRPr="006C0BDD" w:rsidRDefault="006C0BDD" w:rsidP="006C0BDD">
      <w:pPr>
        <w:spacing w:after="0"/>
        <w:ind w:left="0"/>
        <w:rPr>
          <w:ins w:id="1301" w:author="Leeyoung" w:date="2017-03-12T23:05:00Z"/>
          <w:rFonts w:eastAsia="Times New Roman"/>
          <w:color w:val="000000"/>
          <w:sz w:val="20"/>
          <w:szCs w:val="20"/>
        </w:rPr>
      </w:pPr>
    </w:p>
    <w:p w14:paraId="7ECD2F9F" w14:textId="77777777" w:rsidR="006C0BDD" w:rsidRPr="006C0BDD" w:rsidRDefault="006C0BDD" w:rsidP="006C0BDD">
      <w:pPr>
        <w:spacing w:after="0"/>
        <w:ind w:left="0"/>
        <w:rPr>
          <w:ins w:id="1302" w:author="Leeyoung" w:date="2017-03-12T23:05:00Z"/>
          <w:rFonts w:eastAsia="Times New Roman"/>
          <w:color w:val="000000"/>
          <w:sz w:val="20"/>
          <w:szCs w:val="20"/>
        </w:rPr>
      </w:pPr>
      <w:ins w:id="130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grouping scaling-intent {</w:t>
        </w:r>
      </w:ins>
    </w:p>
    <w:p w14:paraId="20A8EEE9" w14:textId="77777777" w:rsidR="006C0BDD" w:rsidRPr="006C0BDD" w:rsidRDefault="006C0BDD" w:rsidP="006C0BDD">
      <w:pPr>
        <w:spacing w:after="0"/>
        <w:ind w:left="0"/>
        <w:rPr>
          <w:ins w:id="1304" w:author="Leeyoung" w:date="2017-03-12T23:05:00Z"/>
          <w:rFonts w:eastAsia="Times New Roman"/>
          <w:color w:val="000000"/>
          <w:sz w:val="20"/>
          <w:szCs w:val="20"/>
        </w:rPr>
      </w:pPr>
      <w:ins w:id="130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description</w:t>
        </w:r>
      </w:ins>
    </w:p>
    <w:p w14:paraId="0BE215C6" w14:textId="77777777" w:rsidR="006C0BDD" w:rsidRPr="006C0BDD" w:rsidRDefault="006C0BDD" w:rsidP="006C0BDD">
      <w:pPr>
        <w:spacing w:after="0"/>
        <w:ind w:left="0"/>
        <w:rPr>
          <w:ins w:id="1306" w:author="Leeyoung" w:date="2017-03-12T23:05:00Z"/>
          <w:rFonts w:eastAsia="Times New Roman"/>
          <w:color w:val="000000"/>
          <w:sz w:val="20"/>
          <w:szCs w:val="20"/>
        </w:rPr>
      </w:pPr>
      <w:ins w:id="130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"Basic scaling intent";</w:t>
        </w:r>
      </w:ins>
    </w:p>
    <w:p w14:paraId="7B69F816" w14:textId="77777777" w:rsidR="006C0BDD" w:rsidRPr="006C0BDD" w:rsidRDefault="006C0BDD" w:rsidP="006C0BDD">
      <w:pPr>
        <w:spacing w:after="0"/>
        <w:ind w:left="0"/>
        <w:rPr>
          <w:ins w:id="1308" w:author="Leeyoung" w:date="2017-03-12T23:05:00Z"/>
          <w:rFonts w:eastAsia="Times New Roman"/>
          <w:color w:val="000000"/>
          <w:sz w:val="20"/>
          <w:szCs w:val="20"/>
        </w:rPr>
      </w:pPr>
    </w:p>
    <w:p w14:paraId="2B5F55CF" w14:textId="77777777" w:rsidR="006C0BDD" w:rsidRPr="006C0BDD" w:rsidRDefault="006C0BDD" w:rsidP="006C0BDD">
      <w:pPr>
        <w:spacing w:after="0"/>
        <w:ind w:left="0"/>
        <w:rPr>
          <w:ins w:id="1309" w:author="Leeyoung" w:date="2017-03-12T23:05:00Z"/>
          <w:rFonts w:eastAsia="Times New Roman"/>
          <w:color w:val="000000"/>
          <w:sz w:val="20"/>
          <w:szCs w:val="20"/>
        </w:rPr>
      </w:pPr>
      <w:ins w:id="131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container scale-in {</w:t>
        </w:r>
      </w:ins>
    </w:p>
    <w:p w14:paraId="036BBCBF" w14:textId="77777777" w:rsidR="006C0BDD" w:rsidRPr="006C0BDD" w:rsidRDefault="006C0BDD" w:rsidP="006C0BDD">
      <w:pPr>
        <w:spacing w:after="0"/>
        <w:ind w:left="0"/>
        <w:rPr>
          <w:ins w:id="1311" w:author="Leeyoung" w:date="2017-03-12T23:05:00Z"/>
          <w:rFonts w:eastAsia="Times New Roman"/>
          <w:color w:val="000000"/>
          <w:sz w:val="20"/>
          <w:szCs w:val="20"/>
        </w:rPr>
      </w:pPr>
      <w:ins w:id="131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description</w:t>
        </w:r>
      </w:ins>
    </w:p>
    <w:p w14:paraId="573496FE" w14:textId="77777777" w:rsidR="006C0BDD" w:rsidRPr="006C0BDD" w:rsidRDefault="006C0BDD" w:rsidP="006C0BDD">
      <w:pPr>
        <w:spacing w:after="0"/>
        <w:ind w:left="0"/>
        <w:rPr>
          <w:ins w:id="1313" w:author="Leeyoung" w:date="2017-03-12T23:05:00Z"/>
          <w:rFonts w:eastAsia="Times New Roman"/>
          <w:color w:val="000000"/>
          <w:sz w:val="20"/>
          <w:szCs w:val="20"/>
        </w:rPr>
      </w:pPr>
      <w:ins w:id="131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"Basic scaling-in intent";</w:t>
        </w:r>
      </w:ins>
    </w:p>
    <w:p w14:paraId="1791838A" w14:textId="77777777" w:rsidR="006C0BDD" w:rsidRPr="006C0BDD" w:rsidRDefault="006C0BDD" w:rsidP="006C0BDD">
      <w:pPr>
        <w:spacing w:after="0"/>
        <w:ind w:left="0"/>
        <w:rPr>
          <w:ins w:id="1315" w:author="Leeyoung" w:date="2017-03-12T23:05:00Z"/>
          <w:rFonts w:eastAsia="Times New Roman"/>
          <w:color w:val="000000"/>
          <w:sz w:val="20"/>
          <w:szCs w:val="20"/>
        </w:rPr>
      </w:pPr>
    </w:p>
    <w:p w14:paraId="447002E0" w14:textId="77777777" w:rsidR="006C0BDD" w:rsidRPr="006C0BDD" w:rsidRDefault="006C0BDD" w:rsidP="006C0BDD">
      <w:pPr>
        <w:spacing w:after="0"/>
        <w:ind w:left="0"/>
        <w:rPr>
          <w:ins w:id="1316" w:author="Leeyoung" w:date="2017-03-12T23:05:00Z"/>
          <w:rFonts w:eastAsia="Times New Roman"/>
          <w:color w:val="000000"/>
          <w:sz w:val="20"/>
          <w:szCs w:val="20"/>
        </w:rPr>
      </w:pPr>
      <w:ins w:id="131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leaf scale-in-operation-type {</w:t>
        </w:r>
      </w:ins>
    </w:p>
    <w:p w14:paraId="182B18A1" w14:textId="77777777" w:rsidR="006C0BDD" w:rsidRPr="006C0BDD" w:rsidRDefault="006C0BDD" w:rsidP="006C0BDD">
      <w:pPr>
        <w:spacing w:after="0"/>
        <w:ind w:left="0"/>
        <w:rPr>
          <w:ins w:id="1318" w:author="Leeyoung" w:date="2017-03-12T23:05:00Z"/>
          <w:rFonts w:eastAsia="Times New Roman"/>
          <w:color w:val="000000"/>
          <w:sz w:val="20"/>
          <w:szCs w:val="20"/>
        </w:rPr>
      </w:pPr>
      <w:ins w:id="131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type scaling-criteria-operation;</w:t>
        </w:r>
      </w:ins>
    </w:p>
    <w:p w14:paraId="485C9661" w14:textId="77777777" w:rsidR="006C0BDD" w:rsidRPr="006C0BDD" w:rsidRDefault="006C0BDD" w:rsidP="006C0BDD">
      <w:pPr>
        <w:spacing w:after="0"/>
        <w:ind w:left="0"/>
        <w:rPr>
          <w:ins w:id="1320" w:author="Leeyoung" w:date="2017-03-12T23:05:00Z"/>
          <w:rFonts w:eastAsia="Times New Roman"/>
          <w:color w:val="000000"/>
          <w:sz w:val="20"/>
          <w:szCs w:val="20"/>
        </w:rPr>
      </w:pPr>
      <w:ins w:id="132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default AND;</w:t>
        </w:r>
      </w:ins>
    </w:p>
    <w:p w14:paraId="2301E26E" w14:textId="77777777" w:rsidR="006C0BDD" w:rsidRPr="006C0BDD" w:rsidRDefault="006C0BDD" w:rsidP="006C0BDD">
      <w:pPr>
        <w:spacing w:after="0"/>
        <w:ind w:left="0"/>
        <w:rPr>
          <w:ins w:id="1322" w:author="Leeyoung" w:date="2017-03-12T23:05:00Z"/>
          <w:rFonts w:eastAsia="Times New Roman"/>
          <w:color w:val="000000"/>
          <w:sz w:val="20"/>
          <w:szCs w:val="20"/>
        </w:rPr>
      </w:pPr>
      <w:ins w:id="132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description</w:t>
        </w:r>
      </w:ins>
    </w:p>
    <w:p w14:paraId="1A584B9D" w14:textId="77777777" w:rsidR="006C0BDD" w:rsidRPr="006C0BDD" w:rsidRDefault="006C0BDD" w:rsidP="006C0BDD">
      <w:pPr>
        <w:spacing w:after="0"/>
        <w:ind w:left="0"/>
        <w:rPr>
          <w:ins w:id="1324" w:author="Leeyoung" w:date="2017-03-12T23:05:00Z"/>
          <w:rFonts w:eastAsia="Times New Roman"/>
          <w:color w:val="000000"/>
          <w:sz w:val="20"/>
          <w:szCs w:val="20"/>
        </w:rPr>
      </w:pPr>
      <w:ins w:id="132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    "Operation to be applied to check between</w:t>
        </w:r>
      </w:ins>
    </w:p>
    <w:p w14:paraId="48597B9C" w14:textId="77777777" w:rsidR="006C0BDD" w:rsidRPr="006C0BDD" w:rsidRDefault="006C0BDD" w:rsidP="006C0BDD">
      <w:pPr>
        <w:spacing w:after="0"/>
        <w:ind w:left="0"/>
        <w:rPr>
          <w:ins w:id="1326" w:author="Leeyoung" w:date="2017-03-12T23:05:00Z"/>
          <w:rFonts w:eastAsia="Times New Roman"/>
          <w:color w:val="000000"/>
          <w:sz w:val="20"/>
          <w:szCs w:val="20"/>
        </w:rPr>
      </w:pPr>
      <w:ins w:id="132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    scaling criterias to check if the scale in</w:t>
        </w:r>
      </w:ins>
    </w:p>
    <w:p w14:paraId="2BE7E4A4" w14:textId="77777777" w:rsidR="006C0BDD" w:rsidRPr="006C0BDD" w:rsidRDefault="006C0BDD" w:rsidP="006C0BDD">
      <w:pPr>
        <w:spacing w:after="0"/>
        <w:ind w:left="0"/>
        <w:rPr>
          <w:ins w:id="1328" w:author="Leeyoung" w:date="2017-03-12T23:05:00Z"/>
          <w:rFonts w:eastAsia="Times New Roman"/>
          <w:color w:val="000000"/>
          <w:sz w:val="20"/>
          <w:szCs w:val="20"/>
        </w:rPr>
      </w:pPr>
      <w:ins w:id="132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    threshold condition has been met.</w:t>
        </w:r>
      </w:ins>
    </w:p>
    <w:p w14:paraId="7A3B40AA" w14:textId="77777777" w:rsidR="006C0BDD" w:rsidRPr="006C0BDD" w:rsidRDefault="006C0BDD" w:rsidP="006C0BDD">
      <w:pPr>
        <w:spacing w:after="0"/>
        <w:ind w:left="0"/>
        <w:rPr>
          <w:ins w:id="1330" w:author="Leeyoung" w:date="2017-03-12T23:05:00Z"/>
          <w:rFonts w:eastAsia="Times New Roman"/>
          <w:color w:val="000000"/>
          <w:sz w:val="20"/>
          <w:szCs w:val="20"/>
        </w:rPr>
      </w:pPr>
      <w:ins w:id="133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    Defaults to AND";</w:t>
        </w:r>
      </w:ins>
    </w:p>
    <w:p w14:paraId="4E2CB8D6" w14:textId="77777777" w:rsidR="006C0BDD" w:rsidRPr="006C0BDD" w:rsidRDefault="006C0BDD" w:rsidP="006C0BDD">
      <w:pPr>
        <w:spacing w:after="0"/>
        <w:ind w:left="0"/>
        <w:rPr>
          <w:ins w:id="1332" w:author="Leeyoung" w:date="2017-03-12T23:05:00Z"/>
          <w:rFonts w:eastAsia="Times New Roman"/>
          <w:color w:val="000000"/>
          <w:sz w:val="20"/>
          <w:szCs w:val="20"/>
        </w:rPr>
      </w:pPr>
      <w:ins w:id="133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}</w:t>
        </w:r>
      </w:ins>
    </w:p>
    <w:p w14:paraId="24BBC5FB" w14:textId="77777777" w:rsidR="006C0BDD" w:rsidRPr="006C0BDD" w:rsidRDefault="006C0BDD" w:rsidP="006C0BDD">
      <w:pPr>
        <w:spacing w:after="0"/>
        <w:ind w:left="0"/>
        <w:rPr>
          <w:ins w:id="1334" w:author="Leeyoung" w:date="2017-03-12T23:05:00Z"/>
          <w:rFonts w:eastAsia="Times New Roman"/>
          <w:color w:val="000000"/>
          <w:sz w:val="20"/>
          <w:szCs w:val="20"/>
        </w:rPr>
      </w:pPr>
    </w:p>
    <w:p w14:paraId="52A6F8A9" w14:textId="77777777" w:rsidR="006C0BDD" w:rsidRPr="006C0BDD" w:rsidRDefault="006C0BDD" w:rsidP="006C0BDD">
      <w:pPr>
        <w:spacing w:after="0"/>
        <w:ind w:left="0"/>
        <w:rPr>
          <w:ins w:id="1335" w:author="Leeyoung" w:date="2017-03-12T23:05:00Z"/>
          <w:rFonts w:eastAsia="Times New Roman"/>
          <w:color w:val="000000"/>
          <w:sz w:val="20"/>
          <w:szCs w:val="20"/>
        </w:rPr>
      </w:pPr>
      <w:ins w:id="133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leaf threshold-time {</w:t>
        </w:r>
      </w:ins>
    </w:p>
    <w:p w14:paraId="6A9E5A5C" w14:textId="77777777" w:rsidR="006C0BDD" w:rsidRPr="006C0BDD" w:rsidRDefault="006C0BDD" w:rsidP="006C0BDD">
      <w:pPr>
        <w:spacing w:after="0"/>
        <w:ind w:left="0"/>
        <w:rPr>
          <w:ins w:id="1337" w:author="Leeyoung" w:date="2017-03-12T23:05:00Z"/>
          <w:rFonts w:eastAsia="Times New Roman"/>
          <w:color w:val="000000"/>
          <w:sz w:val="20"/>
          <w:szCs w:val="20"/>
        </w:rPr>
      </w:pPr>
      <w:ins w:id="133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type uint32;</w:t>
        </w:r>
      </w:ins>
    </w:p>
    <w:p w14:paraId="57FD7BFF" w14:textId="77777777" w:rsidR="006C0BDD" w:rsidRPr="006C0BDD" w:rsidRDefault="006C0BDD" w:rsidP="006C0BDD">
      <w:pPr>
        <w:spacing w:after="0"/>
        <w:ind w:left="0"/>
        <w:rPr>
          <w:ins w:id="1339" w:author="Leeyoung" w:date="2017-03-12T23:05:00Z"/>
          <w:rFonts w:eastAsia="Times New Roman"/>
          <w:color w:val="000000"/>
          <w:sz w:val="20"/>
          <w:szCs w:val="20"/>
        </w:rPr>
      </w:pPr>
      <w:ins w:id="134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units "seconds";</w:t>
        </w:r>
      </w:ins>
    </w:p>
    <w:p w14:paraId="328ADA27" w14:textId="77777777" w:rsidR="006C0BDD" w:rsidRPr="006C0BDD" w:rsidRDefault="006C0BDD" w:rsidP="006C0BDD">
      <w:pPr>
        <w:spacing w:after="0"/>
        <w:ind w:left="0"/>
        <w:rPr>
          <w:ins w:id="1341" w:author="Leeyoung" w:date="2017-03-12T23:05:00Z"/>
          <w:rFonts w:eastAsia="Times New Roman"/>
          <w:color w:val="000000"/>
          <w:sz w:val="20"/>
          <w:szCs w:val="20"/>
        </w:rPr>
      </w:pPr>
      <w:ins w:id="134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description</w:t>
        </w:r>
      </w:ins>
    </w:p>
    <w:p w14:paraId="13DFCEF5" w14:textId="77777777" w:rsidR="006C0BDD" w:rsidRPr="006C0BDD" w:rsidRDefault="006C0BDD" w:rsidP="006C0BDD">
      <w:pPr>
        <w:spacing w:after="0"/>
        <w:ind w:left="0"/>
        <w:rPr>
          <w:ins w:id="1343" w:author="Leeyoung" w:date="2017-03-12T23:05:00Z"/>
          <w:rFonts w:eastAsia="Times New Roman"/>
          <w:color w:val="000000"/>
          <w:sz w:val="20"/>
          <w:szCs w:val="20"/>
        </w:rPr>
      </w:pPr>
      <w:ins w:id="134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    "The duration for which the criteria must</w:t>
        </w:r>
      </w:ins>
    </w:p>
    <w:p w14:paraId="0C1336BE" w14:textId="77777777" w:rsidR="006C0BDD" w:rsidRPr="006C0BDD" w:rsidRDefault="006C0BDD" w:rsidP="006C0BDD">
      <w:pPr>
        <w:spacing w:after="0"/>
        <w:ind w:left="0"/>
        <w:rPr>
          <w:ins w:id="1345" w:author="Leeyoung" w:date="2017-03-12T23:05:00Z"/>
          <w:rFonts w:eastAsia="Times New Roman"/>
          <w:color w:val="000000"/>
          <w:sz w:val="20"/>
          <w:szCs w:val="20"/>
        </w:rPr>
      </w:pPr>
      <w:ins w:id="134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    hold true";</w:t>
        </w:r>
      </w:ins>
    </w:p>
    <w:p w14:paraId="5827D12B" w14:textId="77777777" w:rsidR="006C0BDD" w:rsidRPr="006C0BDD" w:rsidRDefault="006C0BDD" w:rsidP="006C0BDD">
      <w:pPr>
        <w:spacing w:after="0"/>
        <w:ind w:left="0"/>
        <w:rPr>
          <w:ins w:id="1347" w:author="Leeyoung" w:date="2017-03-12T23:05:00Z"/>
          <w:rFonts w:eastAsia="Times New Roman"/>
          <w:color w:val="000000"/>
          <w:sz w:val="20"/>
          <w:szCs w:val="20"/>
        </w:rPr>
      </w:pPr>
      <w:ins w:id="134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}</w:t>
        </w:r>
      </w:ins>
    </w:p>
    <w:p w14:paraId="0A9036AA" w14:textId="77777777" w:rsidR="006C0BDD" w:rsidRPr="006C0BDD" w:rsidRDefault="006C0BDD" w:rsidP="006C0BDD">
      <w:pPr>
        <w:spacing w:after="0"/>
        <w:ind w:left="0"/>
        <w:rPr>
          <w:ins w:id="1349" w:author="Leeyoung" w:date="2017-03-12T23:05:00Z"/>
          <w:rFonts w:eastAsia="Times New Roman"/>
          <w:color w:val="000000"/>
          <w:sz w:val="20"/>
          <w:szCs w:val="20"/>
        </w:rPr>
      </w:pPr>
    </w:p>
    <w:p w14:paraId="598DDBA4" w14:textId="77777777" w:rsidR="006C0BDD" w:rsidRPr="006C0BDD" w:rsidRDefault="006C0BDD" w:rsidP="006C0BDD">
      <w:pPr>
        <w:spacing w:after="0"/>
        <w:ind w:left="0"/>
        <w:rPr>
          <w:ins w:id="1350" w:author="Leeyoung" w:date="2017-03-12T23:05:00Z"/>
          <w:rFonts w:eastAsia="Times New Roman"/>
          <w:color w:val="000000"/>
          <w:sz w:val="20"/>
          <w:szCs w:val="20"/>
        </w:rPr>
      </w:pPr>
      <w:ins w:id="135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list scale-in-condition {</w:t>
        </w:r>
      </w:ins>
    </w:p>
    <w:p w14:paraId="32301226" w14:textId="77777777" w:rsidR="006C0BDD" w:rsidRPr="006C0BDD" w:rsidRDefault="006C0BDD" w:rsidP="006C0BDD">
      <w:pPr>
        <w:spacing w:after="0"/>
        <w:ind w:left="0"/>
        <w:rPr>
          <w:ins w:id="1352" w:author="Leeyoung" w:date="2017-03-12T23:05:00Z"/>
          <w:rFonts w:eastAsia="Times New Roman"/>
          <w:color w:val="000000"/>
          <w:sz w:val="20"/>
          <w:szCs w:val="20"/>
        </w:rPr>
      </w:pPr>
      <w:ins w:id="135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key "performance-type";</w:t>
        </w:r>
      </w:ins>
    </w:p>
    <w:p w14:paraId="79350109" w14:textId="77777777" w:rsidR="006C0BDD" w:rsidRPr="006C0BDD" w:rsidRDefault="006C0BDD" w:rsidP="006C0BDD">
      <w:pPr>
        <w:spacing w:after="0"/>
        <w:ind w:left="0"/>
        <w:rPr>
          <w:ins w:id="1354" w:author="Leeyoung" w:date="2017-03-12T23:05:00Z"/>
          <w:rFonts w:eastAsia="Times New Roman"/>
          <w:color w:val="000000"/>
          <w:sz w:val="20"/>
          <w:szCs w:val="20"/>
        </w:rPr>
      </w:pPr>
      <w:ins w:id="135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description</w:t>
        </w:r>
      </w:ins>
    </w:p>
    <w:p w14:paraId="0175B02F" w14:textId="77777777" w:rsidR="006C0BDD" w:rsidRPr="006C0BDD" w:rsidRDefault="006C0BDD" w:rsidP="006C0BDD">
      <w:pPr>
        <w:spacing w:after="0"/>
        <w:ind w:left="0"/>
        <w:rPr>
          <w:ins w:id="1356" w:author="Leeyoung" w:date="2017-03-12T23:05:00Z"/>
          <w:rFonts w:eastAsia="Times New Roman"/>
          <w:color w:val="000000"/>
          <w:sz w:val="20"/>
          <w:szCs w:val="20"/>
        </w:rPr>
      </w:pPr>
      <w:ins w:id="135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"Scaling conditions";</w:t>
        </w:r>
      </w:ins>
    </w:p>
    <w:p w14:paraId="1AF49C92" w14:textId="77777777" w:rsidR="006C0BDD" w:rsidRPr="006C0BDD" w:rsidRDefault="006C0BDD" w:rsidP="006C0BDD">
      <w:pPr>
        <w:spacing w:after="0"/>
        <w:ind w:left="0"/>
        <w:rPr>
          <w:ins w:id="1358" w:author="Leeyoung" w:date="2017-03-12T23:05:00Z"/>
          <w:rFonts w:eastAsia="Times New Roman"/>
          <w:color w:val="000000"/>
          <w:sz w:val="20"/>
          <w:szCs w:val="20"/>
        </w:rPr>
      </w:pPr>
      <w:ins w:id="135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uses scaling-criteria;</w:t>
        </w:r>
      </w:ins>
    </w:p>
    <w:p w14:paraId="352747EF" w14:textId="77777777" w:rsidR="006C0BDD" w:rsidRPr="006C0BDD" w:rsidRDefault="006C0BDD" w:rsidP="006C0BDD">
      <w:pPr>
        <w:spacing w:after="0"/>
        <w:ind w:left="0"/>
        <w:rPr>
          <w:ins w:id="1360" w:author="Leeyoung" w:date="2017-03-12T23:05:00Z"/>
          <w:rFonts w:eastAsia="Times New Roman"/>
          <w:color w:val="000000"/>
          <w:sz w:val="20"/>
          <w:szCs w:val="20"/>
        </w:rPr>
      </w:pPr>
      <w:ins w:id="136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}</w:t>
        </w:r>
      </w:ins>
    </w:p>
    <w:p w14:paraId="3EFF7853" w14:textId="77777777" w:rsidR="006C0BDD" w:rsidRPr="006C0BDD" w:rsidRDefault="006C0BDD" w:rsidP="006C0BDD">
      <w:pPr>
        <w:spacing w:after="0"/>
        <w:ind w:left="0"/>
        <w:rPr>
          <w:ins w:id="1362" w:author="Leeyoung" w:date="2017-03-12T23:05:00Z"/>
          <w:rFonts w:eastAsia="Times New Roman"/>
          <w:color w:val="000000"/>
          <w:sz w:val="20"/>
          <w:szCs w:val="20"/>
        </w:rPr>
      </w:pPr>
      <w:ins w:id="136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}</w:t>
        </w:r>
      </w:ins>
    </w:p>
    <w:p w14:paraId="69B7D7D6" w14:textId="77777777" w:rsidR="006C0BDD" w:rsidRPr="006C0BDD" w:rsidRDefault="006C0BDD" w:rsidP="006C0BDD">
      <w:pPr>
        <w:spacing w:after="0"/>
        <w:ind w:left="0"/>
        <w:rPr>
          <w:ins w:id="1364" w:author="Leeyoung" w:date="2017-03-12T23:05:00Z"/>
          <w:rFonts w:eastAsia="Times New Roman"/>
          <w:color w:val="000000"/>
          <w:sz w:val="20"/>
          <w:szCs w:val="20"/>
        </w:rPr>
      </w:pPr>
      <w:ins w:id="136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lastRenderedPageBreak/>
          <w:t xml:space="preserve">        container scale-down {</w:t>
        </w:r>
      </w:ins>
    </w:p>
    <w:p w14:paraId="4CE0206E" w14:textId="77777777" w:rsidR="006C0BDD" w:rsidRPr="006C0BDD" w:rsidRDefault="006C0BDD" w:rsidP="006C0BDD">
      <w:pPr>
        <w:spacing w:after="0"/>
        <w:ind w:left="0"/>
        <w:rPr>
          <w:ins w:id="1366" w:author="Leeyoung" w:date="2017-03-12T23:05:00Z"/>
          <w:rFonts w:eastAsia="Times New Roman"/>
          <w:color w:val="000000"/>
          <w:sz w:val="20"/>
          <w:szCs w:val="20"/>
        </w:rPr>
      </w:pPr>
      <w:ins w:id="136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description</w:t>
        </w:r>
      </w:ins>
    </w:p>
    <w:p w14:paraId="4D49072F" w14:textId="77777777" w:rsidR="006C0BDD" w:rsidRPr="006C0BDD" w:rsidRDefault="006C0BDD" w:rsidP="006C0BDD">
      <w:pPr>
        <w:spacing w:after="0"/>
        <w:ind w:left="0"/>
        <w:rPr>
          <w:ins w:id="1368" w:author="Leeyoung" w:date="2017-03-12T23:05:00Z"/>
          <w:rFonts w:eastAsia="Times New Roman"/>
          <w:color w:val="000000"/>
          <w:sz w:val="20"/>
          <w:szCs w:val="20"/>
        </w:rPr>
      </w:pPr>
      <w:ins w:id="136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"Basic scaling-out intent";</w:t>
        </w:r>
      </w:ins>
    </w:p>
    <w:p w14:paraId="05A56D25" w14:textId="77777777" w:rsidR="006C0BDD" w:rsidRPr="006C0BDD" w:rsidRDefault="006C0BDD" w:rsidP="006C0BDD">
      <w:pPr>
        <w:spacing w:after="0"/>
        <w:ind w:left="0"/>
        <w:rPr>
          <w:ins w:id="1370" w:author="Leeyoung" w:date="2017-03-12T23:05:00Z"/>
          <w:rFonts w:eastAsia="Times New Roman"/>
          <w:color w:val="000000"/>
          <w:sz w:val="20"/>
          <w:szCs w:val="20"/>
        </w:rPr>
      </w:pPr>
      <w:ins w:id="137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leaf cooldown-time {</w:t>
        </w:r>
      </w:ins>
    </w:p>
    <w:p w14:paraId="3658DA77" w14:textId="77777777" w:rsidR="006C0BDD" w:rsidRPr="006C0BDD" w:rsidRDefault="006C0BDD" w:rsidP="006C0BDD">
      <w:pPr>
        <w:spacing w:after="0"/>
        <w:ind w:left="0"/>
        <w:rPr>
          <w:ins w:id="1372" w:author="Leeyoung" w:date="2017-03-12T23:05:00Z"/>
          <w:rFonts w:eastAsia="Times New Roman"/>
          <w:color w:val="000000"/>
          <w:sz w:val="20"/>
          <w:szCs w:val="20"/>
        </w:rPr>
      </w:pPr>
      <w:ins w:id="137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type uint32;</w:t>
        </w:r>
      </w:ins>
    </w:p>
    <w:p w14:paraId="09C1DFA6" w14:textId="77777777" w:rsidR="006C0BDD" w:rsidRPr="006C0BDD" w:rsidRDefault="006C0BDD" w:rsidP="006C0BDD">
      <w:pPr>
        <w:spacing w:after="0"/>
        <w:ind w:left="0"/>
        <w:rPr>
          <w:ins w:id="1374" w:author="Leeyoung" w:date="2017-03-12T23:05:00Z"/>
          <w:rFonts w:eastAsia="Times New Roman"/>
          <w:color w:val="000000"/>
          <w:sz w:val="20"/>
          <w:szCs w:val="20"/>
        </w:rPr>
      </w:pPr>
      <w:ins w:id="137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units "seconds";</w:t>
        </w:r>
      </w:ins>
    </w:p>
    <w:p w14:paraId="6DADA3AA" w14:textId="77777777" w:rsidR="006C0BDD" w:rsidRPr="006C0BDD" w:rsidRDefault="006C0BDD" w:rsidP="006C0BDD">
      <w:pPr>
        <w:spacing w:after="0"/>
        <w:ind w:left="0"/>
        <w:rPr>
          <w:ins w:id="1376" w:author="Leeyoung" w:date="2017-03-12T23:05:00Z"/>
          <w:rFonts w:eastAsia="Times New Roman"/>
          <w:color w:val="000000"/>
          <w:sz w:val="20"/>
          <w:szCs w:val="20"/>
        </w:rPr>
      </w:pPr>
      <w:ins w:id="137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description</w:t>
        </w:r>
      </w:ins>
    </w:p>
    <w:p w14:paraId="396CB216" w14:textId="77777777" w:rsidR="006C0BDD" w:rsidRPr="006C0BDD" w:rsidRDefault="006C0BDD" w:rsidP="006C0BDD">
      <w:pPr>
        <w:spacing w:after="0"/>
        <w:ind w:left="0"/>
        <w:rPr>
          <w:ins w:id="1378" w:author="Leeyoung" w:date="2017-03-12T23:05:00Z"/>
          <w:rFonts w:eastAsia="Times New Roman"/>
          <w:color w:val="000000"/>
          <w:sz w:val="20"/>
          <w:szCs w:val="20"/>
        </w:rPr>
      </w:pPr>
      <w:ins w:id="137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"The duration after a scaling-in/scaling-out action</w:t>
        </w:r>
      </w:ins>
    </w:p>
    <w:p w14:paraId="19F8BD40" w14:textId="77777777" w:rsidR="006C0BDD" w:rsidRPr="006C0BDD" w:rsidRDefault="006C0BDD" w:rsidP="006C0BDD">
      <w:pPr>
        <w:spacing w:after="0"/>
        <w:ind w:left="0"/>
        <w:rPr>
          <w:ins w:id="1380" w:author="Leeyoung" w:date="2017-03-12T23:05:00Z"/>
          <w:rFonts w:eastAsia="Times New Roman"/>
          <w:color w:val="000000"/>
          <w:sz w:val="20"/>
          <w:szCs w:val="20"/>
        </w:rPr>
      </w:pPr>
      <w:ins w:id="138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has been triggered, for which there will be no</w:t>
        </w:r>
      </w:ins>
    </w:p>
    <w:p w14:paraId="7681101F" w14:textId="77777777" w:rsidR="006C0BDD" w:rsidRPr="006C0BDD" w:rsidRDefault="006C0BDD" w:rsidP="006C0BDD">
      <w:pPr>
        <w:spacing w:after="0"/>
        <w:ind w:left="0"/>
        <w:rPr>
          <w:ins w:id="1382" w:author="Leeyoung" w:date="2017-03-12T23:05:00Z"/>
          <w:rFonts w:eastAsia="Times New Roman"/>
          <w:color w:val="000000"/>
          <w:sz w:val="20"/>
          <w:szCs w:val="20"/>
        </w:rPr>
      </w:pPr>
      <w:ins w:id="138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further operation";</w:t>
        </w:r>
      </w:ins>
    </w:p>
    <w:p w14:paraId="5054673A" w14:textId="77777777" w:rsidR="006C0BDD" w:rsidRPr="006C0BDD" w:rsidRDefault="006C0BDD" w:rsidP="006C0BDD">
      <w:pPr>
        <w:spacing w:after="0"/>
        <w:ind w:left="0"/>
        <w:rPr>
          <w:ins w:id="1384" w:author="Leeyoung" w:date="2017-03-12T23:05:00Z"/>
          <w:rFonts w:eastAsia="Times New Roman"/>
          <w:color w:val="000000"/>
          <w:sz w:val="20"/>
          <w:szCs w:val="20"/>
        </w:rPr>
      </w:pPr>
      <w:ins w:id="138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}</w:t>
        </w:r>
      </w:ins>
    </w:p>
    <w:p w14:paraId="5109008C" w14:textId="77777777" w:rsidR="006C0BDD" w:rsidRPr="006C0BDD" w:rsidRDefault="006C0BDD" w:rsidP="006C0BDD">
      <w:pPr>
        <w:spacing w:after="0"/>
        <w:ind w:left="0"/>
        <w:rPr>
          <w:ins w:id="1386" w:author="Leeyoung" w:date="2017-03-12T23:05:00Z"/>
          <w:rFonts w:eastAsia="Times New Roman"/>
          <w:color w:val="000000"/>
          <w:sz w:val="20"/>
          <w:szCs w:val="20"/>
        </w:rPr>
      </w:pPr>
      <w:ins w:id="138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leaf scale-out-operation-type {</w:t>
        </w:r>
      </w:ins>
    </w:p>
    <w:p w14:paraId="6166EAF3" w14:textId="77777777" w:rsidR="006C0BDD" w:rsidRPr="006C0BDD" w:rsidRDefault="006C0BDD" w:rsidP="006C0BDD">
      <w:pPr>
        <w:spacing w:after="0"/>
        <w:ind w:left="0"/>
        <w:rPr>
          <w:ins w:id="1388" w:author="Leeyoung" w:date="2017-03-12T23:05:00Z"/>
          <w:rFonts w:eastAsia="Times New Roman"/>
          <w:color w:val="000000"/>
          <w:sz w:val="20"/>
          <w:szCs w:val="20"/>
        </w:rPr>
      </w:pPr>
      <w:ins w:id="138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type scaling-criteria-operation;</w:t>
        </w:r>
      </w:ins>
    </w:p>
    <w:p w14:paraId="4450624A" w14:textId="77777777" w:rsidR="006C0BDD" w:rsidRPr="006C0BDD" w:rsidRDefault="006C0BDD" w:rsidP="006C0BDD">
      <w:pPr>
        <w:spacing w:after="0"/>
        <w:ind w:left="0"/>
        <w:rPr>
          <w:ins w:id="1390" w:author="Leeyoung" w:date="2017-03-12T23:05:00Z"/>
          <w:rFonts w:eastAsia="Times New Roman"/>
          <w:color w:val="000000"/>
          <w:sz w:val="20"/>
          <w:szCs w:val="20"/>
        </w:rPr>
      </w:pPr>
      <w:ins w:id="139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default OR;</w:t>
        </w:r>
      </w:ins>
    </w:p>
    <w:p w14:paraId="5AD78DF1" w14:textId="77777777" w:rsidR="006C0BDD" w:rsidRPr="006C0BDD" w:rsidRDefault="006C0BDD" w:rsidP="006C0BDD">
      <w:pPr>
        <w:spacing w:after="0"/>
        <w:ind w:left="0"/>
        <w:rPr>
          <w:ins w:id="1392" w:author="Leeyoung" w:date="2017-03-12T23:05:00Z"/>
          <w:rFonts w:eastAsia="Times New Roman"/>
          <w:color w:val="000000"/>
          <w:sz w:val="20"/>
          <w:szCs w:val="20"/>
        </w:rPr>
      </w:pPr>
      <w:ins w:id="139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description</w:t>
        </w:r>
      </w:ins>
    </w:p>
    <w:p w14:paraId="1A6D4752" w14:textId="77777777" w:rsidR="006C0BDD" w:rsidRPr="006C0BDD" w:rsidRDefault="006C0BDD" w:rsidP="006C0BDD">
      <w:pPr>
        <w:spacing w:after="0"/>
        <w:ind w:left="0"/>
        <w:rPr>
          <w:ins w:id="1394" w:author="Leeyoung" w:date="2017-03-12T23:05:00Z"/>
          <w:rFonts w:eastAsia="Times New Roman"/>
          <w:color w:val="000000"/>
          <w:sz w:val="20"/>
          <w:szCs w:val="20"/>
        </w:rPr>
      </w:pPr>
      <w:ins w:id="139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    "Operation to be applied to check between</w:t>
        </w:r>
      </w:ins>
    </w:p>
    <w:p w14:paraId="6D55D66C" w14:textId="77777777" w:rsidR="006C0BDD" w:rsidRPr="006C0BDD" w:rsidRDefault="006C0BDD" w:rsidP="006C0BDD">
      <w:pPr>
        <w:spacing w:after="0"/>
        <w:ind w:left="0"/>
        <w:rPr>
          <w:ins w:id="1396" w:author="Leeyoung" w:date="2017-03-12T23:05:00Z"/>
          <w:rFonts w:eastAsia="Times New Roman"/>
          <w:color w:val="000000"/>
          <w:sz w:val="20"/>
          <w:szCs w:val="20"/>
        </w:rPr>
      </w:pPr>
      <w:ins w:id="139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    scaling criterias to check if the scale out</w:t>
        </w:r>
      </w:ins>
    </w:p>
    <w:p w14:paraId="110FF1F0" w14:textId="77777777" w:rsidR="006C0BDD" w:rsidRPr="006C0BDD" w:rsidRDefault="006C0BDD" w:rsidP="006C0BDD">
      <w:pPr>
        <w:spacing w:after="0"/>
        <w:ind w:left="0"/>
        <w:rPr>
          <w:ins w:id="1398" w:author="Leeyoung" w:date="2017-03-12T23:05:00Z"/>
          <w:rFonts w:eastAsia="Times New Roman"/>
          <w:color w:val="000000"/>
          <w:sz w:val="20"/>
          <w:szCs w:val="20"/>
        </w:rPr>
      </w:pPr>
      <w:ins w:id="139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    threshold condition has been met.</w:t>
        </w:r>
      </w:ins>
    </w:p>
    <w:p w14:paraId="2BC12BAD" w14:textId="77777777" w:rsidR="006C0BDD" w:rsidRPr="006C0BDD" w:rsidRDefault="006C0BDD" w:rsidP="006C0BDD">
      <w:pPr>
        <w:spacing w:after="0"/>
        <w:ind w:left="0"/>
        <w:rPr>
          <w:ins w:id="1400" w:author="Leeyoung" w:date="2017-03-12T23:05:00Z"/>
          <w:rFonts w:eastAsia="Times New Roman"/>
          <w:color w:val="000000"/>
          <w:sz w:val="20"/>
          <w:szCs w:val="20"/>
        </w:rPr>
      </w:pPr>
      <w:ins w:id="140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    Defauls to OR";</w:t>
        </w:r>
      </w:ins>
    </w:p>
    <w:p w14:paraId="2CB55B20" w14:textId="77777777" w:rsidR="006C0BDD" w:rsidRPr="006C0BDD" w:rsidRDefault="006C0BDD" w:rsidP="006C0BDD">
      <w:pPr>
        <w:spacing w:after="0"/>
        <w:ind w:left="0"/>
        <w:rPr>
          <w:ins w:id="1402" w:author="Leeyoung" w:date="2017-03-12T23:05:00Z"/>
          <w:rFonts w:eastAsia="Times New Roman"/>
          <w:color w:val="000000"/>
          <w:sz w:val="20"/>
          <w:szCs w:val="20"/>
        </w:rPr>
      </w:pPr>
      <w:ins w:id="140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}</w:t>
        </w:r>
      </w:ins>
    </w:p>
    <w:p w14:paraId="447594D8" w14:textId="77777777" w:rsidR="006C0BDD" w:rsidRPr="006C0BDD" w:rsidRDefault="006C0BDD" w:rsidP="006C0BDD">
      <w:pPr>
        <w:spacing w:after="0"/>
        <w:ind w:left="0"/>
        <w:rPr>
          <w:ins w:id="1404" w:author="Leeyoung" w:date="2017-03-12T23:05:00Z"/>
          <w:rFonts w:eastAsia="Times New Roman"/>
          <w:color w:val="000000"/>
          <w:sz w:val="20"/>
          <w:szCs w:val="20"/>
        </w:rPr>
      </w:pPr>
      <w:ins w:id="140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list scale-out-condition {</w:t>
        </w:r>
      </w:ins>
    </w:p>
    <w:p w14:paraId="6DDC017A" w14:textId="77777777" w:rsidR="006C0BDD" w:rsidRPr="006C0BDD" w:rsidRDefault="006C0BDD" w:rsidP="006C0BDD">
      <w:pPr>
        <w:spacing w:after="0"/>
        <w:ind w:left="0"/>
        <w:rPr>
          <w:ins w:id="1406" w:author="Leeyoung" w:date="2017-03-12T23:05:00Z"/>
          <w:rFonts w:eastAsia="Times New Roman"/>
          <w:color w:val="000000"/>
          <w:sz w:val="20"/>
          <w:szCs w:val="20"/>
        </w:rPr>
      </w:pPr>
      <w:ins w:id="140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key "performance-type";</w:t>
        </w:r>
      </w:ins>
    </w:p>
    <w:p w14:paraId="2C318B73" w14:textId="77777777" w:rsidR="006C0BDD" w:rsidRPr="006C0BDD" w:rsidRDefault="006C0BDD" w:rsidP="006C0BDD">
      <w:pPr>
        <w:spacing w:after="0"/>
        <w:ind w:left="0"/>
        <w:rPr>
          <w:ins w:id="1408" w:author="Leeyoung" w:date="2017-03-12T23:05:00Z"/>
          <w:rFonts w:eastAsia="Times New Roman"/>
          <w:color w:val="000000"/>
          <w:sz w:val="20"/>
          <w:szCs w:val="20"/>
        </w:rPr>
      </w:pPr>
      <w:ins w:id="140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description</w:t>
        </w:r>
      </w:ins>
    </w:p>
    <w:p w14:paraId="03BF8470" w14:textId="77777777" w:rsidR="006C0BDD" w:rsidRPr="006C0BDD" w:rsidRDefault="006C0BDD" w:rsidP="006C0BDD">
      <w:pPr>
        <w:spacing w:after="0"/>
        <w:ind w:left="0"/>
        <w:rPr>
          <w:ins w:id="1410" w:author="Leeyoung" w:date="2017-03-12T23:05:00Z"/>
          <w:rFonts w:eastAsia="Times New Roman"/>
          <w:color w:val="000000"/>
          <w:sz w:val="20"/>
          <w:szCs w:val="20"/>
        </w:rPr>
      </w:pPr>
      <w:ins w:id="141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  "Scaling conditions";</w:t>
        </w:r>
      </w:ins>
    </w:p>
    <w:p w14:paraId="65485F01" w14:textId="77777777" w:rsidR="006C0BDD" w:rsidRPr="006C0BDD" w:rsidRDefault="006C0BDD" w:rsidP="006C0BDD">
      <w:pPr>
        <w:spacing w:after="0"/>
        <w:ind w:left="0"/>
        <w:rPr>
          <w:ins w:id="1412" w:author="Leeyoung" w:date="2017-03-12T23:05:00Z"/>
          <w:rFonts w:eastAsia="Times New Roman"/>
          <w:color w:val="000000"/>
          <w:sz w:val="20"/>
          <w:szCs w:val="20"/>
        </w:rPr>
      </w:pPr>
      <w:ins w:id="141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  uses scaling-criteria;</w:t>
        </w:r>
      </w:ins>
    </w:p>
    <w:p w14:paraId="24718A8C" w14:textId="77777777" w:rsidR="006C0BDD" w:rsidRPr="006C0BDD" w:rsidRDefault="006C0BDD" w:rsidP="006C0BDD">
      <w:pPr>
        <w:spacing w:after="0"/>
        <w:ind w:left="0"/>
        <w:rPr>
          <w:ins w:id="1414" w:author="Leeyoung" w:date="2017-03-12T23:05:00Z"/>
          <w:rFonts w:eastAsia="Times New Roman"/>
          <w:color w:val="000000"/>
          <w:sz w:val="20"/>
          <w:szCs w:val="20"/>
        </w:rPr>
      </w:pPr>
      <w:ins w:id="141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}</w:t>
        </w:r>
      </w:ins>
    </w:p>
    <w:p w14:paraId="32DCE6E4" w14:textId="77777777" w:rsidR="006C0BDD" w:rsidRPr="006C0BDD" w:rsidRDefault="006C0BDD" w:rsidP="006C0BDD">
      <w:pPr>
        <w:spacing w:after="0"/>
        <w:ind w:left="0"/>
        <w:rPr>
          <w:ins w:id="1416" w:author="Leeyoung" w:date="2017-03-12T23:05:00Z"/>
          <w:rFonts w:eastAsia="Times New Roman"/>
          <w:color w:val="000000"/>
          <w:sz w:val="20"/>
          <w:szCs w:val="20"/>
        </w:rPr>
      </w:pPr>
    </w:p>
    <w:p w14:paraId="5F927DFC" w14:textId="77777777" w:rsidR="006C0BDD" w:rsidRPr="006C0BDD" w:rsidRDefault="006C0BDD" w:rsidP="006C0BDD">
      <w:pPr>
        <w:spacing w:after="0"/>
        <w:ind w:left="0"/>
        <w:rPr>
          <w:ins w:id="1417" w:author="Leeyoung" w:date="2017-03-12T23:05:00Z"/>
          <w:rFonts w:eastAsia="Times New Roman"/>
          <w:color w:val="000000"/>
          <w:sz w:val="20"/>
          <w:szCs w:val="20"/>
        </w:rPr>
      </w:pPr>
      <w:ins w:id="141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}</w:t>
        </w:r>
      </w:ins>
    </w:p>
    <w:p w14:paraId="11F81F7D" w14:textId="77777777" w:rsidR="006C0BDD" w:rsidRPr="006C0BDD" w:rsidRDefault="006C0BDD" w:rsidP="006C0BDD">
      <w:pPr>
        <w:spacing w:after="0"/>
        <w:ind w:left="0"/>
        <w:rPr>
          <w:ins w:id="1419" w:author="Leeyoung" w:date="2017-03-12T23:05:00Z"/>
          <w:rFonts w:eastAsia="Times New Roman"/>
          <w:color w:val="000000"/>
          <w:sz w:val="20"/>
          <w:szCs w:val="20"/>
        </w:rPr>
      </w:pPr>
    </w:p>
    <w:p w14:paraId="76DCCA4F" w14:textId="77777777" w:rsidR="006C0BDD" w:rsidRPr="006C0BDD" w:rsidRDefault="006C0BDD" w:rsidP="006C0BDD">
      <w:pPr>
        <w:spacing w:after="0"/>
        <w:ind w:left="0"/>
        <w:rPr>
          <w:ins w:id="1420" w:author="Leeyoung" w:date="2017-03-12T23:05:00Z"/>
          <w:rFonts w:eastAsia="Times New Roman"/>
          <w:color w:val="000000"/>
          <w:sz w:val="20"/>
          <w:szCs w:val="20"/>
        </w:rPr>
      </w:pPr>
    </w:p>
    <w:p w14:paraId="0F4A38FB" w14:textId="77777777" w:rsidR="006C0BDD" w:rsidRPr="006C0BDD" w:rsidRDefault="006C0BDD" w:rsidP="006C0BDD">
      <w:pPr>
        <w:spacing w:after="0"/>
        <w:ind w:left="0"/>
        <w:rPr>
          <w:ins w:id="1421" w:author="Leeyoung" w:date="2017-03-12T23:05:00Z"/>
          <w:rFonts w:eastAsia="Times New Roman"/>
          <w:color w:val="000000"/>
          <w:sz w:val="20"/>
          <w:szCs w:val="20"/>
        </w:rPr>
      </w:pPr>
      <w:ins w:id="142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2D78A776" w14:textId="77777777" w:rsidR="006C0BDD" w:rsidRPr="006C0BDD" w:rsidRDefault="006C0BDD" w:rsidP="006C0BDD">
      <w:pPr>
        <w:spacing w:after="0"/>
        <w:ind w:left="0"/>
        <w:rPr>
          <w:ins w:id="1423" w:author="Leeyoung" w:date="2017-03-12T23:05:00Z"/>
          <w:rFonts w:eastAsia="Times New Roman"/>
          <w:color w:val="000000"/>
          <w:sz w:val="20"/>
          <w:szCs w:val="20"/>
        </w:rPr>
      </w:pPr>
    </w:p>
    <w:p w14:paraId="08BD2F24" w14:textId="77777777" w:rsidR="006C0BDD" w:rsidRPr="006C0BDD" w:rsidRDefault="006C0BDD" w:rsidP="006C0BDD">
      <w:pPr>
        <w:spacing w:after="0"/>
        <w:ind w:left="0"/>
        <w:rPr>
          <w:ins w:id="1424" w:author="Leeyoung" w:date="2017-03-12T23:05:00Z"/>
          <w:rFonts w:eastAsia="Times New Roman"/>
          <w:color w:val="000000"/>
          <w:sz w:val="20"/>
          <w:szCs w:val="20"/>
        </w:rPr>
      </w:pPr>
    </w:p>
    <w:p w14:paraId="5CC62050" w14:textId="77777777" w:rsidR="006C0BDD" w:rsidRPr="006C0BDD" w:rsidRDefault="006C0BDD" w:rsidP="006C0BDD">
      <w:pPr>
        <w:spacing w:after="0"/>
        <w:ind w:left="0"/>
        <w:rPr>
          <w:ins w:id="1425" w:author="Leeyoung" w:date="2017-03-12T23:05:00Z"/>
          <w:rFonts w:eastAsia="Times New Roman"/>
          <w:color w:val="000000"/>
          <w:sz w:val="20"/>
          <w:szCs w:val="20"/>
        </w:rPr>
      </w:pPr>
      <w:ins w:id="142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grouping telemetry-param {</w:t>
        </w:r>
      </w:ins>
    </w:p>
    <w:p w14:paraId="37D28BA8" w14:textId="77777777" w:rsidR="006C0BDD" w:rsidRPr="006C0BDD" w:rsidRDefault="006C0BDD" w:rsidP="006C0BDD">
      <w:pPr>
        <w:spacing w:after="0"/>
        <w:ind w:left="0"/>
        <w:rPr>
          <w:ins w:id="1427" w:author="Leeyoung" w:date="2017-03-12T23:05:00Z"/>
          <w:rFonts w:eastAsia="Times New Roman"/>
          <w:color w:val="000000"/>
          <w:sz w:val="20"/>
          <w:szCs w:val="20"/>
        </w:rPr>
      </w:pPr>
    </w:p>
    <w:p w14:paraId="234489C5" w14:textId="77777777" w:rsidR="006C0BDD" w:rsidRPr="006C0BDD" w:rsidRDefault="006C0BDD" w:rsidP="006C0BDD">
      <w:pPr>
        <w:spacing w:after="0"/>
        <w:ind w:left="0"/>
        <w:rPr>
          <w:ins w:id="1428" w:author="Leeyoung" w:date="2017-03-12T23:05:00Z"/>
          <w:rFonts w:eastAsia="Times New Roman"/>
          <w:color w:val="000000"/>
          <w:sz w:val="20"/>
          <w:szCs w:val="20"/>
        </w:rPr>
      </w:pPr>
      <w:ins w:id="142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176606F6" w14:textId="77777777" w:rsidR="006C0BDD" w:rsidRPr="006C0BDD" w:rsidRDefault="006C0BDD" w:rsidP="006C0BDD">
      <w:pPr>
        <w:spacing w:after="0"/>
        <w:ind w:left="0"/>
        <w:rPr>
          <w:ins w:id="1430" w:author="Leeyoung" w:date="2017-03-12T23:05:00Z"/>
          <w:rFonts w:eastAsia="Times New Roman"/>
          <w:color w:val="000000"/>
          <w:sz w:val="20"/>
          <w:szCs w:val="20"/>
        </w:rPr>
      </w:pPr>
      <w:ins w:id="143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"Base telemetry parameters";</w:t>
        </w:r>
      </w:ins>
    </w:p>
    <w:p w14:paraId="4025CE47" w14:textId="77777777" w:rsidR="006C0BDD" w:rsidRPr="006C0BDD" w:rsidRDefault="006C0BDD" w:rsidP="006C0BDD">
      <w:pPr>
        <w:spacing w:after="0"/>
        <w:ind w:left="0"/>
        <w:rPr>
          <w:ins w:id="1432" w:author="Leeyoung" w:date="2017-03-12T23:05:00Z"/>
          <w:rFonts w:eastAsia="Times New Roman"/>
          <w:color w:val="000000"/>
          <w:sz w:val="20"/>
          <w:szCs w:val="20"/>
        </w:rPr>
      </w:pPr>
      <w:ins w:id="143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container data {</w:t>
        </w:r>
      </w:ins>
    </w:p>
    <w:p w14:paraId="05675B81" w14:textId="77777777" w:rsidR="006C0BDD" w:rsidRPr="006C0BDD" w:rsidRDefault="006C0BDD" w:rsidP="006C0BDD">
      <w:pPr>
        <w:spacing w:after="0"/>
        <w:ind w:left="0"/>
        <w:rPr>
          <w:ins w:id="1434" w:author="Leeyoung" w:date="2017-03-12T23:05:00Z"/>
          <w:rFonts w:eastAsia="Times New Roman"/>
          <w:color w:val="000000"/>
          <w:sz w:val="20"/>
          <w:szCs w:val="20"/>
        </w:rPr>
      </w:pPr>
      <w:ins w:id="1435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description</w:t>
        </w:r>
      </w:ins>
    </w:p>
    <w:p w14:paraId="692E11F1" w14:textId="77777777" w:rsidR="006C0BDD" w:rsidRPr="006C0BDD" w:rsidRDefault="006C0BDD" w:rsidP="006C0BDD">
      <w:pPr>
        <w:spacing w:after="0"/>
        <w:ind w:left="0"/>
        <w:rPr>
          <w:ins w:id="1436" w:author="Leeyoung" w:date="2017-03-12T23:05:00Z"/>
          <w:rFonts w:eastAsia="Times New Roman"/>
          <w:color w:val="000000"/>
          <w:sz w:val="20"/>
          <w:szCs w:val="20"/>
        </w:rPr>
      </w:pPr>
      <w:ins w:id="143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"The telemetry data";</w:t>
        </w:r>
      </w:ins>
    </w:p>
    <w:p w14:paraId="27733F97" w14:textId="77777777" w:rsidR="006C0BDD" w:rsidRPr="006C0BDD" w:rsidRDefault="006C0BDD" w:rsidP="006C0BDD">
      <w:pPr>
        <w:spacing w:after="0"/>
        <w:ind w:left="0"/>
        <w:rPr>
          <w:ins w:id="1438" w:author="Leeyoung" w:date="2017-03-12T23:05:00Z"/>
          <w:rFonts w:eastAsia="Times New Roman"/>
          <w:color w:val="000000"/>
          <w:sz w:val="20"/>
          <w:szCs w:val="20"/>
        </w:rPr>
      </w:pPr>
    </w:p>
    <w:p w14:paraId="0B5B530F" w14:textId="77777777" w:rsidR="006C0BDD" w:rsidRPr="006C0BDD" w:rsidRDefault="006C0BDD" w:rsidP="006C0BDD">
      <w:pPr>
        <w:spacing w:after="0"/>
        <w:ind w:left="0"/>
        <w:rPr>
          <w:ins w:id="1439" w:author="Leeyoung" w:date="2017-03-12T23:05:00Z"/>
          <w:rFonts w:eastAsia="Times New Roman"/>
          <w:color w:val="000000"/>
          <w:sz w:val="20"/>
          <w:szCs w:val="20"/>
        </w:rPr>
      </w:pPr>
      <w:ins w:id="144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uses telemetry-delay;</w:t>
        </w:r>
      </w:ins>
    </w:p>
    <w:p w14:paraId="498E19B3" w14:textId="77777777" w:rsidR="006C0BDD" w:rsidRPr="006C0BDD" w:rsidRDefault="006C0BDD" w:rsidP="006C0BDD">
      <w:pPr>
        <w:spacing w:after="0"/>
        <w:ind w:left="0"/>
        <w:rPr>
          <w:ins w:id="1441" w:author="Leeyoung" w:date="2017-03-12T23:05:00Z"/>
          <w:rFonts w:eastAsia="Times New Roman"/>
          <w:color w:val="000000"/>
          <w:sz w:val="20"/>
          <w:szCs w:val="20"/>
        </w:rPr>
      </w:pPr>
    </w:p>
    <w:p w14:paraId="6B7CCB28" w14:textId="77777777" w:rsidR="006C0BDD" w:rsidRPr="006C0BDD" w:rsidRDefault="006C0BDD" w:rsidP="006C0BDD">
      <w:pPr>
        <w:spacing w:after="0"/>
        <w:ind w:left="0"/>
        <w:rPr>
          <w:ins w:id="1442" w:author="Leeyoung" w:date="2017-03-12T23:05:00Z"/>
          <w:rFonts w:eastAsia="Times New Roman"/>
          <w:color w:val="000000"/>
          <w:sz w:val="20"/>
          <w:szCs w:val="20"/>
        </w:rPr>
      </w:pPr>
      <w:ins w:id="144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uses telemetry-delay-variance;</w:t>
        </w:r>
      </w:ins>
    </w:p>
    <w:p w14:paraId="2D8AA349" w14:textId="77777777" w:rsidR="006C0BDD" w:rsidRPr="006C0BDD" w:rsidRDefault="006C0BDD" w:rsidP="006C0BDD">
      <w:pPr>
        <w:spacing w:after="0"/>
        <w:ind w:left="0"/>
        <w:rPr>
          <w:ins w:id="1444" w:author="Leeyoung" w:date="2017-03-12T23:05:00Z"/>
          <w:rFonts w:eastAsia="Times New Roman"/>
          <w:color w:val="000000"/>
          <w:sz w:val="20"/>
          <w:szCs w:val="20"/>
        </w:rPr>
      </w:pPr>
    </w:p>
    <w:p w14:paraId="3AA6F4C5" w14:textId="77777777" w:rsidR="006C0BDD" w:rsidRPr="006C0BDD" w:rsidRDefault="006C0BDD" w:rsidP="006C0BDD">
      <w:pPr>
        <w:spacing w:after="0"/>
        <w:ind w:left="0"/>
        <w:rPr>
          <w:ins w:id="1445" w:author="Leeyoung" w:date="2017-03-12T23:05:00Z"/>
          <w:rFonts w:eastAsia="Times New Roman"/>
          <w:color w:val="000000"/>
          <w:sz w:val="20"/>
          <w:szCs w:val="20"/>
        </w:rPr>
      </w:pPr>
      <w:ins w:id="144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uses telemetry-packet-loss;</w:t>
        </w:r>
      </w:ins>
    </w:p>
    <w:p w14:paraId="32090DD2" w14:textId="77777777" w:rsidR="006C0BDD" w:rsidRPr="006C0BDD" w:rsidRDefault="006C0BDD" w:rsidP="006C0BDD">
      <w:pPr>
        <w:spacing w:after="0"/>
        <w:ind w:left="0"/>
        <w:rPr>
          <w:ins w:id="1447" w:author="Leeyoung" w:date="2017-03-12T23:05:00Z"/>
          <w:rFonts w:eastAsia="Times New Roman"/>
          <w:color w:val="000000"/>
          <w:sz w:val="20"/>
          <w:szCs w:val="20"/>
        </w:rPr>
      </w:pPr>
    </w:p>
    <w:p w14:paraId="20640C7B" w14:textId="77777777" w:rsidR="006C0BDD" w:rsidRPr="006C0BDD" w:rsidRDefault="006C0BDD" w:rsidP="006C0BDD">
      <w:pPr>
        <w:spacing w:after="0"/>
        <w:ind w:left="0"/>
        <w:rPr>
          <w:ins w:id="1448" w:author="Leeyoung" w:date="2017-03-12T23:05:00Z"/>
          <w:rFonts w:eastAsia="Times New Roman"/>
          <w:color w:val="000000"/>
          <w:sz w:val="20"/>
          <w:szCs w:val="20"/>
        </w:rPr>
      </w:pPr>
      <w:ins w:id="144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lastRenderedPageBreak/>
          <w:t xml:space="preserve">          uses telemetry-bandwidth;</w:t>
        </w:r>
      </w:ins>
    </w:p>
    <w:p w14:paraId="393F8055" w14:textId="77777777" w:rsidR="006C0BDD" w:rsidRPr="006C0BDD" w:rsidRDefault="006C0BDD" w:rsidP="006C0BDD">
      <w:pPr>
        <w:spacing w:after="0"/>
        <w:ind w:left="0"/>
        <w:rPr>
          <w:ins w:id="1450" w:author="Leeyoung" w:date="2017-03-12T23:05:00Z"/>
          <w:rFonts w:eastAsia="Times New Roman"/>
          <w:color w:val="000000"/>
          <w:sz w:val="20"/>
          <w:szCs w:val="20"/>
        </w:rPr>
      </w:pPr>
      <w:ins w:id="145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}</w:t>
        </w:r>
      </w:ins>
    </w:p>
    <w:p w14:paraId="542B18D1" w14:textId="77777777" w:rsidR="006C0BDD" w:rsidRPr="006C0BDD" w:rsidRDefault="006C0BDD" w:rsidP="006C0BDD">
      <w:pPr>
        <w:spacing w:after="0"/>
        <w:ind w:left="0"/>
        <w:rPr>
          <w:ins w:id="1452" w:author="Leeyoung" w:date="2017-03-12T23:05:00Z"/>
          <w:rFonts w:eastAsia="Times New Roman"/>
          <w:color w:val="000000"/>
          <w:sz w:val="20"/>
          <w:szCs w:val="20"/>
        </w:rPr>
      </w:pPr>
    </w:p>
    <w:p w14:paraId="1463DEE6" w14:textId="77777777" w:rsidR="006C0BDD" w:rsidRPr="006C0BDD" w:rsidRDefault="006C0BDD" w:rsidP="006C0BDD">
      <w:pPr>
        <w:spacing w:after="0"/>
        <w:ind w:left="0"/>
        <w:rPr>
          <w:ins w:id="1453" w:author="Leeyoung" w:date="2017-03-12T23:05:00Z"/>
          <w:rFonts w:eastAsia="Times New Roman"/>
          <w:color w:val="000000"/>
          <w:sz w:val="20"/>
          <w:szCs w:val="20"/>
        </w:rPr>
      </w:pPr>
      <w:ins w:id="145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566AD048" w14:textId="77777777" w:rsidR="006C0BDD" w:rsidRPr="006C0BDD" w:rsidRDefault="006C0BDD" w:rsidP="006C0BDD">
      <w:pPr>
        <w:spacing w:after="0"/>
        <w:ind w:left="0"/>
        <w:rPr>
          <w:ins w:id="1455" w:author="Leeyoung" w:date="2017-03-12T23:05:00Z"/>
          <w:rFonts w:eastAsia="Times New Roman"/>
          <w:color w:val="000000"/>
          <w:sz w:val="20"/>
          <w:szCs w:val="20"/>
        </w:rPr>
      </w:pPr>
    </w:p>
    <w:p w14:paraId="5AC532DF" w14:textId="77777777" w:rsidR="006C0BDD" w:rsidRPr="006C0BDD" w:rsidRDefault="006C0BDD" w:rsidP="006C0BDD">
      <w:pPr>
        <w:spacing w:after="0"/>
        <w:ind w:left="0"/>
        <w:rPr>
          <w:ins w:id="1456" w:author="Leeyoung" w:date="2017-03-12T23:05:00Z"/>
          <w:rFonts w:eastAsia="Times New Roman"/>
          <w:color w:val="000000"/>
          <w:sz w:val="20"/>
          <w:szCs w:val="20"/>
        </w:rPr>
      </w:pPr>
      <w:ins w:id="145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/*</w:t>
        </w:r>
      </w:ins>
    </w:p>
    <w:p w14:paraId="5A3D713F" w14:textId="77777777" w:rsidR="006C0BDD" w:rsidRPr="006C0BDD" w:rsidRDefault="006C0BDD" w:rsidP="006C0BDD">
      <w:pPr>
        <w:spacing w:after="0"/>
        <w:ind w:left="0"/>
        <w:rPr>
          <w:ins w:id="1458" w:author="Leeyoung" w:date="2017-03-12T23:05:00Z"/>
          <w:rFonts w:eastAsia="Times New Roman"/>
          <w:color w:val="000000"/>
          <w:sz w:val="20"/>
          <w:szCs w:val="20"/>
        </w:rPr>
      </w:pPr>
      <w:ins w:id="145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* Augments</w:t>
        </w:r>
      </w:ins>
    </w:p>
    <w:p w14:paraId="022E6EBC" w14:textId="77777777" w:rsidR="006C0BDD" w:rsidRPr="006C0BDD" w:rsidRDefault="006C0BDD" w:rsidP="006C0BDD">
      <w:pPr>
        <w:spacing w:after="0"/>
        <w:ind w:left="0"/>
        <w:rPr>
          <w:ins w:id="1460" w:author="Leeyoung" w:date="2017-03-12T23:05:00Z"/>
          <w:rFonts w:eastAsia="Times New Roman"/>
          <w:color w:val="000000"/>
          <w:sz w:val="20"/>
          <w:szCs w:val="20"/>
        </w:rPr>
      </w:pPr>
      <w:ins w:id="146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*/</w:t>
        </w:r>
      </w:ins>
    </w:p>
    <w:p w14:paraId="4A5AC48A" w14:textId="77777777" w:rsidR="006C0BDD" w:rsidRPr="006C0BDD" w:rsidRDefault="006C0BDD" w:rsidP="006C0BDD">
      <w:pPr>
        <w:spacing w:after="0"/>
        <w:ind w:left="0"/>
        <w:rPr>
          <w:ins w:id="1462" w:author="Leeyoung" w:date="2017-03-12T23:05:00Z"/>
          <w:rFonts w:eastAsia="Times New Roman"/>
          <w:color w:val="000000"/>
          <w:sz w:val="20"/>
          <w:szCs w:val="20"/>
        </w:rPr>
      </w:pPr>
      <w:ins w:id="146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augment "/te:te/te:tunnels/te:tunnel/te:config" {</w:t>
        </w:r>
      </w:ins>
    </w:p>
    <w:p w14:paraId="1732BC5A" w14:textId="77777777" w:rsidR="006C0BDD" w:rsidRPr="006C0BDD" w:rsidRDefault="006C0BDD" w:rsidP="006C0BDD">
      <w:pPr>
        <w:spacing w:after="0"/>
        <w:ind w:left="0"/>
        <w:rPr>
          <w:ins w:id="1464" w:author="Leeyoung" w:date="2017-03-12T23:05:00Z"/>
          <w:rFonts w:eastAsia="Times New Roman"/>
          <w:color w:val="000000"/>
          <w:sz w:val="20"/>
          <w:szCs w:val="20"/>
        </w:rPr>
      </w:pPr>
    </w:p>
    <w:p w14:paraId="1070877D" w14:textId="77777777" w:rsidR="006C0BDD" w:rsidRPr="006C0BDD" w:rsidRDefault="006C0BDD" w:rsidP="006C0BDD">
      <w:pPr>
        <w:spacing w:after="0"/>
        <w:ind w:left="0"/>
        <w:rPr>
          <w:ins w:id="1465" w:author="Leeyoung" w:date="2017-03-12T23:05:00Z"/>
          <w:rFonts w:eastAsia="Times New Roman"/>
          <w:color w:val="000000"/>
          <w:sz w:val="20"/>
          <w:szCs w:val="20"/>
        </w:rPr>
      </w:pPr>
      <w:ins w:id="146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480A8221" w14:textId="77777777" w:rsidR="006C0BDD" w:rsidRPr="006C0BDD" w:rsidRDefault="006C0BDD" w:rsidP="006C0BDD">
      <w:pPr>
        <w:spacing w:after="0"/>
        <w:ind w:left="0"/>
        <w:rPr>
          <w:ins w:id="1467" w:author="Leeyoung" w:date="2017-03-12T23:05:00Z"/>
          <w:rFonts w:eastAsia="Times New Roman"/>
          <w:color w:val="000000"/>
          <w:sz w:val="20"/>
          <w:szCs w:val="20"/>
        </w:rPr>
      </w:pPr>
      <w:ins w:id="146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"Augmentation parameters for config scaling-criteria</w:t>
        </w:r>
      </w:ins>
    </w:p>
    <w:p w14:paraId="562EFCE9" w14:textId="77777777" w:rsidR="006C0BDD" w:rsidRPr="006C0BDD" w:rsidRDefault="006C0BDD" w:rsidP="006C0BDD">
      <w:pPr>
        <w:spacing w:after="0"/>
        <w:ind w:left="0"/>
        <w:rPr>
          <w:ins w:id="1469" w:author="Leeyoung" w:date="2017-03-12T23:05:00Z"/>
          <w:rFonts w:eastAsia="Times New Roman"/>
          <w:color w:val="000000"/>
          <w:sz w:val="20"/>
          <w:szCs w:val="20"/>
        </w:rPr>
      </w:pPr>
      <w:ins w:id="147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TE tunnel topologies. Scale in/out criteria might be</w:t>
        </w:r>
      </w:ins>
    </w:p>
    <w:p w14:paraId="63A95713" w14:textId="77777777" w:rsidR="006C0BDD" w:rsidRPr="006C0BDD" w:rsidRDefault="006C0BDD" w:rsidP="006C0BDD">
      <w:pPr>
        <w:spacing w:after="0"/>
        <w:ind w:left="0"/>
        <w:rPr>
          <w:ins w:id="1471" w:author="Leeyoung" w:date="2017-03-12T23:05:00Z"/>
          <w:rFonts w:eastAsia="Times New Roman"/>
          <w:color w:val="000000"/>
          <w:sz w:val="20"/>
          <w:szCs w:val="20"/>
        </w:rPr>
      </w:pPr>
      <w:ins w:id="147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used for network autonomics in order the controller</w:t>
        </w:r>
      </w:ins>
    </w:p>
    <w:p w14:paraId="727E6B56" w14:textId="77777777" w:rsidR="006C0BDD" w:rsidRPr="006C0BDD" w:rsidRDefault="006C0BDD" w:rsidP="006C0BDD">
      <w:pPr>
        <w:spacing w:after="0"/>
        <w:ind w:left="0"/>
        <w:rPr>
          <w:ins w:id="1473" w:author="Leeyoung" w:date="2017-03-12T23:05:00Z"/>
          <w:rFonts w:eastAsia="Times New Roman"/>
          <w:color w:val="000000"/>
          <w:sz w:val="20"/>
          <w:szCs w:val="20"/>
        </w:rPr>
      </w:pPr>
      <w:ins w:id="147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to react to a certain set of monitored params.";</w:t>
        </w:r>
      </w:ins>
    </w:p>
    <w:p w14:paraId="76E8B09C" w14:textId="77777777" w:rsidR="006C0BDD" w:rsidRPr="006C0BDD" w:rsidRDefault="006C0BDD" w:rsidP="006C0BDD">
      <w:pPr>
        <w:spacing w:after="0"/>
        <w:ind w:left="0"/>
        <w:rPr>
          <w:ins w:id="1475" w:author="Leeyoung" w:date="2017-03-12T23:05:00Z"/>
          <w:rFonts w:eastAsia="Times New Roman"/>
          <w:color w:val="000000"/>
          <w:sz w:val="20"/>
          <w:szCs w:val="20"/>
        </w:rPr>
      </w:pPr>
    </w:p>
    <w:p w14:paraId="57CC3FF0" w14:textId="77777777" w:rsidR="006C0BDD" w:rsidRPr="006C0BDD" w:rsidRDefault="006C0BDD" w:rsidP="006C0BDD">
      <w:pPr>
        <w:spacing w:after="0"/>
        <w:ind w:left="0"/>
        <w:rPr>
          <w:ins w:id="1476" w:author="Leeyoung" w:date="2017-03-12T23:05:00Z"/>
          <w:rFonts w:eastAsia="Times New Roman"/>
          <w:color w:val="000000"/>
          <w:sz w:val="20"/>
          <w:szCs w:val="20"/>
        </w:rPr>
      </w:pPr>
      <w:ins w:id="147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container te-scaling-intent {</w:t>
        </w:r>
      </w:ins>
    </w:p>
    <w:p w14:paraId="51BDD059" w14:textId="77777777" w:rsidR="006C0BDD" w:rsidRPr="006C0BDD" w:rsidRDefault="006C0BDD" w:rsidP="006C0BDD">
      <w:pPr>
        <w:spacing w:after="0"/>
        <w:ind w:left="0"/>
        <w:rPr>
          <w:ins w:id="1478" w:author="Leeyoung" w:date="2017-03-12T23:05:00Z"/>
          <w:rFonts w:eastAsia="Times New Roman"/>
          <w:color w:val="000000"/>
          <w:sz w:val="20"/>
          <w:szCs w:val="20"/>
        </w:rPr>
      </w:pPr>
      <w:ins w:id="147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description</w:t>
        </w:r>
      </w:ins>
    </w:p>
    <w:p w14:paraId="79EED154" w14:textId="77777777" w:rsidR="006C0BDD" w:rsidRPr="006C0BDD" w:rsidRDefault="006C0BDD" w:rsidP="006C0BDD">
      <w:pPr>
        <w:spacing w:after="0"/>
        <w:ind w:left="0"/>
        <w:rPr>
          <w:ins w:id="1480" w:author="Leeyoung" w:date="2017-03-12T23:05:00Z"/>
          <w:rFonts w:eastAsia="Times New Roman"/>
          <w:color w:val="000000"/>
          <w:sz w:val="20"/>
          <w:szCs w:val="20"/>
        </w:rPr>
      </w:pPr>
      <w:ins w:id="148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"scaling intent";</w:t>
        </w:r>
      </w:ins>
    </w:p>
    <w:p w14:paraId="59E16C0A" w14:textId="77777777" w:rsidR="006C0BDD" w:rsidRPr="006C0BDD" w:rsidRDefault="006C0BDD" w:rsidP="006C0BDD">
      <w:pPr>
        <w:spacing w:after="0"/>
        <w:ind w:left="0"/>
        <w:rPr>
          <w:ins w:id="1482" w:author="Leeyoung" w:date="2017-03-12T23:05:00Z"/>
          <w:rFonts w:eastAsia="Times New Roman"/>
          <w:color w:val="000000"/>
          <w:sz w:val="20"/>
          <w:szCs w:val="20"/>
        </w:rPr>
      </w:pPr>
      <w:ins w:id="1483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uses scaling-intent;</w:t>
        </w:r>
      </w:ins>
    </w:p>
    <w:p w14:paraId="37FAA475" w14:textId="77777777" w:rsidR="006C0BDD" w:rsidRPr="006C0BDD" w:rsidRDefault="006C0BDD" w:rsidP="006C0BDD">
      <w:pPr>
        <w:spacing w:after="0"/>
        <w:ind w:left="0"/>
        <w:rPr>
          <w:ins w:id="1484" w:author="Leeyoung" w:date="2017-03-12T23:05:00Z"/>
          <w:rFonts w:eastAsia="Times New Roman"/>
          <w:color w:val="000000"/>
          <w:sz w:val="20"/>
          <w:szCs w:val="20"/>
        </w:rPr>
      </w:pPr>
    </w:p>
    <w:p w14:paraId="2583FAC4" w14:textId="77777777" w:rsidR="006C0BDD" w:rsidRPr="006C0BDD" w:rsidRDefault="006C0BDD" w:rsidP="006C0BDD">
      <w:pPr>
        <w:spacing w:after="0"/>
        <w:ind w:left="0"/>
        <w:rPr>
          <w:ins w:id="1485" w:author="Leeyoung" w:date="2017-03-12T23:05:00Z"/>
          <w:rFonts w:eastAsia="Times New Roman"/>
          <w:color w:val="000000"/>
          <w:sz w:val="20"/>
          <w:szCs w:val="20"/>
        </w:rPr>
      </w:pPr>
      <w:ins w:id="148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}</w:t>
        </w:r>
      </w:ins>
    </w:p>
    <w:p w14:paraId="5337F802" w14:textId="77777777" w:rsidR="006C0BDD" w:rsidRPr="006C0BDD" w:rsidRDefault="006C0BDD" w:rsidP="006C0BDD">
      <w:pPr>
        <w:spacing w:after="0"/>
        <w:ind w:left="0"/>
        <w:rPr>
          <w:ins w:id="1487" w:author="Leeyoung" w:date="2017-03-12T23:05:00Z"/>
          <w:rFonts w:eastAsia="Times New Roman"/>
          <w:color w:val="000000"/>
          <w:sz w:val="20"/>
          <w:szCs w:val="20"/>
        </w:rPr>
      </w:pPr>
    </w:p>
    <w:p w14:paraId="25325785" w14:textId="77777777" w:rsidR="006C0BDD" w:rsidRPr="006C0BDD" w:rsidRDefault="006C0BDD" w:rsidP="006C0BDD">
      <w:pPr>
        <w:spacing w:after="0"/>
        <w:ind w:left="0"/>
        <w:rPr>
          <w:ins w:id="1488" w:author="Leeyoung" w:date="2017-03-12T23:05:00Z"/>
          <w:rFonts w:eastAsia="Times New Roman"/>
          <w:color w:val="000000"/>
          <w:sz w:val="20"/>
          <w:szCs w:val="20"/>
        </w:rPr>
      </w:pPr>
      <w:ins w:id="148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17544749" w14:textId="77777777" w:rsidR="006C0BDD" w:rsidRPr="006C0BDD" w:rsidRDefault="006C0BDD" w:rsidP="006C0BDD">
      <w:pPr>
        <w:spacing w:after="0"/>
        <w:ind w:left="0"/>
        <w:rPr>
          <w:ins w:id="1490" w:author="Leeyoung" w:date="2017-03-12T23:05:00Z"/>
          <w:rFonts w:eastAsia="Times New Roman"/>
          <w:color w:val="000000"/>
          <w:sz w:val="20"/>
          <w:szCs w:val="20"/>
        </w:rPr>
      </w:pPr>
    </w:p>
    <w:p w14:paraId="173F7751" w14:textId="77777777" w:rsidR="006C0BDD" w:rsidRPr="006C0BDD" w:rsidRDefault="006C0BDD" w:rsidP="006C0BDD">
      <w:pPr>
        <w:spacing w:after="0"/>
        <w:ind w:left="0"/>
        <w:rPr>
          <w:ins w:id="1491" w:author="Leeyoung" w:date="2017-03-12T23:05:00Z"/>
          <w:rFonts w:eastAsia="Times New Roman"/>
          <w:color w:val="000000"/>
          <w:sz w:val="20"/>
          <w:szCs w:val="20"/>
        </w:rPr>
      </w:pPr>
    </w:p>
    <w:p w14:paraId="78D10FF3" w14:textId="77777777" w:rsidR="006C0BDD" w:rsidRPr="006C0BDD" w:rsidRDefault="006C0BDD" w:rsidP="006C0BDD">
      <w:pPr>
        <w:spacing w:after="0"/>
        <w:ind w:left="0"/>
        <w:rPr>
          <w:ins w:id="1492" w:author="Leeyoung" w:date="2017-03-12T23:05:00Z"/>
          <w:rFonts w:eastAsia="Times New Roman"/>
          <w:color w:val="000000"/>
          <w:sz w:val="20"/>
          <w:szCs w:val="20"/>
        </w:rPr>
      </w:pPr>
    </w:p>
    <w:p w14:paraId="075DDFF5" w14:textId="77777777" w:rsidR="006C0BDD" w:rsidRPr="006C0BDD" w:rsidRDefault="006C0BDD" w:rsidP="006C0BDD">
      <w:pPr>
        <w:spacing w:after="0"/>
        <w:ind w:left="0"/>
        <w:rPr>
          <w:ins w:id="1493" w:author="Leeyoung" w:date="2017-03-12T23:05:00Z"/>
          <w:rFonts w:eastAsia="Times New Roman"/>
          <w:color w:val="000000"/>
          <w:sz w:val="20"/>
          <w:szCs w:val="20"/>
        </w:rPr>
      </w:pPr>
      <w:ins w:id="149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augment "/te:te/te:tunnels/te:tunnel/te:state" {</w:t>
        </w:r>
      </w:ins>
    </w:p>
    <w:p w14:paraId="37656517" w14:textId="77777777" w:rsidR="006C0BDD" w:rsidRPr="006C0BDD" w:rsidRDefault="006C0BDD" w:rsidP="006C0BDD">
      <w:pPr>
        <w:spacing w:after="0"/>
        <w:ind w:left="0"/>
        <w:rPr>
          <w:ins w:id="1495" w:author="Leeyoung" w:date="2017-03-12T23:05:00Z"/>
          <w:rFonts w:eastAsia="Times New Roman"/>
          <w:color w:val="000000"/>
          <w:sz w:val="20"/>
          <w:szCs w:val="20"/>
        </w:rPr>
      </w:pPr>
    </w:p>
    <w:p w14:paraId="47E3E7D7" w14:textId="77777777" w:rsidR="006C0BDD" w:rsidRPr="006C0BDD" w:rsidRDefault="006C0BDD" w:rsidP="006C0BDD">
      <w:pPr>
        <w:spacing w:after="0"/>
        <w:ind w:left="0"/>
        <w:rPr>
          <w:ins w:id="1496" w:author="Leeyoung" w:date="2017-03-12T23:05:00Z"/>
          <w:rFonts w:eastAsia="Times New Roman"/>
          <w:color w:val="000000"/>
          <w:sz w:val="20"/>
          <w:szCs w:val="20"/>
        </w:rPr>
      </w:pPr>
      <w:ins w:id="1497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description</w:t>
        </w:r>
      </w:ins>
    </w:p>
    <w:p w14:paraId="0D41FDB2" w14:textId="77777777" w:rsidR="006C0BDD" w:rsidRPr="006C0BDD" w:rsidRDefault="006C0BDD" w:rsidP="006C0BDD">
      <w:pPr>
        <w:spacing w:after="0"/>
        <w:ind w:left="0"/>
        <w:rPr>
          <w:ins w:id="1498" w:author="Leeyoung" w:date="2017-03-12T23:05:00Z"/>
          <w:rFonts w:eastAsia="Times New Roman"/>
          <w:color w:val="000000"/>
          <w:sz w:val="20"/>
          <w:szCs w:val="20"/>
        </w:rPr>
      </w:pPr>
      <w:ins w:id="1499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"Augmentation parameters for state TE tunnel</w:t>
        </w:r>
      </w:ins>
    </w:p>
    <w:p w14:paraId="37AE604B" w14:textId="77777777" w:rsidR="006C0BDD" w:rsidRPr="006C0BDD" w:rsidRDefault="006C0BDD" w:rsidP="006C0BDD">
      <w:pPr>
        <w:spacing w:after="0"/>
        <w:ind w:left="0"/>
        <w:rPr>
          <w:ins w:id="1500" w:author="Leeyoung" w:date="2017-03-12T23:05:00Z"/>
          <w:rFonts w:eastAsia="Times New Roman"/>
          <w:color w:val="000000"/>
          <w:sz w:val="20"/>
          <w:szCs w:val="20"/>
        </w:rPr>
      </w:pPr>
      <w:ins w:id="1501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topologies.";</w:t>
        </w:r>
      </w:ins>
    </w:p>
    <w:p w14:paraId="37B0F3CA" w14:textId="77777777" w:rsidR="006C0BDD" w:rsidRPr="006C0BDD" w:rsidRDefault="006C0BDD" w:rsidP="006C0BDD">
      <w:pPr>
        <w:spacing w:after="0"/>
        <w:ind w:left="0"/>
        <w:rPr>
          <w:ins w:id="1502" w:author="Leeyoung" w:date="2017-03-12T23:05:00Z"/>
          <w:rFonts w:eastAsia="Times New Roman"/>
          <w:color w:val="000000"/>
          <w:sz w:val="20"/>
          <w:szCs w:val="20"/>
        </w:rPr>
      </w:pPr>
    </w:p>
    <w:p w14:paraId="1A855E5B" w14:textId="77777777" w:rsidR="006C0BDD" w:rsidRPr="006C0BDD" w:rsidRDefault="006C0BDD" w:rsidP="006C0BDD">
      <w:pPr>
        <w:spacing w:after="0"/>
        <w:ind w:left="0"/>
        <w:rPr>
          <w:ins w:id="1503" w:author="Leeyoung" w:date="2017-03-12T23:05:00Z"/>
          <w:rFonts w:eastAsia="Times New Roman"/>
          <w:color w:val="000000"/>
          <w:sz w:val="20"/>
          <w:szCs w:val="20"/>
        </w:rPr>
      </w:pPr>
      <w:ins w:id="150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container te-telemetry {</w:t>
        </w:r>
      </w:ins>
    </w:p>
    <w:p w14:paraId="098197F6" w14:textId="77777777" w:rsidR="006C0BDD" w:rsidRPr="006C0BDD" w:rsidRDefault="006C0BDD" w:rsidP="006C0BDD">
      <w:pPr>
        <w:spacing w:after="0"/>
        <w:ind w:left="0"/>
        <w:rPr>
          <w:ins w:id="1505" w:author="Leeyoung" w:date="2017-03-12T23:05:00Z"/>
          <w:rFonts w:eastAsia="Times New Roman"/>
          <w:color w:val="000000"/>
          <w:sz w:val="20"/>
          <w:szCs w:val="20"/>
        </w:rPr>
      </w:pPr>
      <w:ins w:id="1506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description</w:t>
        </w:r>
      </w:ins>
    </w:p>
    <w:p w14:paraId="4BAF761C" w14:textId="77777777" w:rsidR="006C0BDD" w:rsidRPr="006C0BDD" w:rsidRDefault="006C0BDD" w:rsidP="006C0BDD">
      <w:pPr>
        <w:spacing w:after="0"/>
        <w:ind w:left="0"/>
        <w:rPr>
          <w:ins w:id="1507" w:author="Leeyoung" w:date="2017-03-12T23:05:00Z"/>
          <w:rFonts w:eastAsia="Times New Roman"/>
          <w:color w:val="000000"/>
          <w:sz w:val="20"/>
          <w:szCs w:val="20"/>
        </w:rPr>
      </w:pPr>
      <w:ins w:id="1508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  "telemetry params";</w:t>
        </w:r>
      </w:ins>
    </w:p>
    <w:p w14:paraId="2552DD6D" w14:textId="77777777" w:rsidR="006C0BDD" w:rsidRPr="006C0BDD" w:rsidRDefault="006C0BDD" w:rsidP="006C0BDD">
      <w:pPr>
        <w:spacing w:after="0"/>
        <w:ind w:left="0"/>
        <w:rPr>
          <w:ins w:id="1509" w:author="Leeyoung" w:date="2017-03-12T23:05:00Z"/>
          <w:rFonts w:eastAsia="Times New Roman"/>
          <w:color w:val="000000"/>
          <w:sz w:val="20"/>
          <w:szCs w:val="20"/>
        </w:rPr>
      </w:pPr>
      <w:ins w:id="151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  uses telemetry-param;</w:t>
        </w:r>
      </w:ins>
    </w:p>
    <w:p w14:paraId="77055C7C" w14:textId="77777777" w:rsidR="006C0BDD" w:rsidRPr="006C0BDD" w:rsidRDefault="006C0BDD" w:rsidP="006C0BDD">
      <w:pPr>
        <w:spacing w:after="0"/>
        <w:ind w:left="0"/>
        <w:rPr>
          <w:ins w:id="1511" w:author="Leeyoung" w:date="2017-03-12T23:05:00Z"/>
          <w:rFonts w:eastAsia="Times New Roman"/>
          <w:color w:val="000000"/>
          <w:sz w:val="20"/>
          <w:szCs w:val="20"/>
        </w:rPr>
      </w:pPr>
      <w:ins w:id="1512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    }</w:t>
        </w:r>
      </w:ins>
    </w:p>
    <w:p w14:paraId="23BA029A" w14:textId="77777777" w:rsidR="006C0BDD" w:rsidRPr="006C0BDD" w:rsidRDefault="006C0BDD" w:rsidP="006C0BDD">
      <w:pPr>
        <w:spacing w:after="0"/>
        <w:ind w:left="0"/>
        <w:rPr>
          <w:ins w:id="1513" w:author="Leeyoung" w:date="2017-03-12T23:05:00Z"/>
          <w:rFonts w:eastAsia="Times New Roman"/>
          <w:color w:val="000000"/>
          <w:sz w:val="20"/>
          <w:szCs w:val="20"/>
        </w:rPr>
      </w:pPr>
      <w:ins w:id="1514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 xml:space="preserve">    }</w:t>
        </w:r>
      </w:ins>
    </w:p>
    <w:p w14:paraId="320283AC" w14:textId="77777777" w:rsidR="006C0BDD" w:rsidRPr="006C0BDD" w:rsidRDefault="006C0BDD" w:rsidP="006C0BDD">
      <w:pPr>
        <w:spacing w:after="0"/>
        <w:ind w:left="0"/>
        <w:rPr>
          <w:ins w:id="1515" w:author="Leeyoung" w:date="2017-03-12T23:05:00Z"/>
          <w:rFonts w:eastAsia="Times New Roman"/>
          <w:color w:val="000000"/>
          <w:sz w:val="20"/>
          <w:szCs w:val="20"/>
        </w:rPr>
      </w:pPr>
    </w:p>
    <w:p w14:paraId="25821A07" w14:textId="77777777" w:rsidR="006C0BDD" w:rsidRPr="006C0BDD" w:rsidRDefault="006C0BDD" w:rsidP="006C0BDD">
      <w:pPr>
        <w:spacing w:after="0"/>
        <w:ind w:left="0"/>
        <w:rPr>
          <w:ins w:id="1516" w:author="Leeyoung" w:date="2017-03-12T23:05:00Z"/>
          <w:rFonts w:eastAsia="Times New Roman"/>
          <w:color w:val="000000"/>
          <w:sz w:val="20"/>
          <w:szCs w:val="20"/>
        </w:rPr>
      </w:pPr>
    </w:p>
    <w:p w14:paraId="0B2D4F65" w14:textId="77777777" w:rsidR="006C0BDD" w:rsidRPr="006C0BDD" w:rsidRDefault="006C0BDD" w:rsidP="006C0BDD">
      <w:pPr>
        <w:spacing w:after="0"/>
        <w:ind w:left="0"/>
        <w:rPr>
          <w:ins w:id="1517" w:author="Leeyoung" w:date="2017-03-12T23:05:00Z"/>
          <w:rFonts w:eastAsia="Times New Roman"/>
          <w:color w:val="000000"/>
          <w:sz w:val="20"/>
          <w:szCs w:val="20"/>
        </w:rPr>
      </w:pPr>
    </w:p>
    <w:p w14:paraId="644B88CA" w14:textId="77777777" w:rsidR="006C0BDD" w:rsidRPr="006C0BDD" w:rsidRDefault="006C0BDD" w:rsidP="006C0BDD">
      <w:pPr>
        <w:spacing w:after="0"/>
        <w:ind w:left="0"/>
        <w:rPr>
          <w:ins w:id="1518" w:author="Leeyoung" w:date="2017-03-12T23:05:00Z"/>
          <w:rFonts w:eastAsia="Times New Roman"/>
          <w:color w:val="000000"/>
          <w:sz w:val="20"/>
          <w:szCs w:val="20"/>
        </w:rPr>
      </w:pPr>
    </w:p>
    <w:p w14:paraId="7A4CD774" w14:textId="40CBA8F1" w:rsidR="006C0BDD" w:rsidRDefault="006C0BDD" w:rsidP="006C0BDD">
      <w:pPr>
        <w:spacing w:after="0"/>
        <w:ind w:left="0"/>
        <w:rPr>
          <w:ins w:id="1519" w:author="Leeyoung" w:date="2017-03-12T23:05:00Z"/>
          <w:rFonts w:eastAsia="Times New Roman"/>
          <w:color w:val="000000"/>
          <w:sz w:val="20"/>
          <w:szCs w:val="20"/>
        </w:rPr>
      </w:pPr>
      <w:ins w:id="1520" w:author="Leeyoung" w:date="2017-03-12T23:05:00Z">
        <w:r w:rsidRPr="006C0BDD">
          <w:rPr>
            <w:rFonts w:eastAsia="Times New Roman"/>
            <w:color w:val="000000"/>
            <w:sz w:val="20"/>
            <w:szCs w:val="20"/>
          </w:rPr>
          <w:t>}//module</w:t>
        </w:r>
      </w:ins>
    </w:p>
    <w:p w14:paraId="601CED2E" w14:textId="77777777" w:rsidR="006C0BDD" w:rsidRDefault="006C0BDD" w:rsidP="006C0BDD">
      <w:pPr>
        <w:spacing w:after="0"/>
        <w:ind w:left="0"/>
        <w:rPr>
          <w:ins w:id="1521" w:author="Leeyoung" w:date="2017-03-12T23:05:00Z"/>
          <w:rFonts w:eastAsia="Times New Roman"/>
          <w:color w:val="000000"/>
          <w:sz w:val="20"/>
          <w:szCs w:val="20"/>
        </w:rPr>
      </w:pPr>
    </w:p>
    <w:p w14:paraId="50C3F06D" w14:textId="77777777" w:rsidR="006C0BDD" w:rsidRDefault="006C0BDD" w:rsidP="006C0BDD">
      <w:pPr>
        <w:spacing w:after="0"/>
        <w:ind w:left="0"/>
        <w:rPr>
          <w:ins w:id="1522" w:author="Leeyoung" w:date="2017-03-12T20:56:00Z"/>
          <w:rFonts w:eastAsia="Times New Roman"/>
          <w:color w:val="000000"/>
          <w:sz w:val="20"/>
          <w:szCs w:val="20"/>
        </w:rPr>
      </w:pPr>
    </w:p>
    <w:p w14:paraId="082E9A1A" w14:textId="36542B16" w:rsidR="005D1D5E" w:rsidRPr="005D1D5E" w:rsidDel="006613A4" w:rsidRDefault="005D1D5E" w:rsidP="006613A4">
      <w:pPr>
        <w:spacing w:after="0"/>
        <w:ind w:left="0"/>
        <w:rPr>
          <w:del w:id="1523" w:author="Leeyoung" w:date="2017-03-12T20:56:00Z"/>
          <w:rFonts w:eastAsia="Times New Roman"/>
          <w:color w:val="000000"/>
          <w:sz w:val="20"/>
          <w:szCs w:val="20"/>
        </w:rPr>
      </w:pPr>
      <w:del w:id="152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>module ietf-te-kpi-telemetry {</w:delText>
        </w:r>
      </w:del>
    </w:p>
    <w:p w14:paraId="7EDA7D0E" w14:textId="7FC2A5BC" w:rsidR="005D1D5E" w:rsidRPr="005D1D5E" w:rsidDel="006613A4" w:rsidRDefault="005D1D5E" w:rsidP="005D1D5E">
      <w:pPr>
        <w:spacing w:after="0"/>
        <w:ind w:left="0"/>
        <w:rPr>
          <w:del w:id="1525" w:author="Leeyoung" w:date="2017-03-12T20:56:00Z"/>
          <w:rFonts w:eastAsia="Times New Roman"/>
          <w:color w:val="000000"/>
          <w:sz w:val="20"/>
          <w:szCs w:val="20"/>
        </w:rPr>
      </w:pPr>
    </w:p>
    <w:p w14:paraId="1EFC8955" w14:textId="35585CA1" w:rsidR="005D1D5E" w:rsidRPr="005D1D5E" w:rsidDel="006613A4" w:rsidRDefault="005D1D5E" w:rsidP="005D1D5E">
      <w:pPr>
        <w:spacing w:after="0"/>
        <w:ind w:left="0"/>
        <w:rPr>
          <w:del w:id="1526" w:author="Leeyoung" w:date="2017-03-12T20:56:00Z"/>
          <w:rFonts w:eastAsia="Times New Roman"/>
          <w:color w:val="000000"/>
          <w:sz w:val="20"/>
          <w:szCs w:val="20"/>
        </w:rPr>
      </w:pPr>
      <w:del w:id="152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namespace "urn:ietf:params:xml:ns:yang:ietf-te-kpi-telemetry";</w:delText>
        </w:r>
      </w:del>
    </w:p>
    <w:p w14:paraId="592D5679" w14:textId="19E655C5" w:rsidR="005D1D5E" w:rsidRPr="005D1D5E" w:rsidDel="006613A4" w:rsidRDefault="005D1D5E" w:rsidP="005D1D5E">
      <w:pPr>
        <w:spacing w:after="0"/>
        <w:ind w:left="0"/>
        <w:rPr>
          <w:del w:id="1528" w:author="Leeyoung" w:date="2017-03-12T20:56:00Z"/>
          <w:rFonts w:eastAsia="Times New Roman"/>
          <w:color w:val="000000"/>
          <w:sz w:val="20"/>
          <w:szCs w:val="20"/>
        </w:rPr>
      </w:pPr>
    </w:p>
    <w:p w14:paraId="3B5B3C92" w14:textId="45F99E6E" w:rsidR="005D1D5E" w:rsidRPr="00EF3721" w:rsidDel="006613A4" w:rsidRDefault="005D1D5E" w:rsidP="005D1D5E">
      <w:pPr>
        <w:spacing w:after="0"/>
        <w:ind w:left="0"/>
        <w:rPr>
          <w:del w:id="1529" w:author="Leeyoung" w:date="2017-03-12T20:56:00Z"/>
          <w:rFonts w:eastAsia="Times New Roman"/>
          <w:color w:val="000000"/>
          <w:sz w:val="20"/>
          <w:szCs w:val="20"/>
          <w:lang w:val="es-ES_tradnl"/>
        </w:rPr>
      </w:pPr>
      <w:del w:id="153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EF3721" w:rsidDel="006613A4">
          <w:rPr>
            <w:rFonts w:eastAsia="Times New Roman"/>
            <w:color w:val="000000"/>
            <w:sz w:val="20"/>
            <w:szCs w:val="20"/>
            <w:lang w:val="es-ES_tradnl"/>
          </w:rPr>
          <w:delText>prefix "te-tel";</w:delText>
        </w:r>
      </w:del>
    </w:p>
    <w:p w14:paraId="362F73FF" w14:textId="143FB8BB" w:rsidR="005D1D5E" w:rsidRPr="00EF3721" w:rsidDel="006613A4" w:rsidRDefault="005D1D5E" w:rsidP="005D1D5E">
      <w:pPr>
        <w:spacing w:after="0"/>
        <w:ind w:left="0"/>
        <w:rPr>
          <w:del w:id="1531" w:author="Leeyoung" w:date="2017-03-12T20:56:00Z"/>
          <w:rFonts w:eastAsia="Times New Roman"/>
          <w:color w:val="000000"/>
          <w:sz w:val="20"/>
          <w:szCs w:val="20"/>
          <w:lang w:val="es-ES_tradnl"/>
        </w:rPr>
      </w:pPr>
    </w:p>
    <w:p w14:paraId="5581D800" w14:textId="6B9E9E72" w:rsidR="005D1D5E" w:rsidRPr="00EF3721" w:rsidDel="006613A4" w:rsidRDefault="005D1D5E" w:rsidP="005D1D5E">
      <w:pPr>
        <w:spacing w:after="0"/>
        <w:ind w:left="0"/>
        <w:rPr>
          <w:del w:id="1532" w:author="Leeyoung" w:date="2017-03-12T20:56:00Z"/>
          <w:rFonts w:eastAsia="Times New Roman"/>
          <w:color w:val="000000"/>
          <w:sz w:val="20"/>
          <w:szCs w:val="20"/>
          <w:lang w:val="es-ES_tradnl"/>
        </w:rPr>
      </w:pPr>
    </w:p>
    <w:p w14:paraId="71485416" w14:textId="64E2364A" w:rsidR="005D1D5E" w:rsidRPr="00EF3721" w:rsidDel="006613A4" w:rsidRDefault="005D1D5E" w:rsidP="005D1D5E">
      <w:pPr>
        <w:spacing w:after="0"/>
        <w:ind w:left="0"/>
        <w:rPr>
          <w:del w:id="1533" w:author="Leeyoung" w:date="2017-03-12T20:56:00Z"/>
          <w:rFonts w:eastAsia="Times New Roman"/>
          <w:color w:val="000000"/>
          <w:sz w:val="20"/>
          <w:szCs w:val="20"/>
          <w:lang w:val="es-ES_tradnl"/>
        </w:rPr>
      </w:pPr>
      <w:del w:id="1534" w:author="Leeyoung" w:date="2017-03-12T20:56:00Z">
        <w:r w:rsidRPr="00EF3721" w:rsidDel="006613A4">
          <w:rPr>
            <w:rFonts w:eastAsia="Times New Roman"/>
            <w:color w:val="000000"/>
            <w:sz w:val="20"/>
            <w:szCs w:val="20"/>
            <w:lang w:val="es-ES_tradnl"/>
          </w:rPr>
          <w:tab/>
          <w:delText>import ietf-te {</w:delText>
        </w:r>
      </w:del>
    </w:p>
    <w:p w14:paraId="7ECEB2E5" w14:textId="25D128EF" w:rsidR="005D1D5E" w:rsidRPr="005D1D5E" w:rsidDel="006613A4" w:rsidRDefault="005D1D5E" w:rsidP="005D1D5E">
      <w:pPr>
        <w:spacing w:after="0"/>
        <w:ind w:left="0"/>
        <w:rPr>
          <w:del w:id="1535" w:author="Leeyoung" w:date="2017-03-12T20:56:00Z"/>
          <w:rFonts w:eastAsia="Times New Roman"/>
          <w:color w:val="000000"/>
          <w:sz w:val="20"/>
          <w:szCs w:val="20"/>
        </w:rPr>
      </w:pPr>
      <w:del w:id="1536" w:author="Leeyoung" w:date="2017-03-12T20:56:00Z">
        <w:r w:rsidRPr="00EF3721" w:rsidDel="006613A4">
          <w:rPr>
            <w:rFonts w:eastAsia="Times New Roman"/>
            <w:color w:val="000000"/>
            <w:sz w:val="20"/>
            <w:szCs w:val="20"/>
            <w:lang w:val="es-ES_tradnl"/>
          </w:rPr>
          <w:delText xml:space="preserve">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delText>prefix "te";</w:delText>
        </w:r>
      </w:del>
    </w:p>
    <w:p w14:paraId="5AB1F267" w14:textId="26F90AA4" w:rsidR="005D1D5E" w:rsidRPr="005D1D5E" w:rsidDel="006613A4" w:rsidRDefault="005D1D5E" w:rsidP="005D1D5E">
      <w:pPr>
        <w:spacing w:after="0"/>
        <w:ind w:left="0"/>
        <w:rPr>
          <w:del w:id="1537" w:author="Leeyoung" w:date="2017-03-12T20:56:00Z"/>
          <w:rFonts w:eastAsia="Times New Roman"/>
          <w:color w:val="000000"/>
          <w:sz w:val="20"/>
          <w:szCs w:val="20"/>
        </w:rPr>
      </w:pPr>
      <w:del w:id="153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77AD32F4" w14:textId="6F89A7AA" w:rsidR="005D1D5E" w:rsidRPr="005D1D5E" w:rsidDel="006613A4" w:rsidRDefault="005D1D5E" w:rsidP="005D1D5E">
      <w:pPr>
        <w:spacing w:after="0"/>
        <w:ind w:left="0"/>
        <w:rPr>
          <w:del w:id="1539" w:author="Leeyoung" w:date="2017-03-12T20:56:00Z"/>
          <w:rFonts w:eastAsia="Times New Roman"/>
          <w:color w:val="000000"/>
          <w:sz w:val="20"/>
          <w:szCs w:val="20"/>
        </w:rPr>
      </w:pPr>
      <w:del w:id="154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</w:del>
    </w:p>
    <w:p w14:paraId="4A88BD2A" w14:textId="78B4D7CE" w:rsidR="005D1D5E" w:rsidRPr="005D1D5E" w:rsidDel="006613A4" w:rsidRDefault="005D1D5E" w:rsidP="005D1D5E">
      <w:pPr>
        <w:spacing w:after="0"/>
        <w:ind w:left="0"/>
        <w:rPr>
          <w:del w:id="1541" w:author="Leeyoung" w:date="2017-03-12T20:56:00Z"/>
          <w:rFonts w:eastAsia="Times New Roman"/>
          <w:color w:val="000000"/>
          <w:sz w:val="20"/>
          <w:szCs w:val="20"/>
        </w:rPr>
      </w:pPr>
      <w:del w:id="154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import ietf-routing-types {</w:delText>
        </w:r>
      </w:del>
    </w:p>
    <w:p w14:paraId="7ACDDE47" w14:textId="2B1E6E01" w:rsidR="005D1D5E" w:rsidRPr="005D1D5E" w:rsidDel="006613A4" w:rsidRDefault="005D1D5E" w:rsidP="005D1D5E">
      <w:pPr>
        <w:spacing w:after="0"/>
        <w:ind w:left="0"/>
        <w:rPr>
          <w:del w:id="1543" w:author="Leeyoung" w:date="2017-03-12T20:56:00Z"/>
          <w:rFonts w:eastAsia="Times New Roman"/>
          <w:color w:val="000000"/>
          <w:sz w:val="20"/>
          <w:szCs w:val="20"/>
        </w:rPr>
      </w:pPr>
      <w:del w:id="154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prefix "rt";</w:delText>
        </w:r>
      </w:del>
    </w:p>
    <w:p w14:paraId="46D54AD2" w14:textId="3F24AEDE" w:rsidR="005D1D5E" w:rsidRPr="005D1D5E" w:rsidDel="006613A4" w:rsidRDefault="005D1D5E" w:rsidP="005D1D5E">
      <w:pPr>
        <w:spacing w:after="0"/>
        <w:ind w:left="0"/>
        <w:rPr>
          <w:del w:id="1545" w:author="Leeyoung" w:date="2017-03-12T20:56:00Z"/>
          <w:rFonts w:eastAsia="Times New Roman"/>
          <w:color w:val="000000"/>
          <w:sz w:val="20"/>
          <w:szCs w:val="20"/>
        </w:rPr>
      </w:pPr>
      <w:del w:id="154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}</w:delText>
        </w:r>
      </w:del>
    </w:p>
    <w:p w14:paraId="7FA42C08" w14:textId="7D554EDD" w:rsidR="005D1D5E" w:rsidRPr="005D1D5E" w:rsidDel="006613A4" w:rsidRDefault="005D1D5E" w:rsidP="005D1D5E">
      <w:pPr>
        <w:spacing w:after="0"/>
        <w:ind w:left="0"/>
        <w:rPr>
          <w:del w:id="1547" w:author="Leeyoung" w:date="2017-03-12T20:56:00Z"/>
          <w:rFonts w:eastAsia="Times New Roman"/>
          <w:color w:val="000000"/>
          <w:sz w:val="20"/>
          <w:szCs w:val="20"/>
        </w:rPr>
      </w:pPr>
    </w:p>
    <w:p w14:paraId="583A35A0" w14:textId="68D6264B" w:rsidR="005D1D5E" w:rsidRPr="005D1D5E" w:rsidDel="006613A4" w:rsidRDefault="005D1D5E" w:rsidP="005D1D5E">
      <w:pPr>
        <w:spacing w:after="0"/>
        <w:ind w:left="0"/>
        <w:rPr>
          <w:del w:id="1548" w:author="Leeyoung" w:date="2017-03-12T20:56:00Z"/>
          <w:rFonts w:eastAsia="Times New Roman"/>
          <w:color w:val="000000"/>
          <w:sz w:val="20"/>
          <w:szCs w:val="20"/>
        </w:rPr>
      </w:pPr>
      <w:del w:id="154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organization</w:delText>
        </w:r>
      </w:del>
    </w:p>
    <w:p w14:paraId="4C282BBE" w14:textId="4B43E4F7" w:rsidR="005D1D5E" w:rsidRPr="005D1D5E" w:rsidDel="006613A4" w:rsidRDefault="005D1D5E" w:rsidP="005D1D5E">
      <w:pPr>
        <w:spacing w:after="0"/>
        <w:ind w:left="0"/>
        <w:rPr>
          <w:del w:id="1550" w:author="Leeyoung" w:date="2017-03-12T20:56:00Z"/>
          <w:rFonts w:eastAsia="Times New Roman"/>
          <w:color w:val="000000"/>
          <w:sz w:val="20"/>
          <w:szCs w:val="20"/>
        </w:rPr>
      </w:pPr>
      <w:del w:id="155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"IETF Traffic Engineering Architecture and Signaling (TEAS)</w:delText>
        </w:r>
      </w:del>
    </w:p>
    <w:p w14:paraId="3C22F216" w14:textId="364E441C" w:rsidR="005D1D5E" w:rsidRPr="005D1D5E" w:rsidDel="006613A4" w:rsidRDefault="005D1D5E" w:rsidP="005D1D5E">
      <w:pPr>
        <w:spacing w:after="0"/>
        <w:ind w:left="0"/>
        <w:rPr>
          <w:del w:id="1552" w:author="Leeyoung" w:date="2017-03-12T20:56:00Z"/>
          <w:rFonts w:eastAsia="Times New Roman"/>
          <w:color w:val="000000"/>
          <w:sz w:val="20"/>
          <w:szCs w:val="20"/>
        </w:rPr>
      </w:pPr>
      <w:del w:id="155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Working Group";</w:delText>
        </w:r>
      </w:del>
    </w:p>
    <w:p w14:paraId="23AE1C92" w14:textId="7397B239" w:rsidR="005D1D5E" w:rsidRPr="005D1D5E" w:rsidDel="006613A4" w:rsidRDefault="005D1D5E" w:rsidP="005D1D5E">
      <w:pPr>
        <w:spacing w:after="0"/>
        <w:ind w:left="0"/>
        <w:rPr>
          <w:del w:id="1554" w:author="Leeyoung" w:date="2017-03-12T20:56:00Z"/>
          <w:rFonts w:eastAsia="Times New Roman"/>
          <w:color w:val="000000"/>
          <w:sz w:val="20"/>
          <w:szCs w:val="20"/>
        </w:rPr>
      </w:pPr>
    </w:p>
    <w:p w14:paraId="698ADA10" w14:textId="2F5D6A80" w:rsidR="005D1D5E" w:rsidRPr="005D1D5E" w:rsidDel="006613A4" w:rsidRDefault="005D1D5E" w:rsidP="005D1D5E">
      <w:pPr>
        <w:spacing w:after="0"/>
        <w:ind w:left="0"/>
        <w:rPr>
          <w:del w:id="1555" w:author="Leeyoung" w:date="2017-03-12T20:56:00Z"/>
          <w:rFonts w:eastAsia="Times New Roman"/>
          <w:color w:val="000000"/>
          <w:sz w:val="20"/>
          <w:szCs w:val="20"/>
        </w:rPr>
      </w:pPr>
      <w:del w:id="155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contact</w:delText>
        </w:r>
      </w:del>
    </w:p>
    <w:p w14:paraId="0EDC8D87" w14:textId="13FD7568" w:rsidR="005D1D5E" w:rsidRPr="005D1D5E" w:rsidDel="006613A4" w:rsidRDefault="005D1D5E" w:rsidP="005D1D5E">
      <w:pPr>
        <w:spacing w:after="0"/>
        <w:ind w:left="0"/>
        <w:rPr>
          <w:del w:id="1557" w:author="Leeyoung" w:date="2017-03-12T20:56:00Z"/>
          <w:rFonts w:eastAsia="Times New Roman"/>
          <w:color w:val="000000"/>
          <w:sz w:val="20"/>
          <w:szCs w:val="20"/>
        </w:rPr>
      </w:pPr>
      <w:del w:id="155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"Editor: Young Lee &lt;leeyoung@huawei.com&gt;</w:delText>
        </w:r>
      </w:del>
    </w:p>
    <w:p w14:paraId="3E2E353B" w14:textId="43AC169D" w:rsidR="005D1D5E" w:rsidRPr="005D1D5E" w:rsidDel="006613A4" w:rsidRDefault="005D1D5E" w:rsidP="005D1D5E">
      <w:pPr>
        <w:spacing w:after="0"/>
        <w:ind w:left="0"/>
        <w:rPr>
          <w:del w:id="1559" w:author="Leeyoung" w:date="2017-03-12T20:56:00Z"/>
          <w:rFonts w:eastAsia="Times New Roman"/>
          <w:color w:val="000000"/>
          <w:sz w:val="20"/>
          <w:szCs w:val="20"/>
        </w:rPr>
      </w:pPr>
      <w:del w:id="156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Editor: Dhruv Dhody &lt;dhruv.ietf@gmail.com&gt;</w:delText>
        </w:r>
      </w:del>
    </w:p>
    <w:p w14:paraId="0DBCF353" w14:textId="76C40040" w:rsidR="005D1D5E" w:rsidRPr="005D1D5E" w:rsidDel="006613A4" w:rsidRDefault="005D1D5E" w:rsidP="005D1D5E">
      <w:pPr>
        <w:spacing w:after="0"/>
        <w:ind w:left="0"/>
        <w:rPr>
          <w:del w:id="1561" w:author="Leeyoung" w:date="2017-03-12T20:56:00Z"/>
          <w:rFonts w:eastAsia="Times New Roman"/>
          <w:color w:val="000000"/>
          <w:sz w:val="20"/>
          <w:szCs w:val="20"/>
        </w:rPr>
      </w:pPr>
      <w:del w:id="156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Editor: Ricard Vilalta &lt;ricard.vilalta@cttc.es&gt;</w:delText>
        </w:r>
      </w:del>
    </w:p>
    <w:p w14:paraId="24CF774B" w14:textId="3ECF63D7" w:rsidR="005D1D5E" w:rsidRPr="005D1D5E" w:rsidDel="006613A4" w:rsidRDefault="005D1D5E" w:rsidP="005D1D5E">
      <w:pPr>
        <w:spacing w:after="0"/>
        <w:ind w:left="0"/>
        <w:rPr>
          <w:del w:id="1563" w:author="Leeyoung" w:date="2017-03-12T20:56:00Z"/>
          <w:rFonts w:eastAsia="Times New Roman"/>
          <w:color w:val="000000"/>
          <w:sz w:val="20"/>
          <w:szCs w:val="20"/>
        </w:rPr>
      </w:pPr>
      <w:del w:id="156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Editor: Satish Karunanithi &lt;satish.karunanithi@gmail.com&gt;";</w:delText>
        </w:r>
      </w:del>
    </w:p>
    <w:p w14:paraId="46203E4E" w14:textId="3535F889" w:rsidR="005D1D5E" w:rsidRPr="005D1D5E" w:rsidDel="006613A4" w:rsidRDefault="005D1D5E" w:rsidP="005D1D5E">
      <w:pPr>
        <w:spacing w:after="0"/>
        <w:ind w:left="0"/>
        <w:rPr>
          <w:del w:id="1565" w:author="Leeyoung" w:date="2017-03-12T20:56:00Z"/>
          <w:rFonts w:eastAsia="Times New Roman"/>
          <w:color w:val="000000"/>
          <w:sz w:val="20"/>
          <w:szCs w:val="20"/>
        </w:rPr>
      </w:pPr>
    </w:p>
    <w:p w14:paraId="5E0309CE" w14:textId="122DA6D4" w:rsidR="005D1D5E" w:rsidRPr="005D1D5E" w:rsidDel="006613A4" w:rsidRDefault="005D1D5E" w:rsidP="005D1D5E">
      <w:pPr>
        <w:spacing w:after="0"/>
        <w:ind w:left="0"/>
        <w:rPr>
          <w:del w:id="1566" w:author="Leeyoung" w:date="2017-03-12T20:56:00Z"/>
          <w:rFonts w:eastAsia="Times New Roman"/>
          <w:color w:val="000000"/>
          <w:sz w:val="20"/>
          <w:szCs w:val="20"/>
        </w:rPr>
      </w:pPr>
      <w:del w:id="156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description</w:delText>
        </w:r>
      </w:del>
    </w:p>
    <w:p w14:paraId="359C0B03" w14:textId="6AB87C32" w:rsidR="005D1D5E" w:rsidRPr="005D1D5E" w:rsidDel="006613A4" w:rsidRDefault="005D1D5E" w:rsidP="005D1D5E">
      <w:pPr>
        <w:spacing w:after="0"/>
        <w:ind w:left="0"/>
        <w:rPr>
          <w:del w:id="1568" w:author="Leeyoung" w:date="2017-03-12T20:56:00Z"/>
          <w:rFonts w:eastAsia="Times New Roman"/>
          <w:color w:val="000000"/>
          <w:sz w:val="20"/>
          <w:szCs w:val="20"/>
        </w:rPr>
      </w:pPr>
      <w:del w:id="156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"This module describes telemetry for teas tunnel model";</w:delText>
        </w:r>
      </w:del>
    </w:p>
    <w:p w14:paraId="3E5F5080" w14:textId="42818C77" w:rsidR="005D1D5E" w:rsidRPr="005D1D5E" w:rsidDel="006613A4" w:rsidRDefault="005D1D5E" w:rsidP="005D1D5E">
      <w:pPr>
        <w:spacing w:after="0"/>
        <w:ind w:left="0"/>
        <w:rPr>
          <w:del w:id="1570" w:author="Leeyoung" w:date="2017-03-12T20:56:00Z"/>
          <w:rFonts w:eastAsia="Times New Roman"/>
          <w:color w:val="000000"/>
          <w:sz w:val="20"/>
          <w:szCs w:val="20"/>
        </w:rPr>
      </w:pPr>
    </w:p>
    <w:p w14:paraId="69A0133E" w14:textId="0F1C85A5" w:rsidR="005D1D5E" w:rsidRPr="005D1D5E" w:rsidDel="006613A4" w:rsidRDefault="005D1D5E" w:rsidP="005D1D5E">
      <w:pPr>
        <w:spacing w:after="0"/>
        <w:ind w:left="0"/>
        <w:rPr>
          <w:del w:id="1571" w:author="Leeyoung" w:date="2017-03-12T20:56:00Z"/>
          <w:rFonts w:eastAsia="Times New Roman"/>
          <w:color w:val="000000"/>
          <w:sz w:val="20"/>
          <w:szCs w:val="20"/>
        </w:rPr>
      </w:pPr>
      <w:del w:id="1572" w:author="Leeyoung" w:date="2017-03-12T20:56:00Z">
        <w:r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="001B3EEB" w:rsidDel="006613A4">
          <w:rPr>
            <w:rFonts w:eastAsia="Times New Roman"/>
            <w:color w:val="000000"/>
            <w:sz w:val="20"/>
            <w:szCs w:val="20"/>
          </w:rPr>
          <w:delText>revision 2017-03-13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{</w:delText>
        </w:r>
      </w:del>
    </w:p>
    <w:p w14:paraId="3D0F1C12" w14:textId="2F4D3FF4" w:rsidR="005D1D5E" w:rsidRPr="005D1D5E" w:rsidDel="006613A4" w:rsidRDefault="005D1D5E" w:rsidP="005D1D5E">
      <w:pPr>
        <w:spacing w:after="0"/>
        <w:ind w:left="0"/>
        <w:rPr>
          <w:del w:id="1573" w:author="Leeyoung" w:date="2017-03-12T20:56:00Z"/>
          <w:rFonts w:eastAsia="Times New Roman"/>
          <w:color w:val="000000"/>
          <w:sz w:val="20"/>
          <w:szCs w:val="20"/>
        </w:rPr>
      </w:pPr>
      <w:del w:id="157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07B4C39F" w14:textId="7D7F7EC9" w:rsidR="005D1D5E" w:rsidRPr="005D1D5E" w:rsidDel="006613A4" w:rsidRDefault="005D1D5E" w:rsidP="005D1D5E">
      <w:pPr>
        <w:spacing w:after="0"/>
        <w:ind w:left="0"/>
        <w:rPr>
          <w:del w:id="1575" w:author="Leeyoung" w:date="2017-03-12T20:56:00Z"/>
          <w:rFonts w:eastAsia="Times New Roman"/>
          <w:color w:val="000000"/>
          <w:sz w:val="20"/>
          <w:szCs w:val="20"/>
        </w:rPr>
      </w:pPr>
      <w:del w:id="157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"Initial revision. This YANG file defines</w:delText>
        </w:r>
      </w:del>
    </w:p>
    <w:p w14:paraId="3CC15F83" w14:textId="0899AE91" w:rsidR="005D1D5E" w:rsidRPr="005D1D5E" w:rsidDel="006613A4" w:rsidRDefault="005D1D5E" w:rsidP="005D1D5E">
      <w:pPr>
        <w:spacing w:after="0"/>
        <w:ind w:left="0"/>
        <w:rPr>
          <w:del w:id="1577" w:author="Leeyoung" w:date="2017-03-12T20:56:00Z"/>
          <w:rFonts w:eastAsia="Times New Roman"/>
          <w:color w:val="000000"/>
          <w:sz w:val="20"/>
          <w:szCs w:val="20"/>
        </w:rPr>
      </w:pPr>
      <w:del w:id="157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the reusable base types for TE telemetry.";</w:delText>
        </w:r>
      </w:del>
    </w:p>
    <w:p w14:paraId="6179F9A2" w14:textId="192273B3" w:rsidR="005D1D5E" w:rsidRPr="005D1D5E" w:rsidDel="006613A4" w:rsidRDefault="005D1D5E" w:rsidP="005D1D5E">
      <w:pPr>
        <w:spacing w:after="0"/>
        <w:ind w:left="0"/>
        <w:rPr>
          <w:del w:id="1579" w:author="Leeyoung" w:date="2017-03-12T20:56:00Z"/>
          <w:rFonts w:eastAsia="Times New Roman"/>
          <w:color w:val="000000"/>
          <w:sz w:val="20"/>
          <w:szCs w:val="20"/>
        </w:rPr>
      </w:pPr>
      <w:del w:id="158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reference</w:delText>
        </w:r>
      </w:del>
    </w:p>
    <w:p w14:paraId="1F6A9BE9" w14:textId="5801D62D" w:rsidR="005D1D5E" w:rsidRPr="005D1D5E" w:rsidDel="006613A4" w:rsidRDefault="005D1D5E" w:rsidP="005D1D5E">
      <w:pPr>
        <w:spacing w:after="0"/>
        <w:ind w:left="0"/>
        <w:rPr>
          <w:del w:id="1581" w:author="Leeyoung" w:date="2017-03-12T20:56:00Z"/>
          <w:rFonts w:eastAsia="Times New Roman"/>
          <w:color w:val="000000"/>
          <w:sz w:val="20"/>
          <w:szCs w:val="20"/>
        </w:rPr>
      </w:pPr>
      <w:del w:id="158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"Derived from earlier versions of base YANG files";</w:delText>
        </w:r>
      </w:del>
    </w:p>
    <w:p w14:paraId="57EC0E3D" w14:textId="7A8CE5F3" w:rsidR="005D1D5E" w:rsidRPr="005D1D5E" w:rsidDel="006613A4" w:rsidRDefault="005D1D5E" w:rsidP="005D1D5E">
      <w:pPr>
        <w:spacing w:after="0"/>
        <w:ind w:left="0"/>
        <w:rPr>
          <w:del w:id="1583" w:author="Leeyoung" w:date="2017-03-12T20:56:00Z"/>
          <w:rFonts w:eastAsia="Times New Roman"/>
          <w:color w:val="000000"/>
          <w:sz w:val="20"/>
          <w:szCs w:val="20"/>
        </w:rPr>
      </w:pPr>
      <w:del w:id="158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15EB16C6" w14:textId="0A5E859B" w:rsidR="005D1D5E" w:rsidRPr="005D1D5E" w:rsidDel="006613A4" w:rsidRDefault="005D1D5E" w:rsidP="005D1D5E">
      <w:pPr>
        <w:spacing w:after="0"/>
        <w:ind w:left="0"/>
        <w:rPr>
          <w:del w:id="1585" w:author="Leeyoung" w:date="2017-03-12T20:56:00Z"/>
          <w:rFonts w:eastAsia="Times New Roman"/>
          <w:color w:val="000000"/>
          <w:sz w:val="20"/>
          <w:szCs w:val="20"/>
        </w:rPr>
      </w:pPr>
    </w:p>
    <w:p w14:paraId="76D570E2" w14:textId="725D873E" w:rsidR="005D1D5E" w:rsidRPr="005D1D5E" w:rsidDel="006613A4" w:rsidRDefault="005D1D5E" w:rsidP="005D1D5E">
      <w:pPr>
        <w:spacing w:after="0"/>
        <w:ind w:left="0"/>
        <w:rPr>
          <w:del w:id="1586" w:author="Leeyoung" w:date="2017-03-12T20:56:00Z"/>
          <w:rFonts w:eastAsia="Times New Roman"/>
          <w:color w:val="000000"/>
          <w:sz w:val="20"/>
          <w:szCs w:val="20"/>
        </w:rPr>
      </w:pPr>
      <w:del w:id="158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/*</w:delText>
        </w:r>
      </w:del>
    </w:p>
    <w:p w14:paraId="75588ED3" w14:textId="50D663A5" w:rsidR="005D1D5E" w:rsidRPr="005D1D5E" w:rsidDel="006613A4" w:rsidRDefault="005D1D5E" w:rsidP="005D1D5E">
      <w:pPr>
        <w:spacing w:after="0"/>
        <w:ind w:left="0"/>
        <w:rPr>
          <w:del w:id="1588" w:author="Leeyoung" w:date="2017-03-12T20:56:00Z"/>
          <w:rFonts w:eastAsia="Times New Roman"/>
          <w:color w:val="000000"/>
          <w:sz w:val="20"/>
          <w:szCs w:val="20"/>
        </w:rPr>
      </w:pPr>
      <w:del w:id="158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* Identities</w:delText>
        </w:r>
      </w:del>
    </w:p>
    <w:p w14:paraId="616C3740" w14:textId="2B4CA6F4" w:rsidR="005D1D5E" w:rsidRPr="005D1D5E" w:rsidDel="006613A4" w:rsidRDefault="005D1D5E" w:rsidP="005D1D5E">
      <w:pPr>
        <w:spacing w:after="0"/>
        <w:ind w:left="0"/>
        <w:rPr>
          <w:del w:id="1590" w:author="Leeyoung" w:date="2017-03-12T20:56:00Z"/>
          <w:rFonts w:eastAsia="Times New Roman"/>
          <w:color w:val="000000"/>
          <w:sz w:val="20"/>
          <w:szCs w:val="20"/>
        </w:rPr>
      </w:pPr>
      <w:del w:id="159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*/</w:delText>
        </w:r>
      </w:del>
    </w:p>
    <w:p w14:paraId="0F90832C" w14:textId="36ADB64F" w:rsidR="005D1D5E" w:rsidRPr="005D1D5E" w:rsidDel="006613A4" w:rsidRDefault="005D1D5E" w:rsidP="005D1D5E">
      <w:pPr>
        <w:spacing w:after="0"/>
        <w:ind w:left="0"/>
        <w:rPr>
          <w:del w:id="1592" w:author="Leeyoung" w:date="2017-03-12T20:56:00Z"/>
          <w:rFonts w:eastAsia="Times New Roman"/>
          <w:color w:val="000000"/>
          <w:sz w:val="20"/>
          <w:szCs w:val="20"/>
        </w:rPr>
      </w:pPr>
    </w:p>
    <w:p w14:paraId="3604D832" w14:textId="1238359F" w:rsidR="005D1D5E" w:rsidRPr="005D1D5E" w:rsidDel="006613A4" w:rsidRDefault="005D1D5E" w:rsidP="005D1D5E">
      <w:pPr>
        <w:spacing w:after="0"/>
        <w:ind w:left="0"/>
        <w:rPr>
          <w:del w:id="1593" w:author="Leeyoung" w:date="2017-03-12T20:56:00Z"/>
          <w:rFonts w:eastAsia="Times New Roman"/>
          <w:color w:val="000000"/>
          <w:sz w:val="20"/>
          <w:szCs w:val="20"/>
        </w:rPr>
      </w:pPr>
      <w:del w:id="159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identity telemetry-param-type {</w:delText>
        </w:r>
      </w:del>
    </w:p>
    <w:p w14:paraId="72E6CC41" w14:textId="3E09026A" w:rsidR="005D1D5E" w:rsidRPr="005D1D5E" w:rsidDel="006613A4" w:rsidRDefault="005D1D5E" w:rsidP="005D1D5E">
      <w:pPr>
        <w:spacing w:after="0"/>
        <w:ind w:left="0"/>
        <w:rPr>
          <w:del w:id="1595" w:author="Leeyoung" w:date="2017-03-12T20:56:00Z"/>
          <w:rFonts w:eastAsia="Times New Roman"/>
          <w:color w:val="000000"/>
          <w:sz w:val="20"/>
          <w:szCs w:val="20"/>
        </w:rPr>
      </w:pPr>
      <w:del w:id="159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1B36CE81" w14:textId="133B37C8" w:rsidR="005D1D5E" w:rsidRPr="005D1D5E" w:rsidDel="006613A4" w:rsidRDefault="005D1D5E" w:rsidP="005D1D5E">
      <w:pPr>
        <w:spacing w:after="0"/>
        <w:ind w:left="0"/>
        <w:rPr>
          <w:del w:id="1597" w:author="Leeyoung" w:date="2017-03-12T20:56:00Z"/>
          <w:rFonts w:eastAsia="Times New Roman"/>
          <w:color w:val="000000"/>
          <w:sz w:val="20"/>
          <w:szCs w:val="20"/>
        </w:rPr>
      </w:pPr>
      <w:del w:id="159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"Base identity for telemetry param types";</w:delText>
        </w:r>
      </w:del>
    </w:p>
    <w:p w14:paraId="209CEC21" w14:textId="2A3089A5" w:rsidR="005D1D5E" w:rsidRPr="005D1D5E" w:rsidDel="006613A4" w:rsidRDefault="005D1D5E" w:rsidP="005D1D5E">
      <w:pPr>
        <w:spacing w:after="0"/>
        <w:ind w:left="0"/>
        <w:rPr>
          <w:del w:id="1599" w:author="Leeyoung" w:date="2017-03-12T20:56:00Z"/>
          <w:rFonts w:eastAsia="Times New Roman"/>
          <w:color w:val="000000"/>
          <w:sz w:val="20"/>
          <w:szCs w:val="20"/>
        </w:rPr>
      </w:pPr>
      <w:del w:id="160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3F1B697B" w14:textId="3537A11C" w:rsidR="005D1D5E" w:rsidRPr="005D1D5E" w:rsidDel="006613A4" w:rsidRDefault="005D1D5E" w:rsidP="005D1D5E">
      <w:pPr>
        <w:spacing w:after="0"/>
        <w:ind w:left="0"/>
        <w:rPr>
          <w:del w:id="1601" w:author="Leeyoung" w:date="2017-03-12T20:56:00Z"/>
          <w:rFonts w:eastAsia="Times New Roman"/>
          <w:color w:val="000000"/>
          <w:sz w:val="20"/>
          <w:szCs w:val="20"/>
        </w:rPr>
      </w:pPr>
      <w:del w:id="160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</w:del>
    </w:p>
    <w:p w14:paraId="19AA7611" w14:textId="6F01A73F" w:rsidR="005D1D5E" w:rsidRPr="005D1D5E" w:rsidDel="006613A4" w:rsidRDefault="005D1D5E" w:rsidP="005D1D5E">
      <w:pPr>
        <w:spacing w:after="0"/>
        <w:ind w:left="0"/>
        <w:rPr>
          <w:del w:id="1603" w:author="Leeyoung" w:date="2017-03-12T20:56:00Z"/>
          <w:rFonts w:eastAsia="Times New Roman"/>
          <w:color w:val="000000"/>
          <w:sz w:val="20"/>
          <w:szCs w:val="20"/>
        </w:rPr>
      </w:pPr>
      <w:del w:id="160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identity one-way-delay {</w:delText>
        </w:r>
      </w:del>
    </w:p>
    <w:p w14:paraId="3B80309C" w14:textId="04736EE4" w:rsidR="005D1D5E" w:rsidRPr="005D1D5E" w:rsidDel="006613A4" w:rsidRDefault="005D1D5E" w:rsidP="005D1D5E">
      <w:pPr>
        <w:spacing w:after="0"/>
        <w:ind w:left="0"/>
        <w:rPr>
          <w:del w:id="1605" w:author="Leeyoung" w:date="2017-03-12T20:56:00Z"/>
          <w:rFonts w:eastAsia="Times New Roman"/>
          <w:color w:val="000000"/>
          <w:sz w:val="20"/>
          <w:szCs w:val="20"/>
        </w:rPr>
      </w:pPr>
      <w:del w:id="160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base telemetry-param-type;</w:delText>
        </w:r>
      </w:del>
    </w:p>
    <w:p w14:paraId="3FD5A09F" w14:textId="38DF0687" w:rsidR="005D1D5E" w:rsidRPr="005D1D5E" w:rsidDel="006613A4" w:rsidRDefault="005D1D5E" w:rsidP="005D1D5E">
      <w:pPr>
        <w:spacing w:after="0"/>
        <w:ind w:left="0"/>
        <w:rPr>
          <w:del w:id="1607" w:author="Leeyoung" w:date="2017-03-12T20:56:00Z"/>
          <w:rFonts w:eastAsia="Times New Roman"/>
          <w:color w:val="000000"/>
          <w:sz w:val="20"/>
          <w:szCs w:val="20"/>
        </w:rPr>
      </w:pPr>
      <w:del w:id="160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017FC656" w14:textId="245C1051" w:rsidR="005D1D5E" w:rsidRPr="005D1D5E" w:rsidDel="006613A4" w:rsidRDefault="005D1D5E" w:rsidP="005D1D5E">
      <w:pPr>
        <w:spacing w:after="0"/>
        <w:ind w:left="0"/>
        <w:rPr>
          <w:del w:id="1609" w:author="Leeyoung" w:date="2017-03-12T20:56:00Z"/>
          <w:rFonts w:eastAsia="Times New Roman"/>
          <w:color w:val="000000"/>
          <w:sz w:val="20"/>
          <w:szCs w:val="20"/>
        </w:rPr>
      </w:pPr>
      <w:del w:id="161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lastRenderedPageBreak/>
          <w:delText xml:space="preserve">            "To specify average Delay in one (forward) direction";</w:delText>
        </w:r>
      </w:del>
    </w:p>
    <w:p w14:paraId="1DE88B2A" w14:textId="1711BD98" w:rsidR="005D1D5E" w:rsidRPr="005D1D5E" w:rsidDel="006613A4" w:rsidRDefault="005D1D5E" w:rsidP="005D1D5E">
      <w:pPr>
        <w:spacing w:after="0"/>
        <w:ind w:left="0"/>
        <w:rPr>
          <w:del w:id="1611" w:author="Leeyoung" w:date="2017-03-12T20:56:00Z"/>
          <w:rFonts w:eastAsia="Times New Roman"/>
          <w:color w:val="000000"/>
          <w:sz w:val="20"/>
          <w:szCs w:val="20"/>
        </w:rPr>
      </w:pPr>
      <w:del w:id="161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7D2F8D64" w14:textId="1EA32366" w:rsidR="005D1D5E" w:rsidRPr="005D1D5E" w:rsidDel="006613A4" w:rsidRDefault="005D1D5E" w:rsidP="005D1D5E">
      <w:pPr>
        <w:spacing w:after="0"/>
        <w:ind w:left="0"/>
        <w:rPr>
          <w:del w:id="1613" w:author="Leeyoung" w:date="2017-03-12T20:56:00Z"/>
          <w:rFonts w:eastAsia="Times New Roman"/>
          <w:color w:val="000000"/>
          <w:sz w:val="20"/>
          <w:szCs w:val="20"/>
        </w:rPr>
      </w:pPr>
    </w:p>
    <w:p w14:paraId="24503771" w14:textId="37FA5612" w:rsidR="005D1D5E" w:rsidRPr="005D1D5E" w:rsidDel="006613A4" w:rsidRDefault="005D1D5E" w:rsidP="005D1D5E">
      <w:pPr>
        <w:spacing w:after="0"/>
        <w:ind w:left="0"/>
        <w:rPr>
          <w:del w:id="1614" w:author="Leeyoung" w:date="2017-03-12T20:56:00Z"/>
          <w:rFonts w:eastAsia="Times New Roman"/>
          <w:color w:val="000000"/>
          <w:sz w:val="20"/>
          <w:szCs w:val="20"/>
        </w:rPr>
      </w:pPr>
      <w:del w:id="161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identity two-way-delay {</w:delText>
        </w:r>
      </w:del>
    </w:p>
    <w:p w14:paraId="346BC0E5" w14:textId="2BA0936A" w:rsidR="005D1D5E" w:rsidRPr="005D1D5E" w:rsidDel="006613A4" w:rsidRDefault="005D1D5E" w:rsidP="005D1D5E">
      <w:pPr>
        <w:spacing w:after="0"/>
        <w:ind w:left="0"/>
        <w:rPr>
          <w:del w:id="1616" w:author="Leeyoung" w:date="2017-03-12T20:56:00Z"/>
          <w:rFonts w:eastAsia="Times New Roman"/>
          <w:color w:val="000000"/>
          <w:sz w:val="20"/>
          <w:szCs w:val="20"/>
        </w:rPr>
      </w:pPr>
      <w:del w:id="161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base telemetry-param-type;</w:delText>
        </w:r>
      </w:del>
    </w:p>
    <w:p w14:paraId="24D3D8AD" w14:textId="31357437" w:rsidR="005D1D5E" w:rsidRPr="005D1D5E" w:rsidDel="006613A4" w:rsidRDefault="005D1D5E" w:rsidP="005D1D5E">
      <w:pPr>
        <w:spacing w:after="0"/>
        <w:ind w:left="0"/>
        <w:rPr>
          <w:del w:id="1618" w:author="Leeyoung" w:date="2017-03-12T20:56:00Z"/>
          <w:rFonts w:eastAsia="Times New Roman"/>
          <w:color w:val="000000"/>
          <w:sz w:val="20"/>
          <w:szCs w:val="20"/>
        </w:rPr>
      </w:pPr>
      <w:del w:id="161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6E2C2343" w14:textId="36971316" w:rsidR="005D1D5E" w:rsidRPr="005D1D5E" w:rsidDel="006613A4" w:rsidRDefault="005D1D5E" w:rsidP="005D1D5E">
      <w:pPr>
        <w:spacing w:after="0"/>
        <w:ind w:left="0"/>
        <w:rPr>
          <w:del w:id="1620" w:author="Leeyoung" w:date="2017-03-12T20:56:00Z"/>
          <w:rFonts w:eastAsia="Times New Roman"/>
          <w:color w:val="000000"/>
          <w:sz w:val="20"/>
          <w:szCs w:val="20"/>
        </w:rPr>
      </w:pPr>
      <w:del w:id="162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"To specify average Delay in both (forward and reverse)</w:delText>
        </w:r>
      </w:del>
    </w:p>
    <w:p w14:paraId="2E51A6F2" w14:textId="66612DBE" w:rsidR="005D1D5E" w:rsidRPr="005D1D5E" w:rsidDel="006613A4" w:rsidRDefault="005D1D5E" w:rsidP="005D1D5E">
      <w:pPr>
        <w:spacing w:after="0"/>
        <w:ind w:left="0"/>
        <w:rPr>
          <w:del w:id="1622" w:author="Leeyoung" w:date="2017-03-12T20:56:00Z"/>
          <w:rFonts w:eastAsia="Times New Roman"/>
          <w:color w:val="000000"/>
          <w:sz w:val="20"/>
          <w:szCs w:val="20"/>
        </w:rPr>
      </w:pPr>
      <w:del w:id="162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directions";</w:delText>
        </w:r>
      </w:del>
    </w:p>
    <w:p w14:paraId="0D7E5115" w14:textId="4FE4C351" w:rsidR="005D1D5E" w:rsidRPr="005D1D5E" w:rsidDel="006613A4" w:rsidRDefault="005D1D5E" w:rsidP="005D1D5E">
      <w:pPr>
        <w:spacing w:after="0"/>
        <w:ind w:left="0"/>
        <w:rPr>
          <w:del w:id="1624" w:author="Leeyoung" w:date="2017-03-12T20:56:00Z"/>
          <w:rFonts w:eastAsia="Times New Roman"/>
          <w:color w:val="000000"/>
          <w:sz w:val="20"/>
          <w:szCs w:val="20"/>
        </w:rPr>
      </w:pPr>
      <w:del w:id="162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41F94AD3" w14:textId="1625E08E" w:rsidR="005D1D5E" w:rsidRPr="005D1D5E" w:rsidDel="006613A4" w:rsidRDefault="005D1D5E" w:rsidP="005D1D5E">
      <w:pPr>
        <w:spacing w:after="0"/>
        <w:ind w:left="0"/>
        <w:rPr>
          <w:del w:id="1626" w:author="Leeyoung" w:date="2017-03-12T20:56:00Z"/>
          <w:rFonts w:eastAsia="Times New Roman"/>
          <w:color w:val="000000"/>
          <w:sz w:val="20"/>
          <w:szCs w:val="20"/>
        </w:rPr>
      </w:pPr>
    </w:p>
    <w:p w14:paraId="13B86356" w14:textId="7F164054" w:rsidR="005D1D5E" w:rsidRPr="005D1D5E" w:rsidDel="006613A4" w:rsidRDefault="005D1D5E" w:rsidP="005D1D5E">
      <w:pPr>
        <w:spacing w:after="0"/>
        <w:ind w:left="0"/>
        <w:rPr>
          <w:del w:id="1627" w:author="Leeyoung" w:date="2017-03-12T20:56:00Z"/>
          <w:rFonts w:eastAsia="Times New Roman"/>
          <w:color w:val="000000"/>
          <w:sz w:val="20"/>
          <w:szCs w:val="20"/>
        </w:rPr>
      </w:pPr>
      <w:del w:id="162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identity one-way-delay-variation {</w:delText>
        </w:r>
      </w:del>
    </w:p>
    <w:p w14:paraId="23C79630" w14:textId="3727EEBB" w:rsidR="005D1D5E" w:rsidRPr="005D1D5E" w:rsidDel="006613A4" w:rsidRDefault="005D1D5E" w:rsidP="005D1D5E">
      <w:pPr>
        <w:spacing w:after="0"/>
        <w:ind w:left="0"/>
        <w:rPr>
          <w:del w:id="1629" w:author="Leeyoung" w:date="2017-03-12T20:56:00Z"/>
          <w:rFonts w:eastAsia="Times New Roman"/>
          <w:color w:val="000000"/>
          <w:sz w:val="20"/>
          <w:szCs w:val="20"/>
        </w:rPr>
      </w:pPr>
      <w:del w:id="163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base telemetry-param-type;</w:delText>
        </w:r>
      </w:del>
    </w:p>
    <w:p w14:paraId="3AD96EE7" w14:textId="629B1C37" w:rsidR="005D1D5E" w:rsidRPr="005D1D5E" w:rsidDel="006613A4" w:rsidRDefault="005D1D5E" w:rsidP="005D1D5E">
      <w:pPr>
        <w:spacing w:after="0"/>
        <w:ind w:left="0"/>
        <w:rPr>
          <w:del w:id="1631" w:author="Leeyoung" w:date="2017-03-12T20:56:00Z"/>
          <w:rFonts w:eastAsia="Times New Roman"/>
          <w:color w:val="000000"/>
          <w:sz w:val="20"/>
          <w:szCs w:val="20"/>
        </w:rPr>
      </w:pPr>
      <w:del w:id="163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428067FD" w14:textId="635A57EB" w:rsidR="005D1D5E" w:rsidRPr="005D1D5E" w:rsidDel="006613A4" w:rsidRDefault="005D1D5E" w:rsidP="005D1D5E">
      <w:pPr>
        <w:spacing w:after="0"/>
        <w:ind w:left="0"/>
        <w:rPr>
          <w:del w:id="1633" w:author="Leeyoung" w:date="2017-03-12T20:56:00Z"/>
          <w:rFonts w:eastAsia="Times New Roman"/>
          <w:color w:val="000000"/>
          <w:sz w:val="20"/>
          <w:szCs w:val="20"/>
        </w:rPr>
      </w:pPr>
      <w:del w:id="163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"To specify average Delay Variation in one (forward) direction";</w:delText>
        </w:r>
      </w:del>
    </w:p>
    <w:p w14:paraId="5322271B" w14:textId="3FEECF1A" w:rsidR="005D1D5E" w:rsidRPr="005D1D5E" w:rsidDel="006613A4" w:rsidRDefault="005D1D5E" w:rsidP="005D1D5E">
      <w:pPr>
        <w:spacing w:after="0"/>
        <w:ind w:left="0"/>
        <w:rPr>
          <w:del w:id="1635" w:author="Leeyoung" w:date="2017-03-12T20:56:00Z"/>
          <w:rFonts w:eastAsia="Times New Roman"/>
          <w:color w:val="000000"/>
          <w:sz w:val="20"/>
          <w:szCs w:val="20"/>
        </w:rPr>
      </w:pPr>
      <w:del w:id="163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60431A9D" w14:textId="478BF176" w:rsidR="005D1D5E" w:rsidRPr="005D1D5E" w:rsidDel="006613A4" w:rsidRDefault="005D1D5E" w:rsidP="005D1D5E">
      <w:pPr>
        <w:spacing w:after="0"/>
        <w:ind w:left="0"/>
        <w:rPr>
          <w:del w:id="1637" w:author="Leeyoung" w:date="2017-03-12T20:56:00Z"/>
          <w:rFonts w:eastAsia="Times New Roman"/>
          <w:color w:val="000000"/>
          <w:sz w:val="20"/>
          <w:szCs w:val="20"/>
        </w:rPr>
      </w:pPr>
    </w:p>
    <w:p w14:paraId="0960D0C8" w14:textId="49062065" w:rsidR="005D1D5E" w:rsidRPr="005D1D5E" w:rsidDel="006613A4" w:rsidRDefault="005D1D5E" w:rsidP="005D1D5E">
      <w:pPr>
        <w:spacing w:after="0"/>
        <w:ind w:left="0"/>
        <w:rPr>
          <w:del w:id="1638" w:author="Leeyoung" w:date="2017-03-12T20:56:00Z"/>
          <w:rFonts w:eastAsia="Times New Roman"/>
          <w:color w:val="000000"/>
          <w:sz w:val="20"/>
          <w:szCs w:val="20"/>
        </w:rPr>
      </w:pPr>
      <w:del w:id="163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identity two-way-delay-variation {</w:delText>
        </w:r>
      </w:del>
    </w:p>
    <w:p w14:paraId="623630AB" w14:textId="54C73A3C" w:rsidR="005D1D5E" w:rsidRPr="005D1D5E" w:rsidDel="006613A4" w:rsidRDefault="005D1D5E" w:rsidP="005D1D5E">
      <w:pPr>
        <w:spacing w:after="0"/>
        <w:ind w:left="0"/>
        <w:rPr>
          <w:del w:id="1640" w:author="Leeyoung" w:date="2017-03-12T20:56:00Z"/>
          <w:rFonts w:eastAsia="Times New Roman"/>
          <w:color w:val="000000"/>
          <w:sz w:val="20"/>
          <w:szCs w:val="20"/>
        </w:rPr>
      </w:pPr>
      <w:del w:id="164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base telemetry-param-type;</w:delText>
        </w:r>
      </w:del>
    </w:p>
    <w:p w14:paraId="53F5E9CF" w14:textId="1F61BFAE" w:rsidR="005D1D5E" w:rsidRPr="005D1D5E" w:rsidDel="006613A4" w:rsidRDefault="005D1D5E" w:rsidP="005D1D5E">
      <w:pPr>
        <w:spacing w:after="0"/>
        <w:ind w:left="0"/>
        <w:rPr>
          <w:del w:id="1642" w:author="Leeyoung" w:date="2017-03-12T20:56:00Z"/>
          <w:rFonts w:eastAsia="Times New Roman"/>
          <w:color w:val="000000"/>
          <w:sz w:val="20"/>
          <w:szCs w:val="20"/>
        </w:rPr>
      </w:pPr>
      <w:del w:id="164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1C17944D" w14:textId="07E49C4E" w:rsidR="005D1D5E" w:rsidRPr="005D1D5E" w:rsidDel="006613A4" w:rsidRDefault="005D1D5E" w:rsidP="005D1D5E">
      <w:pPr>
        <w:spacing w:after="0"/>
        <w:ind w:left="0"/>
        <w:rPr>
          <w:del w:id="1644" w:author="Leeyoung" w:date="2017-03-12T20:56:00Z"/>
          <w:rFonts w:eastAsia="Times New Roman"/>
          <w:color w:val="000000"/>
          <w:sz w:val="20"/>
          <w:szCs w:val="20"/>
        </w:rPr>
      </w:pPr>
      <w:del w:id="164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"To specify average Delay Variation in both (forward and reverse)</w:delText>
        </w:r>
      </w:del>
    </w:p>
    <w:p w14:paraId="4FA1093E" w14:textId="6DC0C31D" w:rsidR="005D1D5E" w:rsidRPr="005D1D5E" w:rsidDel="006613A4" w:rsidRDefault="005D1D5E" w:rsidP="005D1D5E">
      <w:pPr>
        <w:spacing w:after="0"/>
        <w:ind w:left="0"/>
        <w:rPr>
          <w:del w:id="1646" w:author="Leeyoung" w:date="2017-03-12T20:56:00Z"/>
          <w:rFonts w:eastAsia="Times New Roman"/>
          <w:color w:val="000000"/>
          <w:sz w:val="20"/>
          <w:szCs w:val="20"/>
        </w:rPr>
      </w:pPr>
      <w:del w:id="164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directions";</w:delText>
        </w:r>
      </w:del>
    </w:p>
    <w:p w14:paraId="6FEC5CFF" w14:textId="7AF34D21" w:rsidR="005D1D5E" w:rsidRPr="005D1D5E" w:rsidDel="006613A4" w:rsidRDefault="005D1D5E" w:rsidP="005D1D5E">
      <w:pPr>
        <w:spacing w:after="0"/>
        <w:ind w:left="0"/>
        <w:rPr>
          <w:del w:id="1648" w:author="Leeyoung" w:date="2017-03-12T20:56:00Z"/>
          <w:rFonts w:eastAsia="Times New Roman"/>
          <w:color w:val="000000"/>
          <w:sz w:val="20"/>
          <w:szCs w:val="20"/>
        </w:rPr>
      </w:pPr>
      <w:del w:id="164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59B89BCB" w14:textId="37A49A45" w:rsidR="005D1D5E" w:rsidRPr="005D1D5E" w:rsidDel="006613A4" w:rsidRDefault="005D1D5E" w:rsidP="005D1D5E">
      <w:pPr>
        <w:spacing w:after="0"/>
        <w:ind w:left="0"/>
        <w:rPr>
          <w:del w:id="1650" w:author="Leeyoung" w:date="2017-03-12T20:56:00Z"/>
          <w:rFonts w:eastAsia="Times New Roman"/>
          <w:color w:val="000000"/>
          <w:sz w:val="20"/>
          <w:szCs w:val="20"/>
        </w:rPr>
      </w:pPr>
      <w:del w:id="165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</w:del>
    </w:p>
    <w:p w14:paraId="1A3DB003" w14:textId="252D0B11" w:rsidR="005D1D5E" w:rsidRPr="005D1D5E" w:rsidDel="006613A4" w:rsidRDefault="005D1D5E" w:rsidP="005D1D5E">
      <w:pPr>
        <w:spacing w:after="0"/>
        <w:ind w:left="0"/>
        <w:rPr>
          <w:del w:id="1652" w:author="Leeyoung" w:date="2017-03-12T20:56:00Z"/>
          <w:rFonts w:eastAsia="Times New Roman"/>
          <w:color w:val="000000"/>
          <w:sz w:val="20"/>
          <w:szCs w:val="20"/>
        </w:rPr>
      </w:pPr>
      <w:del w:id="165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identity one-way-packet-loss {</w:delText>
        </w:r>
      </w:del>
    </w:p>
    <w:p w14:paraId="4B9620D5" w14:textId="5E54A6FD" w:rsidR="005D1D5E" w:rsidRPr="005D1D5E" w:rsidDel="006613A4" w:rsidRDefault="005D1D5E" w:rsidP="005D1D5E">
      <w:pPr>
        <w:spacing w:after="0"/>
        <w:ind w:left="0"/>
        <w:rPr>
          <w:del w:id="1654" w:author="Leeyoung" w:date="2017-03-12T20:56:00Z"/>
          <w:rFonts w:eastAsia="Times New Roman"/>
          <w:color w:val="000000"/>
          <w:sz w:val="20"/>
          <w:szCs w:val="20"/>
        </w:rPr>
      </w:pPr>
      <w:del w:id="165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base telemetry-param-type;</w:delText>
        </w:r>
      </w:del>
    </w:p>
    <w:p w14:paraId="597658A1" w14:textId="6EA203A5" w:rsidR="005D1D5E" w:rsidRPr="005D1D5E" w:rsidDel="006613A4" w:rsidRDefault="005D1D5E" w:rsidP="005D1D5E">
      <w:pPr>
        <w:spacing w:after="0"/>
        <w:ind w:left="0"/>
        <w:rPr>
          <w:del w:id="1656" w:author="Leeyoung" w:date="2017-03-12T20:56:00Z"/>
          <w:rFonts w:eastAsia="Times New Roman"/>
          <w:color w:val="000000"/>
          <w:sz w:val="20"/>
          <w:szCs w:val="20"/>
        </w:rPr>
      </w:pPr>
      <w:del w:id="165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2C32FCBE" w14:textId="440875A4" w:rsidR="005D1D5E" w:rsidRPr="005D1D5E" w:rsidDel="006613A4" w:rsidRDefault="005D1D5E" w:rsidP="005D1D5E">
      <w:pPr>
        <w:spacing w:after="0"/>
        <w:ind w:left="0"/>
        <w:rPr>
          <w:del w:id="1658" w:author="Leeyoung" w:date="2017-03-12T20:56:00Z"/>
          <w:rFonts w:eastAsia="Times New Roman"/>
          <w:color w:val="000000"/>
          <w:sz w:val="20"/>
          <w:szCs w:val="20"/>
        </w:rPr>
      </w:pPr>
      <w:del w:id="165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"To specify packet loss in one (forward) direction.";</w:delText>
        </w:r>
      </w:del>
    </w:p>
    <w:p w14:paraId="3B16E036" w14:textId="7B6C5F15" w:rsidR="005D1D5E" w:rsidRPr="005D1D5E" w:rsidDel="006613A4" w:rsidRDefault="005D1D5E" w:rsidP="005D1D5E">
      <w:pPr>
        <w:spacing w:after="0"/>
        <w:ind w:left="0"/>
        <w:rPr>
          <w:del w:id="1660" w:author="Leeyoung" w:date="2017-03-12T20:56:00Z"/>
          <w:rFonts w:eastAsia="Times New Roman"/>
          <w:color w:val="000000"/>
          <w:sz w:val="20"/>
          <w:szCs w:val="20"/>
        </w:rPr>
      </w:pPr>
      <w:del w:id="166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77A453A0" w14:textId="07889521" w:rsidR="005D1D5E" w:rsidRPr="005D1D5E" w:rsidDel="006613A4" w:rsidRDefault="005D1D5E" w:rsidP="005D1D5E">
      <w:pPr>
        <w:spacing w:after="0"/>
        <w:ind w:left="0"/>
        <w:rPr>
          <w:del w:id="1662" w:author="Leeyoung" w:date="2017-03-12T20:56:00Z"/>
          <w:rFonts w:eastAsia="Times New Roman"/>
          <w:color w:val="000000"/>
          <w:sz w:val="20"/>
          <w:szCs w:val="20"/>
        </w:rPr>
      </w:pPr>
    </w:p>
    <w:p w14:paraId="7629236C" w14:textId="7A5A93DD" w:rsidR="005D1D5E" w:rsidRPr="005D1D5E" w:rsidDel="006613A4" w:rsidRDefault="005D1D5E" w:rsidP="005D1D5E">
      <w:pPr>
        <w:spacing w:after="0"/>
        <w:ind w:left="0"/>
        <w:rPr>
          <w:del w:id="1663" w:author="Leeyoung" w:date="2017-03-12T20:56:00Z"/>
          <w:rFonts w:eastAsia="Times New Roman"/>
          <w:color w:val="000000"/>
          <w:sz w:val="20"/>
          <w:szCs w:val="20"/>
        </w:rPr>
      </w:pPr>
      <w:del w:id="166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identity two-way-packet-loss {</w:delText>
        </w:r>
      </w:del>
    </w:p>
    <w:p w14:paraId="2340E1A5" w14:textId="70B6959E" w:rsidR="005D1D5E" w:rsidRPr="005D1D5E" w:rsidDel="006613A4" w:rsidRDefault="005D1D5E" w:rsidP="005D1D5E">
      <w:pPr>
        <w:spacing w:after="0"/>
        <w:ind w:left="0"/>
        <w:rPr>
          <w:del w:id="1665" w:author="Leeyoung" w:date="2017-03-12T20:56:00Z"/>
          <w:rFonts w:eastAsia="Times New Roman"/>
          <w:color w:val="000000"/>
          <w:sz w:val="20"/>
          <w:szCs w:val="20"/>
        </w:rPr>
      </w:pPr>
      <w:del w:id="166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base telemetry-param-type;</w:delText>
        </w:r>
      </w:del>
    </w:p>
    <w:p w14:paraId="0B1D30B7" w14:textId="5FF97642" w:rsidR="005D1D5E" w:rsidRPr="005D1D5E" w:rsidDel="006613A4" w:rsidRDefault="005D1D5E" w:rsidP="005D1D5E">
      <w:pPr>
        <w:spacing w:after="0"/>
        <w:ind w:left="0"/>
        <w:rPr>
          <w:del w:id="1667" w:author="Leeyoung" w:date="2017-03-12T20:56:00Z"/>
          <w:rFonts w:eastAsia="Times New Roman"/>
          <w:color w:val="000000"/>
          <w:sz w:val="20"/>
          <w:szCs w:val="20"/>
        </w:rPr>
      </w:pPr>
      <w:del w:id="166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79E291AD" w14:textId="67412703" w:rsidR="005D1D5E" w:rsidRPr="005D1D5E" w:rsidDel="006613A4" w:rsidRDefault="005D1D5E" w:rsidP="005D1D5E">
      <w:pPr>
        <w:spacing w:after="0"/>
        <w:ind w:left="0"/>
        <w:rPr>
          <w:del w:id="1669" w:author="Leeyoung" w:date="2017-03-12T20:56:00Z"/>
          <w:rFonts w:eastAsia="Times New Roman"/>
          <w:color w:val="000000"/>
          <w:sz w:val="20"/>
          <w:szCs w:val="20"/>
        </w:rPr>
      </w:pPr>
      <w:del w:id="167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"To specify packet loss in in both (forward and reverse)</w:delText>
        </w:r>
      </w:del>
    </w:p>
    <w:p w14:paraId="03FB98B5" w14:textId="31C63167" w:rsidR="005D1D5E" w:rsidRPr="005D1D5E" w:rsidDel="006613A4" w:rsidRDefault="005D1D5E" w:rsidP="005D1D5E">
      <w:pPr>
        <w:spacing w:after="0"/>
        <w:ind w:left="0"/>
        <w:rPr>
          <w:del w:id="1671" w:author="Leeyoung" w:date="2017-03-12T20:56:00Z"/>
          <w:rFonts w:eastAsia="Times New Roman"/>
          <w:color w:val="000000"/>
          <w:sz w:val="20"/>
          <w:szCs w:val="20"/>
        </w:rPr>
      </w:pPr>
      <w:del w:id="167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directions";</w:delText>
        </w:r>
      </w:del>
    </w:p>
    <w:p w14:paraId="661DF8CC" w14:textId="1A872FF9" w:rsidR="005D1D5E" w:rsidRPr="005D1D5E" w:rsidDel="006613A4" w:rsidRDefault="005D1D5E" w:rsidP="005D1D5E">
      <w:pPr>
        <w:spacing w:after="0"/>
        <w:ind w:left="0"/>
        <w:rPr>
          <w:del w:id="1673" w:author="Leeyoung" w:date="2017-03-12T20:56:00Z"/>
          <w:rFonts w:eastAsia="Times New Roman"/>
          <w:color w:val="000000"/>
          <w:sz w:val="20"/>
          <w:szCs w:val="20"/>
        </w:rPr>
      </w:pPr>
      <w:del w:id="167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26DE87EC" w14:textId="4F482AA3" w:rsidR="005D1D5E" w:rsidRPr="005D1D5E" w:rsidDel="006613A4" w:rsidRDefault="005D1D5E" w:rsidP="005D1D5E">
      <w:pPr>
        <w:spacing w:after="0"/>
        <w:ind w:left="0"/>
        <w:rPr>
          <w:del w:id="1675" w:author="Leeyoung" w:date="2017-03-12T20:56:00Z"/>
          <w:rFonts w:eastAsia="Times New Roman"/>
          <w:color w:val="000000"/>
          <w:sz w:val="20"/>
          <w:szCs w:val="20"/>
        </w:rPr>
      </w:pPr>
    </w:p>
    <w:p w14:paraId="42112C18" w14:textId="6004CAC5" w:rsidR="005D1D5E" w:rsidRPr="005D1D5E" w:rsidDel="006613A4" w:rsidRDefault="005D1D5E" w:rsidP="005D1D5E">
      <w:pPr>
        <w:spacing w:after="0"/>
        <w:ind w:left="0"/>
        <w:rPr>
          <w:del w:id="1676" w:author="Leeyoung" w:date="2017-03-12T20:56:00Z"/>
          <w:rFonts w:eastAsia="Times New Roman"/>
          <w:color w:val="000000"/>
          <w:sz w:val="20"/>
          <w:szCs w:val="20"/>
        </w:rPr>
      </w:pPr>
      <w:del w:id="167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</w:del>
    </w:p>
    <w:p w14:paraId="27D579E0" w14:textId="680672DD" w:rsidR="005D1D5E" w:rsidRPr="005D1D5E" w:rsidDel="006613A4" w:rsidRDefault="005D1D5E" w:rsidP="005D1D5E">
      <w:pPr>
        <w:spacing w:after="0"/>
        <w:ind w:left="0"/>
        <w:rPr>
          <w:del w:id="1678" w:author="Leeyoung" w:date="2017-03-12T20:56:00Z"/>
          <w:rFonts w:eastAsia="Times New Roman"/>
          <w:color w:val="000000"/>
          <w:sz w:val="20"/>
          <w:szCs w:val="20"/>
        </w:rPr>
      </w:pPr>
      <w:del w:id="167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identity utilized-bandwidth {</w:delText>
        </w:r>
      </w:del>
    </w:p>
    <w:p w14:paraId="43B14218" w14:textId="4CFBDE35" w:rsidR="005D1D5E" w:rsidRPr="005D1D5E" w:rsidDel="006613A4" w:rsidRDefault="005D1D5E" w:rsidP="005D1D5E">
      <w:pPr>
        <w:spacing w:after="0"/>
        <w:ind w:left="0"/>
        <w:rPr>
          <w:del w:id="1680" w:author="Leeyoung" w:date="2017-03-12T20:56:00Z"/>
          <w:rFonts w:eastAsia="Times New Roman"/>
          <w:color w:val="000000"/>
          <w:sz w:val="20"/>
          <w:szCs w:val="20"/>
        </w:rPr>
      </w:pPr>
      <w:del w:id="168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base telemetry-param-type;</w:delText>
        </w:r>
      </w:del>
    </w:p>
    <w:p w14:paraId="024163A5" w14:textId="0F41ED91" w:rsidR="005D1D5E" w:rsidRPr="005D1D5E" w:rsidDel="006613A4" w:rsidRDefault="005D1D5E" w:rsidP="005D1D5E">
      <w:pPr>
        <w:spacing w:after="0"/>
        <w:ind w:left="0"/>
        <w:rPr>
          <w:del w:id="1682" w:author="Leeyoung" w:date="2017-03-12T20:56:00Z"/>
          <w:rFonts w:eastAsia="Times New Roman"/>
          <w:color w:val="000000"/>
          <w:sz w:val="20"/>
          <w:szCs w:val="20"/>
        </w:rPr>
      </w:pPr>
      <w:del w:id="168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21986B03" w14:textId="3D860F44" w:rsidR="005D1D5E" w:rsidRPr="005D1D5E" w:rsidDel="006613A4" w:rsidRDefault="005D1D5E" w:rsidP="005D1D5E">
      <w:pPr>
        <w:spacing w:after="0"/>
        <w:ind w:left="0"/>
        <w:rPr>
          <w:del w:id="1684" w:author="Leeyoung" w:date="2017-03-12T20:56:00Z"/>
          <w:rFonts w:eastAsia="Times New Roman"/>
          <w:color w:val="000000"/>
          <w:sz w:val="20"/>
          <w:szCs w:val="20"/>
        </w:rPr>
      </w:pPr>
      <w:del w:id="168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"To specify utilized bandwidth over the specified source</w:delText>
        </w:r>
      </w:del>
    </w:p>
    <w:p w14:paraId="6F4E2329" w14:textId="577921D9" w:rsidR="005D1D5E" w:rsidRPr="005D1D5E" w:rsidDel="006613A4" w:rsidRDefault="005D1D5E" w:rsidP="005D1D5E">
      <w:pPr>
        <w:spacing w:after="0"/>
        <w:ind w:left="0"/>
        <w:rPr>
          <w:del w:id="1686" w:author="Leeyoung" w:date="2017-03-12T20:56:00Z"/>
          <w:rFonts w:eastAsia="Times New Roman"/>
          <w:color w:val="000000"/>
          <w:sz w:val="20"/>
          <w:szCs w:val="20"/>
        </w:rPr>
      </w:pPr>
      <w:del w:id="168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and destination.";</w:delText>
        </w:r>
      </w:del>
    </w:p>
    <w:p w14:paraId="23A7E145" w14:textId="709D8C33" w:rsidR="005D1D5E" w:rsidRPr="005D1D5E" w:rsidDel="006613A4" w:rsidRDefault="005D1D5E" w:rsidP="005D1D5E">
      <w:pPr>
        <w:spacing w:after="0"/>
        <w:ind w:left="0"/>
        <w:rPr>
          <w:del w:id="1688" w:author="Leeyoung" w:date="2017-03-12T20:56:00Z"/>
          <w:rFonts w:eastAsia="Times New Roman"/>
          <w:color w:val="000000"/>
          <w:sz w:val="20"/>
          <w:szCs w:val="20"/>
        </w:rPr>
      </w:pPr>
      <w:del w:id="168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7A79D3D4" w14:textId="6718612F" w:rsidR="005D1D5E" w:rsidRPr="005D1D5E" w:rsidDel="006613A4" w:rsidRDefault="005D1D5E" w:rsidP="005D1D5E">
      <w:pPr>
        <w:spacing w:after="0"/>
        <w:ind w:left="0"/>
        <w:rPr>
          <w:del w:id="1690" w:author="Leeyoung" w:date="2017-03-12T20:56:00Z"/>
          <w:rFonts w:eastAsia="Times New Roman"/>
          <w:color w:val="000000"/>
          <w:sz w:val="20"/>
          <w:szCs w:val="20"/>
        </w:rPr>
      </w:pPr>
    </w:p>
    <w:p w14:paraId="2EC05BF6" w14:textId="37DA4A79" w:rsidR="005D1D5E" w:rsidRPr="005D1D5E" w:rsidDel="006613A4" w:rsidRDefault="005D1D5E" w:rsidP="005D1D5E">
      <w:pPr>
        <w:spacing w:after="0"/>
        <w:ind w:left="0"/>
        <w:rPr>
          <w:del w:id="1691" w:author="Leeyoung" w:date="2017-03-12T20:56:00Z"/>
          <w:rFonts w:eastAsia="Times New Roman"/>
          <w:color w:val="000000"/>
          <w:sz w:val="20"/>
          <w:szCs w:val="20"/>
        </w:rPr>
      </w:pPr>
      <w:del w:id="169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/*</w:delText>
        </w:r>
      </w:del>
    </w:p>
    <w:p w14:paraId="2494AE3B" w14:textId="4417166D" w:rsidR="005D1D5E" w:rsidRPr="005D1D5E" w:rsidDel="006613A4" w:rsidRDefault="005D1D5E" w:rsidP="005D1D5E">
      <w:pPr>
        <w:spacing w:after="0"/>
        <w:ind w:left="0"/>
        <w:rPr>
          <w:del w:id="1693" w:author="Leeyoung" w:date="2017-03-12T20:56:00Z"/>
          <w:rFonts w:eastAsia="Times New Roman"/>
          <w:color w:val="000000"/>
          <w:sz w:val="20"/>
          <w:szCs w:val="20"/>
        </w:rPr>
      </w:pPr>
      <w:del w:id="169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* Enums</w:delText>
        </w:r>
      </w:del>
    </w:p>
    <w:p w14:paraId="76ECDA4F" w14:textId="32A30F4B" w:rsidR="005D1D5E" w:rsidRPr="005D1D5E" w:rsidDel="006613A4" w:rsidRDefault="005D1D5E" w:rsidP="005D1D5E">
      <w:pPr>
        <w:spacing w:after="0"/>
        <w:ind w:left="0"/>
        <w:rPr>
          <w:del w:id="1695" w:author="Leeyoung" w:date="2017-03-12T20:56:00Z"/>
          <w:rFonts w:eastAsia="Times New Roman"/>
          <w:color w:val="000000"/>
          <w:sz w:val="20"/>
          <w:szCs w:val="20"/>
        </w:rPr>
      </w:pPr>
      <w:del w:id="169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*/</w:delText>
        </w:r>
      </w:del>
    </w:p>
    <w:p w14:paraId="777FF079" w14:textId="5C6DF2FD" w:rsidR="005D1D5E" w:rsidRPr="005D1D5E" w:rsidDel="006613A4" w:rsidRDefault="005D1D5E" w:rsidP="005D1D5E">
      <w:pPr>
        <w:spacing w:after="0"/>
        <w:ind w:left="0"/>
        <w:rPr>
          <w:del w:id="1697" w:author="Leeyoung" w:date="2017-03-12T20:56:00Z"/>
          <w:rFonts w:eastAsia="Times New Roman"/>
          <w:color w:val="000000"/>
          <w:sz w:val="20"/>
          <w:szCs w:val="20"/>
        </w:rPr>
      </w:pPr>
      <w:del w:id="169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lastRenderedPageBreak/>
          <w:delText xml:space="preserve">    typedef scaling-criteria-operation {</w:delText>
        </w:r>
      </w:del>
    </w:p>
    <w:p w14:paraId="023941D4" w14:textId="542FD1E6" w:rsidR="005D1D5E" w:rsidRPr="005D1D5E" w:rsidDel="006613A4" w:rsidRDefault="005D1D5E" w:rsidP="005D1D5E">
      <w:pPr>
        <w:spacing w:after="0"/>
        <w:ind w:left="0"/>
        <w:rPr>
          <w:del w:id="1699" w:author="Leeyoung" w:date="2017-03-12T20:56:00Z"/>
          <w:rFonts w:eastAsia="Times New Roman"/>
          <w:color w:val="000000"/>
          <w:sz w:val="20"/>
          <w:szCs w:val="20"/>
        </w:rPr>
      </w:pPr>
      <w:del w:id="170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type enumeration {</w:delText>
        </w:r>
      </w:del>
    </w:p>
    <w:p w14:paraId="699F1CD5" w14:textId="5AD39BAA" w:rsidR="005D1D5E" w:rsidRPr="005D1D5E" w:rsidDel="006613A4" w:rsidRDefault="005D1D5E" w:rsidP="005D1D5E">
      <w:pPr>
        <w:spacing w:after="0"/>
        <w:ind w:left="0"/>
        <w:rPr>
          <w:del w:id="1701" w:author="Leeyoung" w:date="2017-03-12T20:56:00Z"/>
          <w:rFonts w:eastAsia="Times New Roman"/>
          <w:color w:val="000000"/>
          <w:sz w:val="20"/>
          <w:szCs w:val="20"/>
        </w:rPr>
      </w:pPr>
      <w:del w:id="170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enum AND {</w:delText>
        </w:r>
      </w:del>
    </w:p>
    <w:p w14:paraId="182207C7" w14:textId="5B53C6F2" w:rsidR="005D1D5E" w:rsidRPr="005D1D5E" w:rsidDel="006613A4" w:rsidRDefault="005D1D5E" w:rsidP="005D1D5E">
      <w:pPr>
        <w:spacing w:after="0"/>
        <w:ind w:left="0"/>
        <w:rPr>
          <w:del w:id="1703" w:author="Leeyoung" w:date="2017-03-12T20:56:00Z"/>
          <w:rFonts w:eastAsia="Times New Roman"/>
          <w:color w:val="000000"/>
          <w:sz w:val="20"/>
          <w:szCs w:val="20"/>
        </w:rPr>
      </w:pPr>
      <w:del w:id="170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description</w:delText>
        </w:r>
      </w:del>
    </w:p>
    <w:p w14:paraId="6C911317" w14:textId="0F6BE679" w:rsidR="005D1D5E" w:rsidRPr="005D1D5E" w:rsidDel="006613A4" w:rsidRDefault="005D1D5E" w:rsidP="005D1D5E">
      <w:pPr>
        <w:spacing w:after="0"/>
        <w:ind w:left="0"/>
        <w:rPr>
          <w:del w:id="1705" w:author="Leeyoung" w:date="2017-03-12T20:56:00Z"/>
          <w:rFonts w:eastAsia="Times New Roman"/>
          <w:color w:val="000000"/>
          <w:sz w:val="20"/>
          <w:szCs w:val="20"/>
        </w:rPr>
      </w:pPr>
      <w:del w:id="170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 "AND operation";</w:delText>
        </w:r>
      </w:del>
    </w:p>
    <w:p w14:paraId="1496433B" w14:textId="65A87FB0" w:rsidR="005D1D5E" w:rsidRPr="005D1D5E" w:rsidDel="006613A4" w:rsidRDefault="005D1D5E" w:rsidP="005D1D5E">
      <w:pPr>
        <w:spacing w:after="0"/>
        <w:ind w:left="0"/>
        <w:rPr>
          <w:del w:id="1707" w:author="Leeyoung" w:date="2017-03-12T20:56:00Z"/>
          <w:rFonts w:eastAsia="Times New Roman"/>
          <w:color w:val="000000"/>
          <w:sz w:val="20"/>
          <w:szCs w:val="20"/>
        </w:rPr>
      </w:pPr>
      <w:del w:id="170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}</w:delText>
        </w:r>
      </w:del>
    </w:p>
    <w:p w14:paraId="639DFB3C" w14:textId="2D058A48" w:rsidR="005D1D5E" w:rsidRPr="005D1D5E" w:rsidDel="006613A4" w:rsidRDefault="005D1D5E" w:rsidP="005D1D5E">
      <w:pPr>
        <w:spacing w:after="0"/>
        <w:ind w:left="0"/>
        <w:rPr>
          <w:del w:id="1709" w:author="Leeyoung" w:date="2017-03-12T20:56:00Z"/>
          <w:rFonts w:eastAsia="Times New Roman"/>
          <w:color w:val="000000"/>
          <w:sz w:val="20"/>
          <w:szCs w:val="20"/>
        </w:rPr>
      </w:pPr>
      <w:del w:id="171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enum OR {</w:delText>
        </w:r>
      </w:del>
    </w:p>
    <w:p w14:paraId="3EBC0D9B" w14:textId="58C6D55F" w:rsidR="005D1D5E" w:rsidRPr="005D1D5E" w:rsidDel="006613A4" w:rsidRDefault="005D1D5E" w:rsidP="005D1D5E">
      <w:pPr>
        <w:spacing w:after="0"/>
        <w:ind w:left="0"/>
        <w:rPr>
          <w:del w:id="1711" w:author="Leeyoung" w:date="2017-03-12T20:56:00Z"/>
          <w:rFonts w:eastAsia="Times New Roman"/>
          <w:color w:val="000000"/>
          <w:sz w:val="20"/>
          <w:szCs w:val="20"/>
        </w:rPr>
      </w:pPr>
      <w:del w:id="171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4F62C0DC" w14:textId="654B5594" w:rsidR="005D1D5E" w:rsidRPr="005D1D5E" w:rsidDel="006613A4" w:rsidRDefault="005D1D5E" w:rsidP="005D1D5E">
      <w:pPr>
        <w:spacing w:after="0"/>
        <w:ind w:left="0"/>
        <w:rPr>
          <w:del w:id="1713" w:author="Leeyoung" w:date="2017-03-12T20:56:00Z"/>
          <w:rFonts w:eastAsia="Times New Roman"/>
          <w:color w:val="000000"/>
          <w:sz w:val="20"/>
          <w:szCs w:val="20"/>
        </w:rPr>
      </w:pPr>
      <w:del w:id="171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"OR operation";</w:delText>
        </w:r>
      </w:del>
    </w:p>
    <w:p w14:paraId="1A8D91B0" w14:textId="3DFBCF62" w:rsidR="005D1D5E" w:rsidRPr="005D1D5E" w:rsidDel="006613A4" w:rsidRDefault="005D1D5E" w:rsidP="005D1D5E">
      <w:pPr>
        <w:spacing w:after="0"/>
        <w:ind w:left="0"/>
        <w:rPr>
          <w:del w:id="1715" w:author="Leeyoung" w:date="2017-03-12T20:56:00Z"/>
          <w:rFonts w:eastAsia="Times New Roman"/>
          <w:color w:val="000000"/>
          <w:sz w:val="20"/>
          <w:szCs w:val="20"/>
        </w:rPr>
      </w:pPr>
      <w:del w:id="171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}</w:delText>
        </w:r>
      </w:del>
    </w:p>
    <w:p w14:paraId="441AD7A4" w14:textId="0B9E8804" w:rsidR="005D1D5E" w:rsidRPr="005D1D5E" w:rsidDel="006613A4" w:rsidRDefault="005D1D5E" w:rsidP="005D1D5E">
      <w:pPr>
        <w:spacing w:after="0"/>
        <w:ind w:left="0"/>
        <w:rPr>
          <w:del w:id="1717" w:author="Leeyoung" w:date="2017-03-12T20:56:00Z"/>
          <w:rFonts w:eastAsia="Times New Roman"/>
          <w:color w:val="000000"/>
          <w:sz w:val="20"/>
          <w:szCs w:val="20"/>
        </w:rPr>
      </w:pPr>
      <w:del w:id="171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}</w:delText>
        </w:r>
      </w:del>
    </w:p>
    <w:p w14:paraId="54CF8C16" w14:textId="08312567" w:rsidR="005D1D5E" w:rsidRPr="005D1D5E" w:rsidDel="006613A4" w:rsidRDefault="005D1D5E" w:rsidP="005D1D5E">
      <w:pPr>
        <w:spacing w:after="0"/>
        <w:ind w:left="0"/>
        <w:rPr>
          <w:del w:id="1719" w:author="Leeyoung" w:date="2017-03-12T20:56:00Z"/>
          <w:rFonts w:eastAsia="Times New Roman"/>
          <w:color w:val="000000"/>
          <w:sz w:val="20"/>
          <w:szCs w:val="20"/>
        </w:rPr>
      </w:pPr>
      <w:del w:id="172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393E1C35" w14:textId="761ACA2D" w:rsidR="005D1D5E" w:rsidRPr="005D1D5E" w:rsidDel="006613A4" w:rsidRDefault="005D1D5E" w:rsidP="005D1D5E">
      <w:pPr>
        <w:spacing w:after="0"/>
        <w:ind w:left="0"/>
        <w:rPr>
          <w:del w:id="1721" w:author="Leeyoung" w:date="2017-03-12T20:56:00Z"/>
          <w:rFonts w:eastAsia="Times New Roman"/>
          <w:color w:val="000000"/>
          <w:sz w:val="20"/>
          <w:szCs w:val="20"/>
        </w:rPr>
      </w:pPr>
      <w:del w:id="172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"Operations to analize list of scaling criterias";</w:delText>
        </w:r>
      </w:del>
    </w:p>
    <w:p w14:paraId="1ECCEC88" w14:textId="15C6C8E7" w:rsidR="005D1D5E" w:rsidRPr="005D1D5E" w:rsidDel="006613A4" w:rsidRDefault="005D1D5E" w:rsidP="005D1D5E">
      <w:pPr>
        <w:spacing w:after="0"/>
        <w:ind w:left="0"/>
        <w:rPr>
          <w:del w:id="1723" w:author="Leeyoung" w:date="2017-03-12T20:56:00Z"/>
          <w:rFonts w:eastAsia="Times New Roman"/>
          <w:color w:val="000000"/>
          <w:sz w:val="20"/>
          <w:szCs w:val="20"/>
        </w:rPr>
      </w:pPr>
      <w:del w:id="172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369AD7A0" w14:textId="06160CE1" w:rsidR="005D1D5E" w:rsidRPr="005D1D5E" w:rsidDel="006613A4" w:rsidRDefault="005D1D5E" w:rsidP="005D1D5E">
      <w:pPr>
        <w:spacing w:after="0"/>
        <w:ind w:left="0"/>
        <w:rPr>
          <w:del w:id="1725" w:author="Leeyoung" w:date="2017-03-12T20:56:00Z"/>
          <w:rFonts w:eastAsia="Times New Roman"/>
          <w:color w:val="000000"/>
          <w:sz w:val="20"/>
          <w:szCs w:val="20"/>
        </w:rPr>
      </w:pPr>
    </w:p>
    <w:p w14:paraId="6D4EF422" w14:textId="16F8C7BE" w:rsidR="005D1D5E" w:rsidRPr="005D1D5E" w:rsidDel="006613A4" w:rsidRDefault="005D1D5E" w:rsidP="005D1D5E">
      <w:pPr>
        <w:spacing w:after="0"/>
        <w:ind w:left="0"/>
        <w:rPr>
          <w:del w:id="1726" w:author="Leeyoung" w:date="2017-03-12T20:56:00Z"/>
          <w:rFonts w:eastAsia="Times New Roman"/>
          <w:color w:val="000000"/>
          <w:sz w:val="20"/>
          <w:szCs w:val="20"/>
        </w:rPr>
      </w:pPr>
    </w:p>
    <w:p w14:paraId="08F8A27C" w14:textId="4332774B" w:rsidR="005D1D5E" w:rsidRPr="005D1D5E" w:rsidDel="006613A4" w:rsidRDefault="005D1D5E" w:rsidP="005D1D5E">
      <w:pPr>
        <w:spacing w:after="0"/>
        <w:ind w:left="0"/>
        <w:rPr>
          <w:del w:id="1727" w:author="Leeyoung" w:date="2017-03-12T20:56:00Z"/>
          <w:rFonts w:eastAsia="Times New Roman"/>
          <w:color w:val="000000"/>
          <w:sz w:val="20"/>
          <w:szCs w:val="20"/>
        </w:rPr>
      </w:pPr>
      <w:del w:id="172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</w:del>
    </w:p>
    <w:p w14:paraId="457E1257" w14:textId="525BF72F" w:rsidR="005D1D5E" w:rsidRPr="005D1D5E" w:rsidDel="006613A4" w:rsidRDefault="005D1D5E" w:rsidP="005D1D5E">
      <w:pPr>
        <w:spacing w:after="0"/>
        <w:ind w:left="0"/>
        <w:rPr>
          <w:del w:id="1729" w:author="Leeyoung" w:date="2017-03-12T20:56:00Z"/>
          <w:rFonts w:eastAsia="Times New Roman"/>
          <w:color w:val="000000"/>
          <w:sz w:val="20"/>
          <w:szCs w:val="20"/>
        </w:rPr>
      </w:pPr>
      <w:del w:id="173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/*</w:delText>
        </w:r>
      </w:del>
    </w:p>
    <w:p w14:paraId="10925C4A" w14:textId="3D1F84B4" w:rsidR="005D1D5E" w:rsidRPr="005D1D5E" w:rsidDel="006613A4" w:rsidRDefault="005D1D5E" w:rsidP="005D1D5E">
      <w:pPr>
        <w:spacing w:after="0"/>
        <w:ind w:left="0"/>
        <w:rPr>
          <w:del w:id="1731" w:author="Leeyoung" w:date="2017-03-12T20:56:00Z"/>
          <w:rFonts w:eastAsia="Times New Roman"/>
          <w:color w:val="000000"/>
          <w:sz w:val="20"/>
          <w:szCs w:val="20"/>
        </w:rPr>
      </w:pPr>
      <w:del w:id="173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* Groupings</w:delText>
        </w:r>
      </w:del>
    </w:p>
    <w:p w14:paraId="59EB3DB3" w14:textId="1CB0BB09" w:rsidR="005D1D5E" w:rsidRPr="005D1D5E" w:rsidDel="006613A4" w:rsidRDefault="005D1D5E" w:rsidP="005D1D5E">
      <w:pPr>
        <w:spacing w:after="0"/>
        <w:ind w:left="0"/>
        <w:rPr>
          <w:del w:id="1733" w:author="Leeyoung" w:date="2017-03-12T20:56:00Z"/>
          <w:rFonts w:eastAsia="Times New Roman"/>
          <w:color w:val="000000"/>
          <w:sz w:val="20"/>
          <w:szCs w:val="20"/>
        </w:rPr>
      </w:pPr>
      <w:del w:id="173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*/</w:delText>
        </w:r>
      </w:del>
    </w:p>
    <w:p w14:paraId="30AAEC6C" w14:textId="4304082F" w:rsidR="005D1D5E" w:rsidRPr="005D1D5E" w:rsidDel="006613A4" w:rsidRDefault="005D1D5E" w:rsidP="005D1D5E">
      <w:pPr>
        <w:spacing w:after="0"/>
        <w:ind w:left="0"/>
        <w:rPr>
          <w:del w:id="1735" w:author="Leeyoung" w:date="2017-03-12T20:56:00Z"/>
          <w:rFonts w:eastAsia="Times New Roman"/>
          <w:color w:val="000000"/>
          <w:sz w:val="20"/>
          <w:szCs w:val="20"/>
        </w:rPr>
      </w:pPr>
    </w:p>
    <w:p w14:paraId="283CB065" w14:textId="74FAE2B0" w:rsidR="005D1D5E" w:rsidRPr="005D1D5E" w:rsidDel="006613A4" w:rsidRDefault="005D1D5E" w:rsidP="005D1D5E">
      <w:pPr>
        <w:spacing w:after="0"/>
        <w:ind w:left="0"/>
        <w:rPr>
          <w:del w:id="1736" w:author="Leeyoung" w:date="2017-03-12T20:56:00Z"/>
          <w:rFonts w:eastAsia="Times New Roman"/>
          <w:color w:val="000000"/>
          <w:sz w:val="20"/>
          <w:szCs w:val="20"/>
        </w:rPr>
      </w:pPr>
      <w:del w:id="173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grouping telemetry-delay {</w:delText>
        </w:r>
      </w:del>
    </w:p>
    <w:p w14:paraId="3B47DF45" w14:textId="62136B0A" w:rsidR="005D1D5E" w:rsidRPr="005D1D5E" w:rsidDel="006613A4" w:rsidRDefault="005D1D5E" w:rsidP="005D1D5E">
      <w:pPr>
        <w:spacing w:after="0"/>
        <w:ind w:left="0"/>
        <w:rPr>
          <w:del w:id="1738" w:author="Leeyoung" w:date="2017-03-12T20:56:00Z"/>
          <w:rFonts w:eastAsia="Times New Roman"/>
          <w:color w:val="000000"/>
          <w:sz w:val="20"/>
          <w:szCs w:val="20"/>
        </w:rPr>
      </w:pPr>
      <w:del w:id="173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4F4D25F8" w14:textId="3D3C4675" w:rsidR="005D1D5E" w:rsidRPr="005D1D5E" w:rsidDel="006613A4" w:rsidRDefault="005D1D5E" w:rsidP="005D1D5E">
      <w:pPr>
        <w:spacing w:after="0"/>
        <w:ind w:left="0"/>
        <w:rPr>
          <w:del w:id="1740" w:author="Leeyoung" w:date="2017-03-12T20:56:00Z"/>
          <w:rFonts w:eastAsia="Times New Roman"/>
          <w:color w:val="000000"/>
          <w:sz w:val="20"/>
          <w:szCs w:val="20"/>
        </w:rPr>
      </w:pPr>
      <w:del w:id="174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"Base telemetry delay parameters";</w:delText>
        </w:r>
      </w:del>
    </w:p>
    <w:p w14:paraId="5DB67502" w14:textId="4C67C481" w:rsidR="005D1D5E" w:rsidRPr="005D1D5E" w:rsidDel="006613A4" w:rsidRDefault="005D1D5E" w:rsidP="005D1D5E">
      <w:pPr>
        <w:spacing w:after="0"/>
        <w:ind w:left="0"/>
        <w:rPr>
          <w:del w:id="1742" w:author="Leeyoung" w:date="2017-03-12T20:56:00Z"/>
          <w:rFonts w:eastAsia="Times New Roman"/>
          <w:color w:val="000000"/>
          <w:sz w:val="20"/>
          <w:szCs w:val="20"/>
        </w:rPr>
      </w:pPr>
    </w:p>
    <w:p w14:paraId="3BB3A65E" w14:textId="125ABF3F" w:rsidR="005D1D5E" w:rsidRPr="005D1D5E" w:rsidDel="006613A4" w:rsidRDefault="005D1D5E" w:rsidP="005D1D5E">
      <w:pPr>
        <w:spacing w:after="0"/>
        <w:ind w:left="0"/>
        <w:rPr>
          <w:del w:id="1743" w:author="Leeyoung" w:date="2017-03-12T20:56:00Z"/>
          <w:rFonts w:eastAsia="Times New Roman"/>
          <w:color w:val="000000"/>
          <w:sz w:val="20"/>
          <w:szCs w:val="20"/>
        </w:rPr>
      </w:pPr>
      <w:del w:id="174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leaf one-way-delay {</w:delText>
        </w:r>
      </w:del>
    </w:p>
    <w:p w14:paraId="7602396A" w14:textId="25A3E23E" w:rsidR="005D1D5E" w:rsidRPr="005D1D5E" w:rsidDel="006613A4" w:rsidRDefault="005D1D5E" w:rsidP="005D1D5E">
      <w:pPr>
        <w:spacing w:after="0"/>
        <w:ind w:left="0"/>
        <w:rPr>
          <w:del w:id="1745" w:author="Leeyoung" w:date="2017-03-12T20:56:00Z"/>
          <w:rFonts w:eastAsia="Times New Roman"/>
          <w:color w:val="000000"/>
          <w:sz w:val="20"/>
          <w:szCs w:val="20"/>
        </w:rPr>
      </w:pPr>
      <w:del w:id="174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uint32;</w:delText>
        </w:r>
      </w:del>
    </w:p>
    <w:p w14:paraId="4E618C78" w14:textId="6227486F" w:rsidR="005D1D5E" w:rsidRPr="005D1D5E" w:rsidDel="006613A4" w:rsidRDefault="005D1D5E" w:rsidP="005D1D5E">
      <w:pPr>
        <w:spacing w:after="0"/>
        <w:ind w:left="0"/>
        <w:rPr>
          <w:del w:id="1747" w:author="Leeyoung" w:date="2017-03-12T20:56:00Z"/>
          <w:rFonts w:eastAsia="Times New Roman"/>
          <w:color w:val="000000"/>
          <w:sz w:val="20"/>
          <w:szCs w:val="20"/>
        </w:rPr>
      </w:pPr>
      <w:del w:id="174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units "microseconds";</w:delText>
        </w:r>
      </w:del>
    </w:p>
    <w:p w14:paraId="0F56C644" w14:textId="206137B7" w:rsidR="005D1D5E" w:rsidRPr="005D1D5E" w:rsidDel="006613A4" w:rsidRDefault="005D1D5E" w:rsidP="005D1D5E">
      <w:pPr>
        <w:spacing w:after="0"/>
        <w:ind w:left="0"/>
        <w:rPr>
          <w:del w:id="1749" w:author="Leeyoung" w:date="2017-03-12T20:56:00Z"/>
          <w:rFonts w:eastAsia="Times New Roman"/>
          <w:color w:val="000000"/>
          <w:sz w:val="20"/>
          <w:szCs w:val="20"/>
        </w:rPr>
      </w:pPr>
      <w:del w:id="175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0F00DD0C" w14:textId="288A57F6" w:rsidR="005D1D5E" w:rsidRPr="005D1D5E" w:rsidDel="006613A4" w:rsidRDefault="005D1D5E" w:rsidP="005D1D5E">
      <w:pPr>
        <w:spacing w:after="0"/>
        <w:ind w:left="0"/>
        <w:rPr>
          <w:del w:id="1751" w:author="Leeyoung" w:date="2017-03-12T20:56:00Z"/>
          <w:rFonts w:eastAsia="Times New Roman"/>
          <w:color w:val="000000"/>
          <w:sz w:val="20"/>
          <w:szCs w:val="20"/>
        </w:rPr>
      </w:pPr>
      <w:del w:id="175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"To specify average Delay in one (forward) direction</w:delText>
        </w:r>
      </w:del>
    </w:p>
    <w:p w14:paraId="2F2CCDA2" w14:textId="2DA78E78" w:rsidR="005D1D5E" w:rsidRPr="005D1D5E" w:rsidDel="006613A4" w:rsidRDefault="005D1D5E" w:rsidP="005D1D5E">
      <w:pPr>
        <w:spacing w:after="0"/>
        <w:ind w:left="0"/>
        <w:rPr>
          <w:del w:id="1753" w:author="Leeyoung" w:date="2017-03-12T20:56:00Z"/>
          <w:rFonts w:eastAsia="Times New Roman"/>
          <w:color w:val="000000"/>
          <w:sz w:val="20"/>
          <w:szCs w:val="20"/>
        </w:rPr>
      </w:pPr>
      <w:del w:id="175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during the measurement interval";</w:delText>
        </w:r>
      </w:del>
    </w:p>
    <w:p w14:paraId="64D98323" w14:textId="03A47D6B" w:rsidR="005D1D5E" w:rsidRPr="005D1D5E" w:rsidDel="006613A4" w:rsidRDefault="005D1D5E" w:rsidP="005D1D5E">
      <w:pPr>
        <w:spacing w:after="0"/>
        <w:ind w:left="0"/>
        <w:rPr>
          <w:del w:id="1755" w:author="Leeyoung" w:date="2017-03-12T20:56:00Z"/>
          <w:rFonts w:eastAsia="Times New Roman"/>
          <w:color w:val="000000"/>
          <w:sz w:val="20"/>
          <w:szCs w:val="20"/>
        </w:rPr>
      </w:pPr>
      <w:del w:id="175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}</w:delText>
        </w:r>
      </w:del>
    </w:p>
    <w:p w14:paraId="0788B3E7" w14:textId="586C2DE3" w:rsidR="005D1D5E" w:rsidRPr="005D1D5E" w:rsidDel="006613A4" w:rsidRDefault="005D1D5E" w:rsidP="005D1D5E">
      <w:pPr>
        <w:spacing w:after="0"/>
        <w:ind w:left="0"/>
        <w:rPr>
          <w:del w:id="1757" w:author="Leeyoung" w:date="2017-03-12T20:56:00Z"/>
          <w:rFonts w:eastAsia="Times New Roman"/>
          <w:color w:val="000000"/>
          <w:sz w:val="20"/>
          <w:szCs w:val="20"/>
        </w:rPr>
      </w:pPr>
    </w:p>
    <w:p w14:paraId="226A64C2" w14:textId="5012BC4A" w:rsidR="005D1D5E" w:rsidRPr="005D1D5E" w:rsidDel="006613A4" w:rsidRDefault="005D1D5E" w:rsidP="005D1D5E">
      <w:pPr>
        <w:spacing w:after="0"/>
        <w:ind w:left="0"/>
        <w:rPr>
          <w:del w:id="1758" w:author="Leeyoung" w:date="2017-03-12T20:56:00Z"/>
          <w:rFonts w:eastAsia="Times New Roman"/>
          <w:color w:val="000000"/>
          <w:sz w:val="20"/>
          <w:szCs w:val="20"/>
        </w:rPr>
      </w:pPr>
      <w:del w:id="175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leaf two-way-delay {</w:delText>
        </w:r>
      </w:del>
    </w:p>
    <w:p w14:paraId="66A83706" w14:textId="76E5836C" w:rsidR="005D1D5E" w:rsidRPr="005D1D5E" w:rsidDel="006613A4" w:rsidRDefault="005D1D5E" w:rsidP="005D1D5E">
      <w:pPr>
        <w:spacing w:after="0"/>
        <w:ind w:left="0"/>
        <w:rPr>
          <w:del w:id="1760" w:author="Leeyoung" w:date="2017-03-12T20:56:00Z"/>
          <w:rFonts w:eastAsia="Times New Roman"/>
          <w:color w:val="000000"/>
          <w:sz w:val="20"/>
          <w:szCs w:val="20"/>
        </w:rPr>
      </w:pPr>
      <w:del w:id="176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uint32;</w:delText>
        </w:r>
      </w:del>
    </w:p>
    <w:p w14:paraId="5E53C522" w14:textId="4F386F7D" w:rsidR="005D1D5E" w:rsidRPr="005D1D5E" w:rsidDel="006613A4" w:rsidRDefault="005D1D5E" w:rsidP="005D1D5E">
      <w:pPr>
        <w:spacing w:after="0"/>
        <w:ind w:left="0"/>
        <w:rPr>
          <w:del w:id="1762" w:author="Leeyoung" w:date="2017-03-12T20:56:00Z"/>
          <w:rFonts w:eastAsia="Times New Roman"/>
          <w:color w:val="000000"/>
          <w:sz w:val="20"/>
          <w:szCs w:val="20"/>
        </w:rPr>
      </w:pPr>
      <w:del w:id="176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units "microseconds";</w:delText>
        </w:r>
      </w:del>
    </w:p>
    <w:p w14:paraId="4EBE8F07" w14:textId="57736871" w:rsidR="005D1D5E" w:rsidRPr="005D1D5E" w:rsidDel="006613A4" w:rsidRDefault="005D1D5E" w:rsidP="005D1D5E">
      <w:pPr>
        <w:spacing w:after="0"/>
        <w:ind w:left="0"/>
        <w:rPr>
          <w:del w:id="1764" w:author="Leeyoung" w:date="2017-03-12T20:56:00Z"/>
          <w:rFonts w:eastAsia="Times New Roman"/>
          <w:color w:val="000000"/>
          <w:sz w:val="20"/>
          <w:szCs w:val="20"/>
        </w:rPr>
      </w:pPr>
      <w:del w:id="176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7F81EC09" w14:textId="582ED451" w:rsidR="005D1D5E" w:rsidRPr="005D1D5E" w:rsidDel="006613A4" w:rsidRDefault="005D1D5E" w:rsidP="005D1D5E">
      <w:pPr>
        <w:spacing w:after="0"/>
        <w:ind w:left="0"/>
        <w:rPr>
          <w:del w:id="1766" w:author="Leeyoung" w:date="2017-03-12T20:56:00Z"/>
          <w:rFonts w:eastAsia="Times New Roman"/>
          <w:color w:val="000000"/>
          <w:sz w:val="20"/>
          <w:szCs w:val="20"/>
        </w:rPr>
      </w:pPr>
      <w:del w:id="176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"To specify average Delay in both (forward and reverse)</w:delText>
        </w:r>
      </w:del>
    </w:p>
    <w:p w14:paraId="36491612" w14:textId="236ED170" w:rsidR="005D1D5E" w:rsidRPr="005D1D5E" w:rsidDel="006613A4" w:rsidRDefault="005D1D5E" w:rsidP="005D1D5E">
      <w:pPr>
        <w:spacing w:after="0"/>
        <w:ind w:left="0"/>
        <w:rPr>
          <w:del w:id="1768" w:author="Leeyoung" w:date="2017-03-12T20:56:00Z"/>
          <w:rFonts w:eastAsia="Times New Roman"/>
          <w:color w:val="000000"/>
          <w:sz w:val="20"/>
          <w:szCs w:val="20"/>
        </w:rPr>
      </w:pPr>
      <w:del w:id="176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directions during the measurement interval";</w:delText>
        </w:r>
      </w:del>
    </w:p>
    <w:p w14:paraId="2CE093AC" w14:textId="67FBB0DB" w:rsidR="005D1D5E" w:rsidRPr="005D1D5E" w:rsidDel="006613A4" w:rsidRDefault="005D1D5E" w:rsidP="005D1D5E">
      <w:pPr>
        <w:spacing w:after="0"/>
        <w:ind w:left="0"/>
        <w:rPr>
          <w:del w:id="1770" w:author="Leeyoung" w:date="2017-03-12T20:56:00Z"/>
          <w:rFonts w:eastAsia="Times New Roman"/>
          <w:color w:val="000000"/>
          <w:sz w:val="20"/>
          <w:szCs w:val="20"/>
        </w:rPr>
      </w:pPr>
      <w:del w:id="177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}</w:delText>
        </w:r>
      </w:del>
    </w:p>
    <w:p w14:paraId="3E8DECE0" w14:textId="3DBCBA91" w:rsidR="005D1D5E" w:rsidRPr="005D1D5E" w:rsidDel="006613A4" w:rsidRDefault="005D1D5E" w:rsidP="005D1D5E">
      <w:pPr>
        <w:spacing w:after="0"/>
        <w:ind w:left="0"/>
        <w:rPr>
          <w:del w:id="1772" w:author="Leeyoung" w:date="2017-03-12T20:56:00Z"/>
          <w:rFonts w:eastAsia="Times New Roman"/>
          <w:color w:val="000000"/>
          <w:sz w:val="20"/>
          <w:szCs w:val="20"/>
        </w:rPr>
      </w:pPr>
    </w:p>
    <w:p w14:paraId="65C51A79" w14:textId="1D5848F2" w:rsidR="005D1D5E" w:rsidRPr="005D1D5E" w:rsidDel="006613A4" w:rsidRDefault="005D1D5E" w:rsidP="005D1D5E">
      <w:pPr>
        <w:spacing w:after="0"/>
        <w:ind w:left="0"/>
        <w:rPr>
          <w:del w:id="1773" w:author="Leeyoung" w:date="2017-03-12T20:56:00Z"/>
          <w:rFonts w:eastAsia="Times New Roman"/>
          <w:color w:val="000000"/>
          <w:sz w:val="20"/>
          <w:szCs w:val="20"/>
        </w:rPr>
      </w:pPr>
      <w:del w:id="177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leaf one-way-delay-min {</w:delText>
        </w:r>
      </w:del>
    </w:p>
    <w:p w14:paraId="559590A3" w14:textId="32977384" w:rsidR="005D1D5E" w:rsidRPr="005D1D5E" w:rsidDel="006613A4" w:rsidRDefault="005D1D5E" w:rsidP="005D1D5E">
      <w:pPr>
        <w:spacing w:after="0"/>
        <w:ind w:left="0"/>
        <w:rPr>
          <w:del w:id="1775" w:author="Leeyoung" w:date="2017-03-12T20:56:00Z"/>
          <w:rFonts w:eastAsia="Times New Roman"/>
          <w:color w:val="000000"/>
          <w:sz w:val="20"/>
          <w:szCs w:val="20"/>
        </w:rPr>
      </w:pPr>
      <w:del w:id="177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uint32;</w:delText>
        </w:r>
      </w:del>
    </w:p>
    <w:p w14:paraId="65DAA0A5" w14:textId="20D666C9" w:rsidR="005D1D5E" w:rsidRPr="005D1D5E" w:rsidDel="006613A4" w:rsidRDefault="005D1D5E" w:rsidP="005D1D5E">
      <w:pPr>
        <w:spacing w:after="0"/>
        <w:ind w:left="0"/>
        <w:rPr>
          <w:del w:id="1777" w:author="Leeyoung" w:date="2017-03-12T20:56:00Z"/>
          <w:rFonts w:eastAsia="Times New Roman"/>
          <w:color w:val="000000"/>
          <w:sz w:val="20"/>
          <w:szCs w:val="20"/>
        </w:rPr>
      </w:pPr>
      <w:del w:id="177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units "microseconds";</w:delText>
        </w:r>
      </w:del>
    </w:p>
    <w:p w14:paraId="0F51B535" w14:textId="04890B41" w:rsidR="005D1D5E" w:rsidRPr="005D1D5E" w:rsidDel="006613A4" w:rsidRDefault="005D1D5E" w:rsidP="005D1D5E">
      <w:pPr>
        <w:spacing w:after="0"/>
        <w:ind w:left="0"/>
        <w:rPr>
          <w:del w:id="1779" w:author="Leeyoung" w:date="2017-03-12T20:56:00Z"/>
          <w:rFonts w:eastAsia="Times New Roman"/>
          <w:color w:val="000000"/>
          <w:sz w:val="20"/>
          <w:szCs w:val="20"/>
        </w:rPr>
      </w:pPr>
      <w:del w:id="178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4CA16EDF" w14:textId="3A879F14" w:rsidR="005D1D5E" w:rsidRPr="005D1D5E" w:rsidDel="006613A4" w:rsidRDefault="005D1D5E" w:rsidP="005D1D5E">
      <w:pPr>
        <w:spacing w:after="0"/>
        <w:ind w:left="0"/>
        <w:rPr>
          <w:del w:id="1781" w:author="Leeyoung" w:date="2017-03-12T20:56:00Z"/>
          <w:rFonts w:eastAsia="Times New Roman"/>
          <w:color w:val="000000"/>
          <w:sz w:val="20"/>
          <w:szCs w:val="20"/>
        </w:rPr>
      </w:pPr>
      <w:del w:id="178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"To specify minimum Delay in one (forward) direction</w:delText>
        </w:r>
      </w:del>
    </w:p>
    <w:p w14:paraId="682738D3" w14:textId="7D8624E5" w:rsidR="005D1D5E" w:rsidRPr="005D1D5E" w:rsidDel="006613A4" w:rsidRDefault="005D1D5E" w:rsidP="005D1D5E">
      <w:pPr>
        <w:spacing w:after="0"/>
        <w:ind w:left="0"/>
        <w:rPr>
          <w:del w:id="1783" w:author="Leeyoung" w:date="2017-03-12T20:56:00Z"/>
          <w:rFonts w:eastAsia="Times New Roman"/>
          <w:color w:val="000000"/>
          <w:sz w:val="20"/>
          <w:szCs w:val="20"/>
        </w:rPr>
      </w:pPr>
      <w:del w:id="178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during the measurement interval";</w:delText>
        </w:r>
      </w:del>
    </w:p>
    <w:p w14:paraId="43BBF25C" w14:textId="72DFB4F4" w:rsidR="005D1D5E" w:rsidRPr="005D1D5E" w:rsidDel="006613A4" w:rsidRDefault="005D1D5E" w:rsidP="005D1D5E">
      <w:pPr>
        <w:spacing w:after="0"/>
        <w:ind w:left="0"/>
        <w:rPr>
          <w:del w:id="1785" w:author="Leeyoung" w:date="2017-03-12T20:56:00Z"/>
          <w:rFonts w:eastAsia="Times New Roman"/>
          <w:color w:val="000000"/>
          <w:sz w:val="20"/>
          <w:szCs w:val="20"/>
        </w:rPr>
      </w:pPr>
      <w:del w:id="178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lastRenderedPageBreak/>
          <w:tab/>
          <w:delText xml:space="preserve">    }</w:delText>
        </w:r>
      </w:del>
    </w:p>
    <w:p w14:paraId="1C4D88FE" w14:textId="0B2DF72B" w:rsidR="005D1D5E" w:rsidRPr="005D1D5E" w:rsidDel="006613A4" w:rsidRDefault="005D1D5E" w:rsidP="005D1D5E">
      <w:pPr>
        <w:spacing w:after="0"/>
        <w:ind w:left="0"/>
        <w:rPr>
          <w:del w:id="1787" w:author="Leeyoung" w:date="2017-03-12T20:56:00Z"/>
          <w:rFonts w:eastAsia="Times New Roman"/>
          <w:color w:val="000000"/>
          <w:sz w:val="20"/>
          <w:szCs w:val="20"/>
        </w:rPr>
      </w:pPr>
    </w:p>
    <w:p w14:paraId="658D3C62" w14:textId="4A61D4D2" w:rsidR="005D1D5E" w:rsidRPr="005D1D5E" w:rsidDel="006613A4" w:rsidRDefault="005D1D5E" w:rsidP="005D1D5E">
      <w:pPr>
        <w:spacing w:after="0"/>
        <w:ind w:left="0"/>
        <w:rPr>
          <w:del w:id="1788" w:author="Leeyoung" w:date="2017-03-12T20:56:00Z"/>
          <w:rFonts w:eastAsia="Times New Roman"/>
          <w:color w:val="000000"/>
          <w:sz w:val="20"/>
          <w:szCs w:val="20"/>
        </w:rPr>
      </w:pPr>
      <w:del w:id="178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leaf one-way-delay-max {</w:delText>
        </w:r>
      </w:del>
    </w:p>
    <w:p w14:paraId="765259B5" w14:textId="67B6DD97" w:rsidR="005D1D5E" w:rsidRPr="005D1D5E" w:rsidDel="006613A4" w:rsidRDefault="005D1D5E" w:rsidP="005D1D5E">
      <w:pPr>
        <w:spacing w:after="0"/>
        <w:ind w:left="0"/>
        <w:rPr>
          <w:del w:id="1790" w:author="Leeyoung" w:date="2017-03-12T20:56:00Z"/>
          <w:rFonts w:eastAsia="Times New Roman"/>
          <w:color w:val="000000"/>
          <w:sz w:val="20"/>
          <w:szCs w:val="20"/>
        </w:rPr>
      </w:pPr>
      <w:del w:id="179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uint32;</w:delText>
        </w:r>
      </w:del>
    </w:p>
    <w:p w14:paraId="50487A5A" w14:textId="11950ACA" w:rsidR="005D1D5E" w:rsidRPr="005D1D5E" w:rsidDel="006613A4" w:rsidRDefault="005D1D5E" w:rsidP="005D1D5E">
      <w:pPr>
        <w:spacing w:after="0"/>
        <w:ind w:left="0"/>
        <w:rPr>
          <w:del w:id="1792" w:author="Leeyoung" w:date="2017-03-12T20:56:00Z"/>
          <w:rFonts w:eastAsia="Times New Roman"/>
          <w:color w:val="000000"/>
          <w:sz w:val="20"/>
          <w:szCs w:val="20"/>
        </w:rPr>
      </w:pPr>
      <w:del w:id="179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units "microseconds";</w:delText>
        </w:r>
      </w:del>
    </w:p>
    <w:p w14:paraId="078AA371" w14:textId="2ABB10A9" w:rsidR="005D1D5E" w:rsidRPr="005D1D5E" w:rsidDel="006613A4" w:rsidRDefault="005D1D5E" w:rsidP="005D1D5E">
      <w:pPr>
        <w:spacing w:after="0"/>
        <w:ind w:left="0"/>
        <w:rPr>
          <w:del w:id="1794" w:author="Leeyoung" w:date="2017-03-12T20:56:00Z"/>
          <w:rFonts w:eastAsia="Times New Roman"/>
          <w:color w:val="000000"/>
          <w:sz w:val="20"/>
          <w:szCs w:val="20"/>
        </w:rPr>
      </w:pPr>
      <w:del w:id="179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6CACEA3C" w14:textId="366F2537" w:rsidR="005D1D5E" w:rsidRPr="005D1D5E" w:rsidDel="006613A4" w:rsidRDefault="005D1D5E" w:rsidP="005D1D5E">
      <w:pPr>
        <w:spacing w:after="0"/>
        <w:ind w:left="0"/>
        <w:rPr>
          <w:del w:id="1796" w:author="Leeyoung" w:date="2017-03-12T20:56:00Z"/>
          <w:rFonts w:eastAsia="Times New Roman"/>
          <w:color w:val="000000"/>
          <w:sz w:val="20"/>
          <w:szCs w:val="20"/>
        </w:rPr>
      </w:pPr>
      <w:del w:id="179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"To specify maximum Delay in one (forward) direction</w:delText>
        </w:r>
      </w:del>
    </w:p>
    <w:p w14:paraId="40A2E4E0" w14:textId="7ABAA79D" w:rsidR="005D1D5E" w:rsidRPr="005D1D5E" w:rsidDel="006613A4" w:rsidRDefault="005D1D5E" w:rsidP="005D1D5E">
      <w:pPr>
        <w:spacing w:after="0"/>
        <w:ind w:left="0"/>
        <w:rPr>
          <w:del w:id="1798" w:author="Leeyoung" w:date="2017-03-12T20:56:00Z"/>
          <w:rFonts w:eastAsia="Times New Roman"/>
          <w:color w:val="000000"/>
          <w:sz w:val="20"/>
          <w:szCs w:val="20"/>
        </w:rPr>
      </w:pPr>
      <w:del w:id="179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during the measurement interval";</w:delText>
        </w:r>
      </w:del>
    </w:p>
    <w:p w14:paraId="44334090" w14:textId="22C20800" w:rsidR="005D1D5E" w:rsidRPr="005D1D5E" w:rsidDel="006613A4" w:rsidRDefault="005D1D5E" w:rsidP="005D1D5E">
      <w:pPr>
        <w:spacing w:after="0"/>
        <w:ind w:left="0"/>
        <w:rPr>
          <w:del w:id="1800" w:author="Leeyoung" w:date="2017-03-12T20:56:00Z"/>
          <w:rFonts w:eastAsia="Times New Roman"/>
          <w:color w:val="000000"/>
          <w:sz w:val="20"/>
          <w:szCs w:val="20"/>
        </w:rPr>
      </w:pPr>
      <w:del w:id="180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}</w:delText>
        </w:r>
      </w:del>
    </w:p>
    <w:p w14:paraId="7D40B052" w14:textId="08B9AD8A" w:rsidR="005D1D5E" w:rsidRPr="005D1D5E" w:rsidDel="006613A4" w:rsidRDefault="005D1D5E" w:rsidP="005D1D5E">
      <w:pPr>
        <w:spacing w:after="0"/>
        <w:ind w:left="0"/>
        <w:rPr>
          <w:del w:id="1802" w:author="Leeyoung" w:date="2017-03-12T20:56:00Z"/>
          <w:rFonts w:eastAsia="Times New Roman"/>
          <w:color w:val="000000"/>
          <w:sz w:val="20"/>
          <w:szCs w:val="20"/>
        </w:rPr>
      </w:pPr>
    </w:p>
    <w:p w14:paraId="35B93C17" w14:textId="69A8614F" w:rsidR="005D1D5E" w:rsidRPr="005D1D5E" w:rsidDel="006613A4" w:rsidRDefault="005D1D5E" w:rsidP="005D1D5E">
      <w:pPr>
        <w:spacing w:after="0"/>
        <w:ind w:left="0"/>
        <w:rPr>
          <w:del w:id="1803" w:author="Leeyoung" w:date="2017-03-12T20:56:00Z"/>
          <w:rFonts w:eastAsia="Times New Roman"/>
          <w:color w:val="000000"/>
          <w:sz w:val="20"/>
          <w:szCs w:val="20"/>
        </w:rPr>
      </w:pPr>
      <w:del w:id="180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leaf two-way-delay-min {</w:delText>
        </w:r>
      </w:del>
    </w:p>
    <w:p w14:paraId="1E431367" w14:textId="4715133A" w:rsidR="005D1D5E" w:rsidRPr="005D1D5E" w:rsidDel="006613A4" w:rsidRDefault="005D1D5E" w:rsidP="005D1D5E">
      <w:pPr>
        <w:spacing w:after="0"/>
        <w:ind w:left="0"/>
        <w:rPr>
          <w:del w:id="1805" w:author="Leeyoung" w:date="2017-03-12T20:56:00Z"/>
          <w:rFonts w:eastAsia="Times New Roman"/>
          <w:color w:val="000000"/>
          <w:sz w:val="20"/>
          <w:szCs w:val="20"/>
        </w:rPr>
      </w:pPr>
      <w:del w:id="180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uint32;</w:delText>
        </w:r>
      </w:del>
    </w:p>
    <w:p w14:paraId="0E4C101E" w14:textId="48E65EE2" w:rsidR="005D1D5E" w:rsidRPr="005D1D5E" w:rsidDel="006613A4" w:rsidRDefault="005D1D5E" w:rsidP="005D1D5E">
      <w:pPr>
        <w:spacing w:after="0"/>
        <w:ind w:left="0"/>
        <w:rPr>
          <w:del w:id="1807" w:author="Leeyoung" w:date="2017-03-12T20:56:00Z"/>
          <w:rFonts w:eastAsia="Times New Roman"/>
          <w:color w:val="000000"/>
          <w:sz w:val="20"/>
          <w:szCs w:val="20"/>
        </w:rPr>
      </w:pPr>
      <w:del w:id="180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units "microseconds";</w:delText>
        </w:r>
      </w:del>
    </w:p>
    <w:p w14:paraId="1712FD22" w14:textId="5AB92DD2" w:rsidR="005D1D5E" w:rsidRPr="005D1D5E" w:rsidDel="006613A4" w:rsidRDefault="005D1D5E" w:rsidP="005D1D5E">
      <w:pPr>
        <w:spacing w:after="0"/>
        <w:ind w:left="0"/>
        <w:rPr>
          <w:del w:id="1809" w:author="Leeyoung" w:date="2017-03-12T20:56:00Z"/>
          <w:rFonts w:eastAsia="Times New Roman"/>
          <w:color w:val="000000"/>
          <w:sz w:val="20"/>
          <w:szCs w:val="20"/>
        </w:rPr>
      </w:pPr>
      <w:del w:id="181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4E85B799" w14:textId="128A8773" w:rsidR="005D1D5E" w:rsidRPr="005D1D5E" w:rsidDel="006613A4" w:rsidRDefault="005D1D5E" w:rsidP="005D1D5E">
      <w:pPr>
        <w:spacing w:after="0"/>
        <w:ind w:left="0"/>
        <w:rPr>
          <w:del w:id="1811" w:author="Leeyoung" w:date="2017-03-12T20:56:00Z"/>
          <w:rFonts w:eastAsia="Times New Roman"/>
          <w:color w:val="000000"/>
          <w:sz w:val="20"/>
          <w:szCs w:val="20"/>
        </w:rPr>
      </w:pPr>
      <w:del w:id="181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"To specify minimum Delay in both (forward and reverse)</w:delText>
        </w:r>
      </w:del>
    </w:p>
    <w:p w14:paraId="7AE155E6" w14:textId="73A8C3BD" w:rsidR="005D1D5E" w:rsidRPr="005D1D5E" w:rsidDel="006613A4" w:rsidRDefault="005D1D5E" w:rsidP="005D1D5E">
      <w:pPr>
        <w:spacing w:after="0"/>
        <w:ind w:left="0"/>
        <w:rPr>
          <w:del w:id="1813" w:author="Leeyoung" w:date="2017-03-12T20:56:00Z"/>
          <w:rFonts w:eastAsia="Times New Roman"/>
          <w:color w:val="000000"/>
          <w:sz w:val="20"/>
          <w:szCs w:val="20"/>
        </w:rPr>
      </w:pPr>
      <w:del w:id="181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directions during the measurement interval";</w:delText>
        </w:r>
      </w:del>
    </w:p>
    <w:p w14:paraId="31A95948" w14:textId="7FFFF32A" w:rsidR="005D1D5E" w:rsidRPr="005D1D5E" w:rsidDel="006613A4" w:rsidRDefault="005D1D5E" w:rsidP="005D1D5E">
      <w:pPr>
        <w:spacing w:after="0"/>
        <w:ind w:left="0"/>
        <w:rPr>
          <w:del w:id="1815" w:author="Leeyoung" w:date="2017-03-12T20:56:00Z"/>
          <w:rFonts w:eastAsia="Times New Roman"/>
          <w:color w:val="000000"/>
          <w:sz w:val="20"/>
          <w:szCs w:val="20"/>
        </w:rPr>
      </w:pPr>
      <w:del w:id="181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}</w:delText>
        </w:r>
      </w:del>
    </w:p>
    <w:p w14:paraId="48D2FB65" w14:textId="1920887F" w:rsidR="005D1D5E" w:rsidRPr="005D1D5E" w:rsidDel="006613A4" w:rsidRDefault="005D1D5E" w:rsidP="005D1D5E">
      <w:pPr>
        <w:spacing w:after="0"/>
        <w:ind w:left="0"/>
        <w:rPr>
          <w:del w:id="1817" w:author="Leeyoung" w:date="2017-03-12T20:56:00Z"/>
          <w:rFonts w:eastAsia="Times New Roman"/>
          <w:color w:val="000000"/>
          <w:sz w:val="20"/>
          <w:szCs w:val="20"/>
        </w:rPr>
      </w:pPr>
    </w:p>
    <w:p w14:paraId="61031C2B" w14:textId="660365CE" w:rsidR="005D1D5E" w:rsidRPr="005D1D5E" w:rsidDel="006613A4" w:rsidRDefault="005D1D5E" w:rsidP="005D1D5E">
      <w:pPr>
        <w:spacing w:after="0"/>
        <w:ind w:left="0"/>
        <w:rPr>
          <w:del w:id="1818" w:author="Leeyoung" w:date="2017-03-12T20:56:00Z"/>
          <w:rFonts w:eastAsia="Times New Roman"/>
          <w:color w:val="000000"/>
          <w:sz w:val="20"/>
          <w:szCs w:val="20"/>
        </w:rPr>
      </w:pPr>
      <w:del w:id="181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leaf two-way-delay-max {</w:delText>
        </w:r>
      </w:del>
    </w:p>
    <w:p w14:paraId="4F5C8C97" w14:textId="6DA2175C" w:rsidR="005D1D5E" w:rsidRPr="005D1D5E" w:rsidDel="006613A4" w:rsidRDefault="005D1D5E" w:rsidP="005D1D5E">
      <w:pPr>
        <w:spacing w:after="0"/>
        <w:ind w:left="0"/>
        <w:rPr>
          <w:del w:id="1820" w:author="Leeyoung" w:date="2017-03-12T20:56:00Z"/>
          <w:rFonts w:eastAsia="Times New Roman"/>
          <w:color w:val="000000"/>
          <w:sz w:val="20"/>
          <w:szCs w:val="20"/>
        </w:rPr>
      </w:pPr>
      <w:del w:id="182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uint32;</w:delText>
        </w:r>
      </w:del>
    </w:p>
    <w:p w14:paraId="2C8A5712" w14:textId="5553E71D" w:rsidR="005D1D5E" w:rsidRPr="005D1D5E" w:rsidDel="006613A4" w:rsidRDefault="005D1D5E" w:rsidP="005D1D5E">
      <w:pPr>
        <w:spacing w:after="0"/>
        <w:ind w:left="0"/>
        <w:rPr>
          <w:del w:id="1822" w:author="Leeyoung" w:date="2017-03-12T20:56:00Z"/>
          <w:rFonts w:eastAsia="Times New Roman"/>
          <w:color w:val="000000"/>
          <w:sz w:val="20"/>
          <w:szCs w:val="20"/>
        </w:rPr>
      </w:pPr>
      <w:del w:id="182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units "microseconds";</w:delText>
        </w:r>
      </w:del>
    </w:p>
    <w:p w14:paraId="523B1BB0" w14:textId="4845B122" w:rsidR="005D1D5E" w:rsidRPr="005D1D5E" w:rsidDel="006613A4" w:rsidRDefault="005D1D5E" w:rsidP="005D1D5E">
      <w:pPr>
        <w:spacing w:after="0"/>
        <w:ind w:left="0"/>
        <w:rPr>
          <w:del w:id="1824" w:author="Leeyoung" w:date="2017-03-12T20:56:00Z"/>
          <w:rFonts w:eastAsia="Times New Roman"/>
          <w:color w:val="000000"/>
          <w:sz w:val="20"/>
          <w:szCs w:val="20"/>
        </w:rPr>
      </w:pPr>
      <w:del w:id="182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40A21A16" w14:textId="3B44AD7F" w:rsidR="005D1D5E" w:rsidRPr="005D1D5E" w:rsidDel="006613A4" w:rsidRDefault="005D1D5E" w:rsidP="005D1D5E">
      <w:pPr>
        <w:spacing w:after="0"/>
        <w:ind w:left="0"/>
        <w:rPr>
          <w:del w:id="1826" w:author="Leeyoung" w:date="2017-03-12T20:56:00Z"/>
          <w:rFonts w:eastAsia="Times New Roman"/>
          <w:color w:val="000000"/>
          <w:sz w:val="20"/>
          <w:szCs w:val="20"/>
        </w:rPr>
      </w:pPr>
      <w:del w:id="182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"To specify maximum Delay in both (forward and reverse)</w:delText>
        </w:r>
      </w:del>
    </w:p>
    <w:p w14:paraId="25CF8E18" w14:textId="0141F574" w:rsidR="005D1D5E" w:rsidRPr="005D1D5E" w:rsidDel="006613A4" w:rsidRDefault="005D1D5E" w:rsidP="005D1D5E">
      <w:pPr>
        <w:spacing w:after="0"/>
        <w:ind w:left="0"/>
        <w:rPr>
          <w:del w:id="1828" w:author="Leeyoung" w:date="2017-03-12T20:56:00Z"/>
          <w:rFonts w:eastAsia="Times New Roman"/>
          <w:color w:val="000000"/>
          <w:sz w:val="20"/>
          <w:szCs w:val="20"/>
        </w:rPr>
      </w:pPr>
      <w:del w:id="182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directions during the measurement interval";</w:delText>
        </w:r>
      </w:del>
    </w:p>
    <w:p w14:paraId="268AE8DD" w14:textId="64B26A64" w:rsidR="005D1D5E" w:rsidRPr="005D1D5E" w:rsidDel="006613A4" w:rsidRDefault="005D1D5E" w:rsidP="005D1D5E">
      <w:pPr>
        <w:spacing w:after="0"/>
        <w:ind w:left="0"/>
        <w:rPr>
          <w:del w:id="1830" w:author="Leeyoung" w:date="2017-03-12T20:56:00Z"/>
          <w:rFonts w:eastAsia="Times New Roman"/>
          <w:color w:val="000000"/>
          <w:sz w:val="20"/>
          <w:szCs w:val="20"/>
        </w:rPr>
      </w:pPr>
      <w:del w:id="183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}</w:delText>
        </w:r>
      </w:del>
    </w:p>
    <w:p w14:paraId="3A143E54" w14:textId="2BA865A8" w:rsidR="005D1D5E" w:rsidRPr="005D1D5E" w:rsidDel="006613A4" w:rsidRDefault="005D1D5E" w:rsidP="005D1D5E">
      <w:pPr>
        <w:spacing w:after="0"/>
        <w:ind w:left="0"/>
        <w:rPr>
          <w:del w:id="1832" w:author="Leeyoung" w:date="2017-03-12T20:56:00Z"/>
          <w:rFonts w:eastAsia="Times New Roman"/>
          <w:color w:val="000000"/>
          <w:sz w:val="20"/>
          <w:szCs w:val="20"/>
        </w:rPr>
      </w:pPr>
    </w:p>
    <w:p w14:paraId="35A7E067" w14:textId="0EB0F9F5" w:rsidR="005D1D5E" w:rsidRPr="005D1D5E" w:rsidDel="006613A4" w:rsidRDefault="005D1D5E" w:rsidP="005D1D5E">
      <w:pPr>
        <w:spacing w:after="0"/>
        <w:ind w:left="0"/>
        <w:rPr>
          <w:del w:id="1833" w:author="Leeyoung" w:date="2017-03-12T20:56:00Z"/>
          <w:rFonts w:eastAsia="Times New Roman"/>
          <w:color w:val="000000"/>
          <w:sz w:val="20"/>
          <w:szCs w:val="20"/>
        </w:rPr>
      </w:pPr>
      <w:del w:id="183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045898A0" w14:textId="3671F104" w:rsidR="005D1D5E" w:rsidRPr="005D1D5E" w:rsidDel="006613A4" w:rsidRDefault="005D1D5E" w:rsidP="005D1D5E">
      <w:pPr>
        <w:spacing w:after="0"/>
        <w:ind w:left="0"/>
        <w:rPr>
          <w:del w:id="1835" w:author="Leeyoung" w:date="2017-03-12T20:56:00Z"/>
          <w:rFonts w:eastAsia="Times New Roman"/>
          <w:color w:val="000000"/>
          <w:sz w:val="20"/>
          <w:szCs w:val="20"/>
        </w:rPr>
      </w:pPr>
    </w:p>
    <w:p w14:paraId="55E3F75C" w14:textId="4C37E518" w:rsidR="005D1D5E" w:rsidRPr="005D1D5E" w:rsidDel="006613A4" w:rsidRDefault="005D1D5E" w:rsidP="005D1D5E">
      <w:pPr>
        <w:spacing w:after="0"/>
        <w:ind w:left="0"/>
        <w:rPr>
          <w:del w:id="1836" w:author="Leeyoung" w:date="2017-03-12T20:56:00Z"/>
          <w:rFonts w:eastAsia="Times New Roman"/>
          <w:color w:val="000000"/>
          <w:sz w:val="20"/>
          <w:szCs w:val="20"/>
        </w:rPr>
      </w:pPr>
    </w:p>
    <w:p w14:paraId="259557F8" w14:textId="57210073" w:rsidR="005D1D5E" w:rsidRPr="005D1D5E" w:rsidDel="006613A4" w:rsidRDefault="005D1D5E" w:rsidP="005D1D5E">
      <w:pPr>
        <w:spacing w:after="0"/>
        <w:ind w:left="0"/>
        <w:rPr>
          <w:del w:id="1837" w:author="Leeyoung" w:date="2017-03-12T20:56:00Z"/>
          <w:rFonts w:eastAsia="Times New Roman"/>
          <w:color w:val="000000"/>
          <w:sz w:val="20"/>
          <w:szCs w:val="20"/>
        </w:rPr>
      </w:pPr>
      <w:del w:id="183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grouping telemetry-delay-variance {</w:delText>
        </w:r>
      </w:del>
    </w:p>
    <w:p w14:paraId="6D5C8CDF" w14:textId="281B1B76" w:rsidR="005D1D5E" w:rsidRPr="005D1D5E" w:rsidDel="006613A4" w:rsidRDefault="005D1D5E" w:rsidP="005D1D5E">
      <w:pPr>
        <w:spacing w:after="0"/>
        <w:ind w:left="0"/>
        <w:rPr>
          <w:del w:id="1839" w:author="Leeyoung" w:date="2017-03-12T20:56:00Z"/>
          <w:rFonts w:eastAsia="Times New Roman"/>
          <w:color w:val="000000"/>
          <w:sz w:val="20"/>
          <w:szCs w:val="20"/>
        </w:rPr>
      </w:pPr>
    </w:p>
    <w:p w14:paraId="129547AB" w14:textId="22646F67" w:rsidR="005D1D5E" w:rsidRPr="005D1D5E" w:rsidDel="006613A4" w:rsidRDefault="005D1D5E" w:rsidP="005D1D5E">
      <w:pPr>
        <w:spacing w:after="0"/>
        <w:ind w:left="0"/>
        <w:rPr>
          <w:del w:id="1840" w:author="Leeyoung" w:date="2017-03-12T20:56:00Z"/>
          <w:rFonts w:eastAsia="Times New Roman"/>
          <w:color w:val="000000"/>
          <w:sz w:val="20"/>
          <w:szCs w:val="20"/>
        </w:rPr>
      </w:pPr>
      <w:del w:id="184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03EB19F5" w14:textId="1BE52579" w:rsidR="005D1D5E" w:rsidRPr="005D1D5E" w:rsidDel="006613A4" w:rsidRDefault="005D1D5E" w:rsidP="005D1D5E">
      <w:pPr>
        <w:spacing w:after="0"/>
        <w:ind w:left="0"/>
        <w:rPr>
          <w:del w:id="1842" w:author="Leeyoung" w:date="2017-03-12T20:56:00Z"/>
          <w:rFonts w:eastAsia="Times New Roman"/>
          <w:color w:val="000000"/>
          <w:sz w:val="20"/>
          <w:szCs w:val="20"/>
        </w:rPr>
      </w:pPr>
      <w:del w:id="184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"Base telemetry delay variance parameters";</w:delText>
        </w:r>
      </w:del>
    </w:p>
    <w:p w14:paraId="6D4F6D45" w14:textId="7F0DDDAA" w:rsidR="005D1D5E" w:rsidRPr="005D1D5E" w:rsidDel="006613A4" w:rsidRDefault="005D1D5E" w:rsidP="005D1D5E">
      <w:pPr>
        <w:spacing w:after="0"/>
        <w:ind w:left="0"/>
        <w:rPr>
          <w:del w:id="1844" w:author="Leeyoung" w:date="2017-03-12T20:56:00Z"/>
          <w:rFonts w:eastAsia="Times New Roman"/>
          <w:color w:val="000000"/>
          <w:sz w:val="20"/>
          <w:szCs w:val="20"/>
        </w:rPr>
      </w:pPr>
      <w:del w:id="184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leaf one-way-delay-variation {</w:delText>
        </w:r>
      </w:del>
    </w:p>
    <w:p w14:paraId="1B1FE2C9" w14:textId="0BF42E29" w:rsidR="005D1D5E" w:rsidRPr="005D1D5E" w:rsidDel="006613A4" w:rsidRDefault="005D1D5E" w:rsidP="005D1D5E">
      <w:pPr>
        <w:spacing w:after="0"/>
        <w:ind w:left="0"/>
        <w:rPr>
          <w:del w:id="1846" w:author="Leeyoung" w:date="2017-03-12T20:56:00Z"/>
          <w:rFonts w:eastAsia="Times New Roman"/>
          <w:color w:val="000000"/>
          <w:sz w:val="20"/>
          <w:szCs w:val="20"/>
        </w:rPr>
      </w:pPr>
      <w:del w:id="184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uint32;</w:delText>
        </w:r>
      </w:del>
    </w:p>
    <w:p w14:paraId="314BF018" w14:textId="36A65036" w:rsidR="005D1D5E" w:rsidRPr="005D1D5E" w:rsidDel="006613A4" w:rsidRDefault="005D1D5E" w:rsidP="005D1D5E">
      <w:pPr>
        <w:spacing w:after="0"/>
        <w:ind w:left="0"/>
        <w:rPr>
          <w:del w:id="1848" w:author="Leeyoung" w:date="2017-03-12T20:56:00Z"/>
          <w:rFonts w:eastAsia="Times New Roman"/>
          <w:color w:val="000000"/>
          <w:sz w:val="20"/>
          <w:szCs w:val="20"/>
        </w:rPr>
      </w:pPr>
      <w:del w:id="184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units "microseconds";</w:delText>
        </w:r>
      </w:del>
    </w:p>
    <w:p w14:paraId="49468F9A" w14:textId="6F051899" w:rsidR="005D1D5E" w:rsidRPr="005D1D5E" w:rsidDel="006613A4" w:rsidRDefault="005D1D5E" w:rsidP="005D1D5E">
      <w:pPr>
        <w:spacing w:after="0"/>
        <w:ind w:left="0"/>
        <w:rPr>
          <w:del w:id="1850" w:author="Leeyoung" w:date="2017-03-12T20:56:00Z"/>
          <w:rFonts w:eastAsia="Times New Roman"/>
          <w:color w:val="000000"/>
          <w:sz w:val="20"/>
          <w:szCs w:val="20"/>
        </w:rPr>
      </w:pPr>
      <w:del w:id="185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32FFDA57" w14:textId="1D5838CF" w:rsidR="005D1D5E" w:rsidRPr="005D1D5E" w:rsidDel="006613A4" w:rsidRDefault="005D1D5E" w:rsidP="005D1D5E">
      <w:pPr>
        <w:spacing w:after="0"/>
        <w:ind w:left="0"/>
        <w:rPr>
          <w:del w:id="1852" w:author="Leeyoung" w:date="2017-03-12T20:56:00Z"/>
          <w:rFonts w:eastAsia="Times New Roman"/>
          <w:color w:val="000000"/>
          <w:sz w:val="20"/>
          <w:szCs w:val="20"/>
        </w:rPr>
      </w:pPr>
      <w:del w:id="185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"To specify average Delay Variation in one (forward)</w:delText>
        </w:r>
      </w:del>
    </w:p>
    <w:p w14:paraId="1C681BD1" w14:textId="6AFD2E21" w:rsidR="005D1D5E" w:rsidRPr="005D1D5E" w:rsidDel="006613A4" w:rsidRDefault="005D1D5E" w:rsidP="005D1D5E">
      <w:pPr>
        <w:spacing w:after="0"/>
        <w:ind w:left="0"/>
        <w:rPr>
          <w:del w:id="1854" w:author="Leeyoung" w:date="2017-03-12T20:56:00Z"/>
          <w:rFonts w:eastAsia="Times New Roman"/>
          <w:color w:val="000000"/>
          <w:sz w:val="20"/>
          <w:szCs w:val="20"/>
        </w:rPr>
      </w:pPr>
      <w:del w:id="185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direction during the measurement interval";</w:delText>
        </w:r>
      </w:del>
    </w:p>
    <w:p w14:paraId="60FFDD17" w14:textId="5658A796" w:rsidR="005D1D5E" w:rsidRPr="005D1D5E" w:rsidDel="006613A4" w:rsidRDefault="005D1D5E" w:rsidP="005D1D5E">
      <w:pPr>
        <w:spacing w:after="0"/>
        <w:ind w:left="0"/>
        <w:rPr>
          <w:del w:id="1856" w:author="Leeyoung" w:date="2017-03-12T20:56:00Z"/>
          <w:rFonts w:eastAsia="Times New Roman"/>
          <w:color w:val="000000"/>
          <w:sz w:val="20"/>
          <w:szCs w:val="20"/>
        </w:rPr>
      </w:pPr>
      <w:del w:id="185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}</w:delText>
        </w:r>
      </w:del>
    </w:p>
    <w:p w14:paraId="52D1B616" w14:textId="0F5B39E3" w:rsidR="005D1D5E" w:rsidRPr="005D1D5E" w:rsidDel="006613A4" w:rsidRDefault="005D1D5E" w:rsidP="005D1D5E">
      <w:pPr>
        <w:spacing w:after="0"/>
        <w:ind w:left="0"/>
        <w:rPr>
          <w:del w:id="1858" w:author="Leeyoung" w:date="2017-03-12T20:56:00Z"/>
          <w:rFonts w:eastAsia="Times New Roman"/>
          <w:color w:val="000000"/>
          <w:sz w:val="20"/>
          <w:szCs w:val="20"/>
        </w:rPr>
      </w:pPr>
      <w:del w:id="185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</w:del>
    </w:p>
    <w:p w14:paraId="52435810" w14:textId="5AEDF55D" w:rsidR="005D1D5E" w:rsidRPr="005D1D5E" w:rsidDel="006613A4" w:rsidRDefault="005D1D5E" w:rsidP="005D1D5E">
      <w:pPr>
        <w:spacing w:after="0"/>
        <w:ind w:left="0"/>
        <w:rPr>
          <w:del w:id="1860" w:author="Leeyoung" w:date="2017-03-12T20:56:00Z"/>
          <w:rFonts w:eastAsia="Times New Roman"/>
          <w:color w:val="000000"/>
          <w:sz w:val="20"/>
          <w:szCs w:val="20"/>
        </w:rPr>
      </w:pPr>
      <w:del w:id="186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leaf two-way-delay-variation {</w:delText>
        </w:r>
      </w:del>
    </w:p>
    <w:p w14:paraId="7C963121" w14:textId="50379693" w:rsidR="005D1D5E" w:rsidRPr="005D1D5E" w:rsidDel="006613A4" w:rsidRDefault="005D1D5E" w:rsidP="005D1D5E">
      <w:pPr>
        <w:spacing w:after="0"/>
        <w:ind w:left="0"/>
        <w:rPr>
          <w:del w:id="1862" w:author="Leeyoung" w:date="2017-03-12T20:56:00Z"/>
          <w:rFonts w:eastAsia="Times New Roman"/>
          <w:color w:val="000000"/>
          <w:sz w:val="20"/>
          <w:szCs w:val="20"/>
        </w:rPr>
      </w:pPr>
      <w:del w:id="186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uint32;</w:delText>
        </w:r>
      </w:del>
    </w:p>
    <w:p w14:paraId="28E7BE98" w14:textId="143CD72E" w:rsidR="005D1D5E" w:rsidRPr="005D1D5E" w:rsidDel="006613A4" w:rsidRDefault="005D1D5E" w:rsidP="005D1D5E">
      <w:pPr>
        <w:spacing w:after="0"/>
        <w:ind w:left="0"/>
        <w:rPr>
          <w:del w:id="1864" w:author="Leeyoung" w:date="2017-03-12T20:56:00Z"/>
          <w:rFonts w:eastAsia="Times New Roman"/>
          <w:color w:val="000000"/>
          <w:sz w:val="20"/>
          <w:szCs w:val="20"/>
        </w:rPr>
      </w:pPr>
      <w:del w:id="186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units "microseconds";</w:delText>
        </w:r>
      </w:del>
    </w:p>
    <w:p w14:paraId="5D878D95" w14:textId="1324F463" w:rsidR="005D1D5E" w:rsidRPr="005D1D5E" w:rsidDel="006613A4" w:rsidRDefault="005D1D5E" w:rsidP="005D1D5E">
      <w:pPr>
        <w:spacing w:after="0"/>
        <w:ind w:left="0"/>
        <w:rPr>
          <w:del w:id="1866" w:author="Leeyoung" w:date="2017-03-12T20:56:00Z"/>
          <w:rFonts w:eastAsia="Times New Roman"/>
          <w:color w:val="000000"/>
          <w:sz w:val="20"/>
          <w:szCs w:val="20"/>
        </w:rPr>
      </w:pPr>
      <w:del w:id="186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344F6818" w14:textId="664B9D57" w:rsidR="005D1D5E" w:rsidRPr="005D1D5E" w:rsidDel="006613A4" w:rsidRDefault="005D1D5E" w:rsidP="005D1D5E">
      <w:pPr>
        <w:spacing w:after="0"/>
        <w:ind w:left="0"/>
        <w:rPr>
          <w:del w:id="1868" w:author="Leeyoung" w:date="2017-03-12T20:56:00Z"/>
          <w:rFonts w:eastAsia="Times New Roman"/>
          <w:color w:val="000000"/>
          <w:sz w:val="20"/>
          <w:szCs w:val="20"/>
        </w:rPr>
      </w:pPr>
      <w:del w:id="186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"To specify average Delay Variation in both</w:delText>
        </w:r>
      </w:del>
    </w:p>
    <w:p w14:paraId="655927D3" w14:textId="1838A122" w:rsidR="005D1D5E" w:rsidRPr="005D1D5E" w:rsidDel="006613A4" w:rsidRDefault="005D1D5E" w:rsidP="005D1D5E">
      <w:pPr>
        <w:spacing w:after="0"/>
        <w:ind w:left="0"/>
        <w:rPr>
          <w:del w:id="1870" w:author="Leeyoung" w:date="2017-03-12T20:56:00Z"/>
          <w:rFonts w:eastAsia="Times New Roman"/>
          <w:color w:val="000000"/>
          <w:sz w:val="20"/>
          <w:szCs w:val="20"/>
        </w:rPr>
      </w:pPr>
      <w:del w:id="187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(forward and reverse) directions during the </w:delText>
        </w:r>
      </w:del>
    </w:p>
    <w:p w14:paraId="2859B1F4" w14:textId="0843B13E" w:rsidR="005D1D5E" w:rsidRPr="005D1D5E" w:rsidDel="006613A4" w:rsidRDefault="005D1D5E" w:rsidP="005D1D5E">
      <w:pPr>
        <w:spacing w:after="0"/>
        <w:ind w:left="0"/>
        <w:rPr>
          <w:del w:id="1872" w:author="Leeyoung" w:date="2017-03-12T20:56:00Z"/>
          <w:rFonts w:eastAsia="Times New Roman"/>
          <w:color w:val="000000"/>
          <w:sz w:val="20"/>
          <w:szCs w:val="20"/>
        </w:rPr>
      </w:pPr>
      <w:del w:id="187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lastRenderedPageBreak/>
          <w:delText xml:space="preserve">                  measurement interval";</w:delText>
        </w:r>
      </w:del>
    </w:p>
    <w:p w14:paraId="140CB17D" w14:textId="3A82DCD4" w:rsidR="005D1D5E" w:rsidRPr="005D1D5E" w:rsidDel="006613A4" w:rsidRDefault="005D1D5E" w:rsidP="005D1D5E">
      <w:pPr>
        <w:spacing w:after="0"/>
        <w:ind w:left="0"/>
        <w:rPr>
          <w:del w:id="1874" w:author="Leeyoung" w:date="2017-03-12T20:56:00Z"/>
          <w:rFonts w:eastAsia="Times New Roman"/>
          <w:color w:val="000000"/>
          <w:sz w:val="20"/>
          <w:szCs w:val="20"/>
        </w:rPr>
      </w:pPr>
      <w:del w:id="187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}</w:delText>
        </w:r>
      </w:del>
    </w:p>
    <w:p w14:paraId="4601C5B4" w14:textId="495E8E27" w:rsidR="005D1D5E" w:rsidRPr="005D1D5E" w:rsidDel="006613A4" w:rsidRDefault="005D1D5E" w:rsidP="005D1D5E">
      <w:pPr>
        <w:spacing w:after="0"/>
        <w:ind w:left="0"/>
        <w:rPr>
          <w:del w:id="1876" w:author="Leeyoung" w:date="2017-03-12T20:56:00Z"/>
          <w:rFonts w:eastAsia="Times New Roman"/>
          <w:color w:val="000000"/>
          <w:sz w:val="20"/>
          <w:szCs w:val="20"/>
        </w:rPr>
      </w:pPr>
    </w:p>
    <w:p w14:paraId="4D0A5432" w14:textId="12127504" w:rsidR="005D1D5E" w:rsidRPr="005D1D5E" w:rsidDel="006613A4" w:rsidRDefault="005D1D5E" w:rsidP="005D1D5E">
      <w:pPr>
        <w:spacing w:after="0"/>
        <w:ind w:left="0"/>
        <w:rPr>
          <w:del w:id="1877" w:author="Leeyoung" w:date="2017-03-12T20:56:00Z"/>
          <w:rFonts w:eastAsia="Times New Roman"/>
          <w:color w:val="000000"/>
          <w:sz w:val="20"/>
          <w:szCs w:val="20"/>
        </w:rPr>
      </w:pPr>
      <w:del w:id="187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}</w:delText>
        </w:r>
      </w:del>
    </w:p>
    <w:p w14:paraId="204CD8C9" w14:textId="691FD2CC" w:rsidR="005D1D5E" w:rsidRPr="005D1D5E" w:rsidDel="006613A4" w:rsidRDefault="005D1D5E" w:rsidP="005D1D5E">
      <w:pPr>
        <w:spacing w:after="0"/>
        <w:ind w:left="0"/>
        <w:rPr>
          <w:del w:id="1879" w:author="Leeyoung" w:date="2017-03-12T20:56:00Z"/>
          <w:rFonts w:eastAsia="Times New Roman"/>
          <w:color w:val="000000"/>
          <w:sz w:val="20"/>
          <w:szCs w:val="20"/>
        </w:rPr>
      </w:pPr>
    </w:p>
    <w:p w14:paraId="3F254999" w14:textId="04E6CCBB" w:rsidR="005D1D5E" w:rsidRPr="005D1D5E" w:rsidDel="006613A4" w:rsidRDefault="005D1D5E" w:rsidP="005D1D5E">
      <w:pPr>
        <w:spacing w:after="0"/>
        <w:ind w:left="0"/>
        <w:rPr>
          <w:del w:id="1880" w:author="Leeyoung" w:date="2017-03-12T20:56:00Z"/>
          <w:rFonts w:eastAsia="Times New Roman"/>
          <w:color w:val="000000"/>
          <w:sz w:val="20"/>
          <w:szCs w:val="20"/>
        </w:rPr>
      </w:pPr>
    </w:p>
    <w:p w14:paraId="14853D5D" w14:textId="72BCDEFC" w:rsidR="005D1D5E" w:rsidRPr="005D1D5E" w:rsidDel="006613A4" w:rsidRDefault="005D1D5E" w:rsidP="005D1D5E">
      <w:pPr>
        <w:spacing w:after="0"/>
        <w:ind w:left="0"/>
        <w:rPr>
          <w:del w:id="1881" w:author="Leeyoung" w:date="2017-03-12T20:56:00Z"/>
          <w:rFonts w:eastAsia="Times New Roman"/>
          <w:color w:val="000000"/>
          <w:sz w:val="20"/>
          <w:szCs w:val="20"/>
        </w:rPr>
      </w:pPr>
      <w:del w:id="188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grouping telemetry-packet-loss {</w:delText>
        </w:r>
      </w:del>
    </w:p>
    <w:p w14:paraId="568FD6E6" w14:textId="52C35F42" w:rsidR="005D1D5E" w:rsidRPr="005D1D5E" w:rsidDel="006613A4" w:rsidRDefault="005D1D5E" w:rsidP="005D1D5E">
      <w:pPr>
        <w:spacing w:after="0"/>
        <w:ind w:left="0"/>
        <w:rPr>
          <w:del w:id="1883" w:author="Leeyoung" w:date="2017-03-12T20:56:00Z"/>
          <w:rFonts w:eastAsia="Times New Roman"/>
          <w:color w:val="000000"/>
          <w:sz w:val="20"/>
          <w:szCs w:val="20"/>
        </w:rPr>
      </w:pPr>
    </w:p>
    <w:p w14:paraId="673425A5" w14:textId="6E164BCD" w:rsidR="005D1D5E" w:rsidRPr="005D1D5E" w:rsidDel="006613A4" w:rsidRDefault="005D1D5E" w:rsidP="005D1D5E">
      <w:pPr>
        <w:spacing w:after="0"/>
        <w:ind w:left="0"/>
        <w:rPr>
          <w:del w:id="1884" w:author="Leeyoung" w:date="2017-03-12T20:56:00Z"/>
          <w:rFonts w:eastAsia="Times New Roman"/>
          <w:color w:val="000000"/>
          <w:sz w:val="20"/>
          <w:szCs w:val="20"/>
        </w:rPr>
      </w:pPr>
      <w:del w:id="188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569520F4" w14:textId="4CC06D11" w:rsidR="005D1D5E" w:rsidRPr="005D1D5E" w:rsidDel="006613A4" w:rsidRDefault="005D1D5E" w:rsidP="005D1D5E">
      <w:pPr>
        <w:spacing w:after="0"/>
        <w:ind w:left="0"/>
        <w:rPr>
          <w:del w:id="1886" w:author="Leeyoung" w:date="2017-03-12T20:56:00Z"/>
          <w:rFonts w:eastAsia="Times New Roman"/>
          <w:color w:val="000000"/>
          <w:sz w:val="20"/>
          <w:szCs w:val="20"/>
        </w:rPr>
      </w:pPr>
      <w:del w:id="188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"Base telemetry packet loss parameters";</w:delText>
        </w:r>
      </w:del>
    </w:p>
    <w:p w14:paraId="321E0DB4" w14:textId="5EE7F32B" w:rsidR="005D1D5E" w:rsidRPr="005D1D5E" w:rsidDel="006613A4" w:rsidRDefault="005D1D5E" w:rsidP="005D1D5E">
      <w:pPr>
        <w:spacing w:after="0"/>
        <w:ind w:left="0"/>
        <w:rPr>
          <w:del w:id="1888" w:author="Leeyoung" w:date="2017-03-12T20:56:00Z"/>
          <w:rFonts w:eastAsia="Times New Roman"/>
          <w:color w:val="000000"/>
          <w:sz w:val="20"/>
          <w:szCs w:val="20"/>
        </w:rPr>
      </w:pPr>
      <w:del w:id="188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leaf one-way-packet-loss {</w:delText>
        </w:r>
      </w:del>
    </w:p>
    <w:p w14:paraId="46007CCB" w14:textId="5ECD1EC5" w:rsidR="005D1D5E" w:rsidRPr="005D1D5E" w:rsidDel="006613A4" w:rsidRDefault="005D1D5E" w:rsidP="005D1D5E">
      <w:pPr>
        <w:spacing w:after="0"/>
        <w:ind w:left="0"/>
        <w:rPr>
          <w:del w:id="1890" w:author="Leeyoung" w:date="2017-03-12T20:56:00Z"/>
          <w:rFonts w:eastAsia="Times New Roman"/>
          <w:color w:val="000000"/>
          <w:sz w:val="20"/>
          <w:szCs w:val="20"/>
        </w:rPr>
      </w:pPr>
      <w:del w:id="189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decimal64 {</w:delText>
        </w:r>
      </w:del>
    </w:p>
    <w:p w14:paraId="1BC05FC0" w14:textId="0506CA5C" w:rsidR="005D1D5E" w:rsidRPr="005D1D5E" w:rsidDel="006613A4" w:rsidRDefault="005D1D5E" w:rsidP="005D1D5E">
      <w:pPr>
        <w:spacing w:after="0"/>
        <w:ind w:left="0"/>
        <w:rPr>
          <w:del w:id="1892" w:author="Leeyoung" w:date="2017-03-12T20:56:00Z"/>
          <w:rFonts w:eastAsia="Times New Roman"/>
          <w:color w:val="000000"/>
          <w:sz w:val="20"/>
          <w:szCs w:val="20"/>
        </w:rPr>
      </w:pPr>
      <w:del w:id="189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fraction-digits 4;</w:delText>
        </w:r>
      </w:del>
    </w:p>
    <w:p w14:paraId="3E2600B9" w14:textId="0F4ADC9B" w:rsidR="005D1D5E" w:rsidRPr="005D1D5E" w:rsidDel="006613A4" w:rsidRDefault="005D1D5E" w:rsidP="005D1D5E">
      <w:pPr>
        <w:spacing w:after="0"/>
        <w:ind w:left="0"/>
        <w:rPr>
          <w:del w:id="1894" w:author="Leeyoung" w:date="2017-03-12T20:56:00Z"/>
          <w:rFonts w:eastAsia="Times New Roman"/>
          <w:color w:val="000000"/>
          <w:sz w:val="20"/>
          <w:szCs w:val="20"/>
        </w:rPr>
      </w:pPr>
      <w:del w:id="189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range "0.0000..100.0000";</w:delText>
        </w:r>
      </w:del>
    </w:p>
    <w:p w14:paraId="52F686FB" w14:textId="399B2308" w:rsidR="005D1D5E" w:rsidRPr="005D1D5E" w:rsidDel="006613A4" w:rsidRDefault="005D1D5E" w:rsidP="005D1D5E">
      <w:pPr>
        <w:spacing w:after="0"/>
        <w:ind w:left="0"/>
        <w:rPr>
          <w:del w:id="1896" w:author="Leeyoung" w:date="2017-03-12T20:56:00Z"/>
          <w:rFonts w:eastAsia="Times New Roman"/>
          <w:color w:val="000000"/>
          <w:sz w:val="20"/>
          <w:szCs w:val="20"/>
        </w:rPr>
      </w:pPr>
      <w:del w:id="189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}</w:delText>
        </w:r>
      </w:del>
    </w:p>
    <w:p w14:paraId="56A539DA" w14:textId="4D3471B0" w:rsidR="005D1D5E" w:rsidRPr="005D1D5E" w:rsidDel="006613A4" w:rsidRDefault="005D1D5E" w:rsidP="005D1D5E">
      <w:pPr>
        <w:spacing w:after="0"/>
        <w:ind w:left="0"/>
        <w:rPr>
          <w:del w:id="1898" w:author="Leeyoung" w:date="2017-03-12T20:56:00Z"/>
          <w:rFonts w:eastAsia="Times New Roman"/>
          <w:color w:val="000000"/>
          <w:sz w:val="20"/>
          <w:szCs w:val="20"/>
        </w:rPr>
      </w:pPr>
      <w:del w:id="189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units "percent";</w:delText>
        </w:r>
      </w:del>
    </w:p>
    <w:p w14:paraId="1BA944E7" w14:textId="6DB6C644" w:rsidR="005D1D5E" w:rsidRPr="005D1D5E" w:rsidDel="006613A4" w:rsidRDefault="005D1D5E" w:rsidP="005D1D5E">
      <w:pPr>
        <w:spacing w:after="0"/>
        <w:ind w:left="0"/>
        <w:rPr>
          <w:del w:id="1900" w:author="Leeyoung" w:date="2017-03-12T20:56:00Z"/>
          <w:rFonts w:eastAsia="Times New Roman"/>
          <w:color w:val="000000"/>
          <w:sz w:val="20"/>
          <w:szCs w:val="20"/>
        </w:rPr>
      </w:pPr>
      <w:del w:id="190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47C50A30" w14:textId="3196C599" w:rsidR="005D1D5E" w:rsidRPr="005D1D5E" w:rsidDel="006613A4" w:rsidRDefault="005D1D5E" w:rsidP="005D1D5E">
      <w:pPr>
        <w:spacing w:after="0"/>
        <w:ind w:left="0"/>
        <w:rPr>
          <w:del w:id="1902" w:author="Leeyoung" w:date="2017-03-12T20:56:00Z"/>
          <w:rFonts w:eastAsia="Times New Roman"/>
          <w:color w:val="000000"/>
          <w:sz w:val="20"/>
          <w:szCs w:val="20"/>
        </w:rPr>
      </w:pPr>
      <w:del w:id="190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"To specify packet loss in one (forward) direction.";</w:delText>
        </w:r>
      </w:del>
    </w:p>
    <w:p w14:paraId="6D24BD15" w14:textId="01275106" w:rsidR="005D1D5E" w:rsidRPr="005D1D5E" w:rsidDel="006613A4" w:rsidRDefault="005D1D5E" w:rsidP="005D1D5E">
      <w:pPr>
        <w:spacing w:after="0"/>
        <w:ind w:left="0"/>
        <w:rPr>
          <w:del w:id="1904" w:author="Leeyoung" w:date="2017-03-12T20:56:00Z"/>
          <w:rFonts w:eastAsia="Times New Roman"/>
          <w:color w:val="000000"/>
          <w:sz w:val="20"/>
          <w:szCs w:val="20"/>
        </w:rPr>
      </w:pPr>
      <w:del w:id="190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}</w:delText>
        </w:r>
      </w:del>
    </w:p>
    <w:p w14:paraId="3576D32E" w14:textId="5C5BF100" w:rsidR="005D1D5E" w:rsidRPr="005D1D5E" w:rsidDel="006613A4" w:rsidRDefault="005D1D5E" w:rsidP="005D1D5E">
      <w:pPr>
        <w:spacing w:after="0"/>
        <w:ind w:left="0"/>
        <w:rPr>
          <w:del w:id="1906" w:author="Leeyoung" w:date="2017-03-12T20:56:00Z"/>
          <w:rFonts w:eastAsia="Times New Roman"/>
          <w:color w:val="000000"/>
          <w:sz w:val="20"/>
          <w:szCs w:val="20"/>
        </w:rPr>
      </w:pPr>
    </w:p>
    <w:p w14:paraId="2A904BA0" w14:textId="0F01AD12" w:rsidR="005D1D5E" w:rsidRPr="005D1D5E" w:rsidDel="006613A4" w:rsidRDefault="005D1D5E" w:rsidP="005D1D5E">
      <w:pPr>
        <w:spacing w:after="0"/>
        <w:ind w:left="0"/>
        <w:rPr>
          <w:del w:id="1907" w:author="Leeyoung" w:date="2017-03-12T20:56:00Z"/>
          <w:rFonts w:eastAsia="Times New Roman"/>
          <w:color w:val="000000"/>
          <w:sz w:val="20"/>
          <w:szCs w:val="20"/>
        </w:rPr>
      </w:pPr>
      <w:del w:id="190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leaf two-way-packet-loss {</w:delText>
        </w:r>
      </w:del>
    </w:p>
    <w:p w14:paraId="7CB210A3" w14:textId="548223B5" w:rsidR="005D1D5E" w:rsidRPr="005D1D5E" w:rsidDel="006613A4" w:rsidRDefault="005D1D5E" w:rsidP="005D1D5E">
      <w:pPr>
        <w:spacing w:after="0"/>
        <w:ind w:left="0"/>
        <w:rPr>
          <w:del w:id="1909" w:author="Leeyoung" w:date="2017-03-12T20:56:00Z"/>
          <w:rFonts w:eastAsia="Times New Roman"/>
          <w:color w:val="000000"/>
          <w:sz w:val="20"/>
          <w:szCs w:val="20"/>
        </w:rPr>
      </w:pPr>
      <w:del w:id="191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decimal64 {</w:delText>
        </w:r>
      </w:del>
    </w:p>
    <w:p w14:paraId="56354369" w14:textId="7139592F" w:rsidR="005D1D5E" w:rsidRPr="005D1D5E" w:rsidDel="006613A4" w:rsidRDefault="005D1D5E" w:rsidP="005D1D5E">
      <w:pPr>
        <w:spacing w:after="0"/>
        <w:ind w:left="0"/>
        <w:rPr>
          <w:del w:id="1911" w:author="Leeyoung" w:date="2017-03-12T20:56:00Z"/>
          <w:rFonts w:eastAsia="Times New Roman"/>
          <w:color w:val="000000"/>
          <w:sz w:val="20"/>
          <w:szCs w:val="20"/>
        </w:rPr>
      </w:pPr>
      <w:del w:id="191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fraction-digits 4;</w:delText>
        </w:r>
      </w:del>
    </w:p>
    <w:p w14:paraId="5467F945" w14:textId="0BFFF519" w:rsidR="005D1D5E" w:rsidRPr="005D1D5E" w:rsidDel="006613A4" w:rsidRDefault="005D1D5E" w:rsidP="005D1D5E">
      <w:pPr>
        <w:spacing w:after="0"/>
        <w:ind w:left="0"/>
        <w:rPr>
          <w:del w:id="1913" w:author="Leeyoung" w:date="2017-03-12T20:56:00Z"/>
          <w:rFonts w:eastAsia="Times New Roman"/>
          <w:color w:val="000000"/>
          <w:sz w:val="20"/>
          <w:szCs w:val="20"/>
        </w:rPr>
      </w:pPr>
      <w:del w:id="191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range "0.0000..100.0000";</w:delText>
        </w:r>
      </w:del>
    </w:p>
    <w:p w14:paraId="33D2BC03" w14:textId="12108D68" w:rsidR="005D1D5E" w:rsidRPr="005D1D5E" w:rsidDel="006613A4" w:rsidRDefault="005D1D5E" w:rsidP="005D1D5E">
      <w:pPr>
        <w:spacing w:after="0"/>
        <w:ind w:left="0"/>
        <w:rPr>
          <w:del w:id="1915" w:author="Leeyoung" w:date="2017-03-12T20:56:00Z"/>
          <w:rFonts w:eastAsia="Times New Roman"/>
          <w:color w:val="000000"/>
          <w:sz w:val="20"/>
          <w:szCs w:val="20"/>
        </w:rPr>
      </w:pPr>
      <w:del w:id="191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}</w:delText>
        </w:r>
      </w:del>
    </w:p>
    <w:p w14:paraId="368380CE" w14:textId="6CE5A649" w:rsidR="005D1D5E" w:rsidRPr="005D1D5E" w:rsidDel="006613A4" w:rsidRDefault="005D1D5E" w:rsidP="005D1D5E">
      <w:pPr>
        <w:spacing w:after="0"/>
        <w:ind w:left="0"/>
        <w:rPr>
          <w:del w:id="1917" w:author="Leeyoung" w:date="2017-03-12T20:56:00Z"/>
          <w:rFonts w:eastAsia="Times New Roman"/>
          <w:color w:val="000000"/>
          <w:sz w:val="20"/>
          <w:szCs w:val="20"/>
        </w:rPr>
      </w:pPr>
      <w:del w:id="191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units "percent";</w:delText>
        </w:r>
      </w:del>
    </w:p>
    <w:p w14:paraId="6DF11DC6" w14:textId="65D6B6D9" w:rsidR="005D1D5E" w:rsidRPr="005D1D5E" w:rsidDel="006613A4" w:rsidRDefault="005D1D5E" w:rsidP="005D1D5E">
      <w:pPr>
        <w:spacing w:after="0"/>
        <w:ind w:left="0"/>
        <w:rPr>
          <w:del w:id="1919" w:author="Leeyoung" w:date="2017-03-12T20:56:00Z"/>
          <w:rFonts w:eastAsia="Times New Roman"/>
          <w:color w:val="000000"/>
          <w:sz w:val="20"/>
          <w:szCs w:val="20"/>
        </w:rPr>
      </w:pPr>
      <w:del w:id="192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561024F2" w14:textId="7B99B7DE" w:rsidR="005D1D5E" w:rsidRPr="005D1D5E" w:rsidDel="006613A4" w:rsidRDefault="005D1D5E" w:rsidP="005D1D5E">
      <w:pPr>
        <w:spacing w:after="0"/>
        <w:ind w:left="0"/>
        <w:rPr>
          <w:del w:id="1921" w:author="Leeyoung" w:date="2017-03-12T20:56:00Z"/>
          <w:rFonts w:eastAsia="Times New Roman"/>
          <w:color w:val="000000"/>
          <w:sz w:val="20"/>
          <w:szCs w:val="20"/>
        </w:rPr>
      </w:pPr>
      <w:del w:id="192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"To specify packet loss in in both (forward and reverse)</w:delText>
        </w:r>
      </w:del>
    </w:p>
    <w:p w14:paraId="44664708" w14:textId="68A3AE2A" w:rsidR="005D1D5E" w:rsidRPr="005D1D5E" w:rsidDel="006613A4" w:rsidRDefault="005D1D5E" w:rsidP="005D1D5E">
      <w:pPr>
        <w:spacing w:after="0"/>
        <w:ind w:left="0"/>
        <w:rPr>
          <w:del w:id="1923" w:author="Leeyoung" w:date="2017-03-12T20:56:00Z"/>
          <w:rFonts w:eastAsia="Times New Roman"/>
          <w:color w:val="000000"/>
          <w:sz w:val="20"/>
          <w:szCs w:val="20"/>
        </w:rPr>
      </w:pPr>
      <w:del w:id="192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directions";</w:delText>
        </w:r>
      </w:del>
    </w:p>
    <w:p w14:paraId="22BFE60F" w14:textId="20283E72" w:rsidR="005D1D5E" w:rsidRPr="005D1D5E" w:rsidDel="006613A4" w:rsidRDefault="005D1D5E" w:rsidP="005D1D5E">
      <w:pPr>
        <w:spacing w:after="0"/>
        <w:ind w:left="0"/>
        <w:rPr>
          <w:del w:id="1925" w:author="Leeyoung" w:date="2017-03-12T20:56:00Z"/>
          <w:rFonts w:eastAsia="Times New Roman"/>
          <w:color w:val="000000"/>
          <w:sz w:val="20"/>
          <w:szCs w:val="20"/>
        </w:rPr>
      </w:pPr>
      <w:del w:id="192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}</w:delText>
        </w:r>
      </w:del>
    </w:p>
    <w:p w14:paraId="36E9935C" w14:textId="1C50C17D" w:rsidR="005D1D5E" w:rsidRPr="005D1D5E" w:rsidDel="006613A4" w:rsidRDefault="005D1D5E" w:rsidP="005D1D5E">
      <w:pPr>
        <w:spacing w:after="0"/>
        <w:ind w:left="0"/>
        <w:rPr>
          <w:del w:id="1927" w:author="Leeyoung" w:date="2017-03-12T20:56:00Z"/>
          <w:rFonts w:eastAsia="Times New Roman"/>
          <w:color w:val="000000"/>
          <w:sz w:val="20"/>
          <w:szCs w:val="20"/>
        </w:rPr>
      </w:pPr>
      <w:del w:id="192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}</w:delText>
        </w:r>
      </w:del>
    </w:p>
    <w:p w14:paraId="39C6F5F5" w14:textId="611B9673" w:rsidR="005D1D5E" w:rsidRPr="005D1D5E" w:rsidDel="006613A4" w:rsidRDefault="005D1D5E" w:rsidP="005D1D5E">
      <w:pPr>
        <w:spacing w:after="0"/>
        <w:ind w:left="0"/>
        <w:rPr>
          <w:del w:id="1929" w:author="Leeyoung" w:date="2017-03-12T20:56:00Z"/>
          <w:rFonts w:eastAsia="Times New Roman"/>
          <w:color w:val="000000"/>
          <w:sz w:val="20"/>
          <w:szCs w:val="20"/>
        </w:rPr>
      </w:pPr>
    </w:p>
    <w:p w14:paraId="20D68110" w14:textId="7A67A2E6" w:rsidR="005D1D5E" w:rsidRPr="005D1D5E" w:rsidDel="006613A4" w:rsidRDefault="005D1D5E" w:rsidP="005D1D5E">
      <w:pPr>
        <w:spacing w:after="0"/>
        <w:ind w:left="0"/>
        <w:rPr>
          <w:del w:id="1930" w:author="Leeyoung" w:date="2017-03-12T20:56:00Z"/>
          <w:rFonts w:eastAsia="Times New Roman"/>
          <w:color w:val="000000"/>
          <w:sz w:val="20"/>
          <w:szCs w:val="20"/>
        </w:rPr>
      </w:pPr>
    </w:p>
    <w:p w14:paraId="6021FA1C" w14:textId="02217BC7" w:rsidR="005D1D5E" w:rsidRPr="005D1D5E" w:rsidDel="006613A4" w:rsidRDefault="005D1D5E" w:rsidP="005D1D5E">
      <w:pPr>
        <w:spacing w:after="0"/>
        <w:ind w:left="0"/>
        <w:rPr>
          <w:del w:id="1931" w:author="Leeyoung" w:date="2017-03-12T20:56:00Z"/>
          <w:rFonts w:eastAsia="Times New Roman"/>
          <w:color w:val="000000"/>
          <w:sz w:val="20"/>
          <w:szCs w:val="20"/>
        </w:rPr>
      </w:pPr>
      <w:del w:id="193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grouping telemetry-bandwidth {</w:delText>
        </w:r>
      </w:del>
    </w:p>
    <w:p w14:paraId="1284DFF6" w14:textId="72C3B79E" w:rsidR="005D1D5E" w:rsidRPr="005D1D5E" w:rsidDel="006613A4" w:rsidRDefault="005D1D5E" w:rsidP="005D1D5E">
      <w:pPr>
        <w:spacing w:after="0"/>
        <w:ind w:left="0"/>
        <w:rPr>
          <w:del w:id="1933" w:author="Leeyoung" w:date="2017-03-12T20:56:00Z"/>
          <w:rFonts w:eastAsia="Times New Roman"/>
          <w:color w:val="000000"/>
          <w:sz w:val="20"/>
          <w:szCs w:val="20"/>
        </w:rPr>
      </w:pPr>
      <w:del w:id="193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0E90A767" w14:textId="0980696D" w:rsidR="005D1D5E" w:rsidRPr="005D1D5E" w:rsidDel="006613A4" w:rsidRDefault="005D1D5E" w:rsidP="005D1D5E">
      <w:pPr>
        <w:spacing w:after="0"/>
        <w:ind w:left="0"/>
        <w:rPr>
          <w:del w:id="1935" w:author="Leeyoung" w:date="2017-03-12T20:56:00Z"/>
          <w:rFonts w:eastAsia="Times New Roman"/>
          <w:color w:val="000000"/>
          <w:sz w:val="20"/>
          <w:szCs w:val="20"/>
        </w:rPr>
      </w:pPr>
      <w:del w:id="193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"Base telemetry bandwidth parameters";</w:delText>
        </w:r>
      </w:del>
    </w:p>
    <w:p w14:paraId="5E72D563" w14:textId="45DE8A17" w:rsidR="005D1D5E" w:rsidRPr="005D1D5E" w:rsidDel="006613A4" w:rsidRDefault="005D1D5E" w:rsidP="005D1D5E">
      <w:pPr>
        <w:spacing w:after="0"/>
        <w:ind w:left="0"/>
        <w:rPr>
          <w:del w:id="1937" w:author="Leeyoung" w:date="2017-03-12T20:56:00Z"/>
          <w:rFonts w:eastAsia="Times New Roman"/>
          <w:color w:val="000000"/>
          <w:sz w:val="20"/>
          <w:szCs w:val="20"/>
        </w:rPr>
      </w:pPr>
      <w:del w:id="193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leaf utilized-bandwidth {</w:delText>
        </w:r>
      </w:del>
    </w:p>
    <w:p w14:paraId="76710EED" w14:textId="7990BE13" w:rsidR="005D1D5E" w:rsidRPr="005D1D5E" w:rsidDel="006613A4" w:rsidRDefault="005D1D5E" w:rsidP="005D1D5E">
      <w:pPr>
        <w:spacing w:after="0"/>
        <w:ind w:left="0"/>
        <w:rPr>
          <w:del w:id="1939" w:author="Leeyoung" w:date="2017-03-12T20:56:00Z"/>
          <w:rFonts w:eastAsia="Times New Roman"/>
          <w:color w:val="000000"/>
          <w:sz w:val="20"/>
          <w:szCs w:val="20"/>
        </w:rPr>
      </w:pPr>
      <w:del w:id="194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rt:bandwidth-ieee-float32;</w:delText>
        </w:r>
      </w:del>
    </w:p>
    <w:p w14:paraId="6A56A3BD" w14:textId="58533ED1" w:rsidR="005D1D5E" w:rsidRPr="005D1D5E" w:rsidDel="006613A4" w:rsidRDefault="005D1D5E" w:rsidP="005D1D5E">
      <w:pPr>
        <w:spacing w:after="0"/>
        <w:ind w:left="0"/>
        <w:rPr>
          <w:del w:id="1941" w:author="Leeyoung" w:date="2017-03-12T20:56:00Z"/>
          <w:rFonts w:eastAsia="Times New Roman"/>
          <w:color w:val="000000"/>
          <w:sz w:val="20"/>
          <w:szCs w:val="20"/>
        </w:rPr>
      </w:pPr>
      <w:del w:id="194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18D47D6D" w14:textId="1A7CC993" w:rsidR="005D1D5E" w:rsidRPr="005D1D5E" w:rsidDel="006613A4" w:rsidRDefault="005D1D5E" w:rsidP="005D1D5E">
      <w:pPr>
        <w:spacing w:after="0"/>
        <w:ind w:left="0"/>
        <w:rPr>
          <w:del w:id="1943" w:author="Leeyoung" w:date="2017-03-12T20:56:00Z"/>
          <w:rFonts w:eastAsia="Times New Roman"/>
          <w:color w:val="000000"/>
          <w:sz w:val="20"/>
          <w:szCs w:val="20"/>
        </w:rPr>
      </w:pPr>
      <w:del w:id="194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"To specify utilized bandwidth over the specified source</w:delText>
        </w:r>
      </w:del>
    </w:p>
    <w:p w14:paraId="2ADC8A6D" w14:textId="027C0444" w:rsidR="005D1D5E" w:rsidRPr="005D1D5E" w:rsidDel="006613A4" w:rsidRDefault="005D1D5E" w:rsidP="005D1D5E">
      <w:pPr>
        <w:spacing w:after="0"/>
        <w:ind w:left="0"/>
        <w:rPr>
          <w:del w:id="1945" w:author="Leeyoung" w:date="2017-03-12T20:56:00Z"/>
          <w:rFonts w:eastAsia="Times New Roman"/>
          <w:color w:val="000000"/>
          <w:sz w:val="20"/>
          <w:szCs w:val="20"/>
        </w:rPr>
      </w:pPr>
      <w:del w:id="194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and destination in bytes per seconds.";</w:delText>
        </w:r>
      </w:del>
    </w:p>
    <w:p w14:paraId="69B74A8B" w14:textId="57D47FC5" w:rsidR="005D1D5E" w:rsidRPr="005D1D5E" w:rsidDel="006613A4" w:rsidRDefault="005D1D5E" w:rsidP="005D1D5E">
      <w:pPr>
        <w:spacing w:after="0"/>
        <w:ind w:left="0"/>
        <w:rPr>
          <w:del w:id="1947" w:author="Leeyoung" w:date="2017-03-12T20:56:00Z"/>
          <w:rFonts w:eastAsia="Times New Roman"/>
          <w:color w:val="000000"/>
          <w:sz w:val="20"/>
          <w:szCs w:val="20"/>
        </w:rPr>
      </w:pPr>
      <w:del w:id="194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reference</w:delText>
        </w:r>
      </w:del>
    </w:p>
    <w:p w14:paraId="37B39342" w14:textId="23C2DB62" w:rsidR="005D1D5E" w:rsidRPr="005D1D5E" w:rsidDel="006613A4" w:rsidRDefault="005D1D5E" w:rsidP="005D1D5E">
      <w:pPr>
        <w:spacing w:after="0"/>
        <w:ind w:left="0"/>
        <w:rPr>
          <w:del w:id="1949" w:author="Leeyoung" w:date="2017-03-12T20:56:00Z"/>
          <w:rFonts w:eastAsia="Times New Roman"/>
          <w:color w:val="000000"/>
          <w:sz w:val="20"/>
          <w:szCs w:val="20"/>
        </w:rPr>
      </w:pPr>
      <w:del w:id="195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"RFC 3471";     </w:delText>
        </w:r>
      </w:del>
    </w:p>
    <w:p w14:paraId="7F251FDE" w14:textId="5ECE1C79" w:rsidR="005D1D5E" w:rsidRPr="005D1D5E" w:rsidDel="006613A4" w:rsidRDefault="005D1D5E" w:rsidP="005D1D5E">
      <w:pPr>
        <w:spacing w:after="0"/>
        <w:ind w:left="0"/>
        <w:rPr>
          <w:del w:id="1951" w:author="Leeyoung" w:date="2017-03-12T20:56:00Z"/>
          <w:rFonts w:eastAsia="Times New Roman"/>
          <w:color w:val="000000"/>
          <w:sz w:val="20"/>
          <w:szCs w:val="20"/>
        </w:rPr>
      </w:pPr>
      <w:del w:id="195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}</w:delText>
        </w:r>
      </w:del>
    </w:p>
    <w:p w14:paraId="4E448022" w14:textId="0DC6E7EE" w:rsidR="005D1D5E" w:rsidRPr="005D1D5E" w:rsidDel="006613A4" w:rsidRDefault="005D1D5E" w:rsidP="005D1D5E">
      <w:pPr>
        <w:spacing w:after="0"/>
        <w:ind w:left="0"/>
        <w:rPr>
          <w:del w:id="1953" w:author="Leeyoung" w:date="2017-03-12T20:56:00Z"/>
          <w:rFonts w:eastAsia="Times New Roman"/>
          <w:color w:val="000000"/>
          <w:sz w:val="20"/>
          <w:szCs w:val="20"/>
        </w:rPr>
      </w:pPr>
      <w:del w:id="195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}</w:delText>
        </w:r>
      </w:del>
    </w:p>
    <w:p w14:paraId="34F47530" w14:textId="22BC5441" w:rsidR="005D1D5E" w:rsidRPr="005D1D5E" w:rsidDel="006613A4" w:rsidRDefault="005D1D5E" w:rsidP="005D1D5E">
      <w:pPr>
        <w:spacing w:after="0"/>
        <w:ind w:left="0"/>
        <w:rPr>
          <w:del w:id="1955" w:author="Leeyoung" w:date="2017-03-12T20:56:00Z"/>
          <w:rFonts w:eastAsia="Times New Roman"/>
          <w:color w:val="000000"/>
          <w:sz w:val="20"/>
          <w:szCs w:val="20"/>
        </w:rPr>
      </w:pPr>
    </w:p>
    <w:p w14:paraId="21408E4D" w14:textId="441B76CD" w:rsidR="005D1D5E" w:rsidRPr="005D1D5E" w:rsidDel="006613A4" w:rsidRDefault="005D1D5E" w:rsidP="005D1D5E">
      <w:pPr>
        <w:spacing w:after="0"/>
        <w:ind w:left="0"/>
        <w:rPr>
          <w:del w:id="1956" w:author="Leeyoung" w:date="2017-03-12T20:56:00Z"/>
          <w:rFonts w:eastAsia="Times New Roman"/>
          <w:color w:val="000000"/>
          <w:sz w:val="20"/>
          <w:szCs w:val="20"/>
        </w:rPr>
      </w:pPr>
      <w:del w:id="195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grouping scaling-duration {</w:delText>
        </w:r>
      </w:del>
    </w:p>
    <w:p w14:paraId="449FEDF9" w14:textId="3C43735B" w:rsidR="005D1D5E" w:rsidRPr="005D1D5E" w:rsidDel="006613A4" w:rsidRDefault="005D1D5E" w:rsidP="005D1D5E">
      <w:pPr>
        <w:spacing w:after="0"/>
        <w:ind w:left="0"/>
        <w:rPr>
          <w:del w:id="1958" w:author="Leeyoung" w:date="2017-03-12T20:56:00Z"/>
          <w:rFonts w:eastAsia="Times New Roman"/>
          <w:color w:val="000000"/>
          <w:sz w:val="20"/>
          <w:szCs w:val="20"/>
        </w:rPr>
      </w:pPr>
      <w:del w:id="195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lastRenderedPageBreak/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467946AB" w14:textId="496C3EBF" w:rsidR="005D1D5E" w:rsidRPr="005D1D5E" w:rsidDel="006613A4" w:rsidRDefault="005D1D5E" w:rsidP="005D1D5E">
      <w:pPr>
        <w:spacing w:after="0"/>
        <w:ind w:left="0"/>
        <w:rPr>
          <w:del w:id="1960" w:author="Leeyoung" w:date="2017-03-12T20:56:00Z"/>
          <w:rFonts w:eastAsia="Times New Roman"/>
          <w:color w:val="000000"/>
          <w:sz w:val="20"/>
          <w:szCs w:val="20"/>
        </w:rPr>
      </w:pPr>
      <w:del w:id="196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"Base scaling criteria durations";</w:delText>
        </w:r>
      </w:del>
    </w:p>
    <w:p w14:paraId="3598E676" w14:textId="74D3663D" w:rsidR="005D1D5E" w:rsidRPr="005D1D5E" w:rsidDel="006613A4" w:rsidRDefault="005D1D5E" w:rsidP="005D1D5E">
      <w:pPr>
        <w:spacing w:after="0"/>
        <w:ind w:left="0"/>
        <w:rPr>
          <w:del w:id="1962" w:author="Leeyoung" w:date="2017-03-12T20:56:00Z"/>
          <w:rFonts w:eastAsia="Times New Roman"/>
          <w:color w:val="000000"/>
          <w:sz w:val="20"/>
          <w:szCs w:val="20"/>
        </w:rPr>
      </w:pPr>
      <w:del w:id="196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leaf threshold-time {</w:delText>
        </w:r>
      </w:del>
    </w:p>
    <w:p w14:paraId="45CE1CA0" w14:textId="2220079A" w:rsidR="005D1D5E" w:rsidRPr="005D1D5E" w:rsidDel="006613A4" w:rsidRDefault="005D1D5E" w:rsidP="005D1D5E">
      <w:pPr>
        <w:spacing w:after="0"/>
        <w:ind w:left="0"/>
        <w:rPr>
          <w:del w:id="1964" w:author="Leeyoung" w:date="2017-03-12T20:56:00Z"/>
          <w:rFonts w:eastAsia="Times New Roman"/>
          <w:color w:val="000000"/>
          <w:sz w:val="20"/>
          <w:szCs w:val="20"/>
        </w:rPr>
      </w:pPr>
      <w:del w:id="196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uint32;</w:delText>
        </w:r>
      </w:del>
    </w:p>
    <w:p w14:paraId="0F2D0536" w14:textId="7019495A" w:rsidR="005D1D5E" w:rsidRPr="005D1D5E" w:rsidDel="006613A4" w:rsidRDefault="005D1D5E" w:rsidP="005D1D5E">
      <w:pPr>
        <w:spacing w:after="0"/>
        <w:ind w:left="0"/>
        <w:rPr>
          <w:del w:id="1966" w:author="Leeyoung" w:date="2017-03-12T20:56:00Z"/>
          <w:rFonts w:eastAsia="Times New Roman"/>
          <w:color w:val="000000"/>
          <w:sz w:val="20"/>
          <w:szCs w:val="20"/>
        </w:rPr>
      </w:pPr>
      <w:del w:id="196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units "seconds";</w:delText>
        </w:r>
      </w:del>
    </w:p>
    <w:p w14:paraId="4D2DAF59" w14:textId="063AFA39" w:rsidR="005D1D5E" w:rsidRPr="005D1D5E" w:rsidDel="006613A4" w:rsidRDefault="005D1D5E" w:rsidP="005D1D5E">
      <w:pPr>
        <w:spacing w:after="0"/>
        <w:ind w:left="0"/>
        <w:rPr>
          <w:del w:id="1968" w:author="Leeyoung" w:date="2017-03-12T20:56:00Z"/>
          <w:rFonts w:eastAsia="Times New Roman"/>
          <w:color w:val="000000"/>
          <w:sz w:val="20"/>
          <w:szCs w:val="20"/>
        </w:rPr>
      </w:pPr>
      <w:del w:id="196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description</w:delText>
        </w:r>
      </w:del>
    </w:p>
    <w:p w14:paraId="6CACD527" w14:textId="068426DA" w:rsidR="005D1D5E" w:rsidRPr="005D1D5E" w:rsidDel="006613A4" w:rsidRDefault="005D1D5E" w:rsidP="005D1D5E">
      <w:pPr>
        <w:spacing w:after="0"/>
        <w:ind w:left="0"/>
        <w:rPr>
          <w:del w:id="1970" w:author="Leeyoung" w:date="2017-03-12T20:56:00Z"/>
          <w:rFonts w:eastAsia="Times New Roman"/>
          <w:color w:val="000000"/>
          <w:sz w:val="20"/>
          <w:szCs w:val="20"/>
        </w:rPr>
      </w:pPr>
      <w:del w:id="197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"The duration for which the criteria must hold true";</w:delText>
        </w:r>
      </w:del>
    </w:p>
    <w:p w14:paraId="3D7A219E" w14:textId="3FE6C2D4" w:rsidR="005D1D5E" w:rsidRPr="005D1D5E" w:rsidDel="006613A4" w:rsidRDefault="005D1D5E" w:rsidP="005D1D5E">
      <w:pPr>
        <w:spacing w:after="0"/>
        <w:ind w:left="0"/>
        <w:rPr>
          <w:del w:id="1972" w:author="Leeyoung" w:date="2017-03-12T20:56:00Z"/>
          <w:rFonts w:eastAsia="Times New Roman"/>
          <w:color w:val="000000"/>
          <w:sz w:val="20"/>
          <w:szCs w:val="20"/>
        </w:rPr>
      </w:pPr>
      <w:del w:id="197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}</w:delText>
        </w:r>
      </w:del>
    </w:p>
    <w:p w14:paraId="11688C55" w14:textId="12CD0946" w:rsidR="005D1D5E" w:rsidRPr="005D1D5E" w:rsidDel="006613A4" w:rsidRDefault="005D1D5E" w:rsidP="005D1D5E">
      <w:pPr>
        <w:spacing w:after="0"/>
        <w:ind w:left="0"/>
        <w:rPr>
          <w:del w:id="1974" w:author="Leeyoung" w:date="2017-03-12T20:56:00Z"/>
          <w:rFonts w:eastAsia="Times New Roman"/>
          <w:color w:val="000000"/>
          <w:sz w:val="20"/>
          <w:szCs w:val="20"/>
        </w:rPr>
      </w:pPr>
    </w:p>
    <w:p w14:paraId="72DC5BDD" w14:textId="3D65B691" w:rsidR="005D1D5E" w:rsidRPr="005D1D5E" w:rsidDel="006613A4" w:rsidRDefault="005D1D5E" w:rsidP="005D1D5E">
      <w:pPr>
        <w:spacing w:after="0"/>
        <w:ind w:left="0"/>
        <w:rPr>
          <w:del w:id="1975" w:author="Leeyoung" w:date="2017-03-12T20:56:00Z"/>
          <w:rFonts w:eastAsia="Times New Roman"/>
          <w:color w:val="000000"/>
          <w:sz w:val="20"/>
          <w:szCs w:val="20"/>
        </w:rPr>
      </w:pPr>
      <w:del w:id="197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leaf cooldown-time {</w:delText>
        </w:r>
      </w:del>
    </w:p>
    <w:p w14:paraId="0ABD15F7" w14:textId="2CF6B9BE" w:rsidR="005D1D5E" w:rsidRPr="005D1D5E" w:rsidDel="006613A4" w:rsidRDefault="005D1D5E" w:rsidP="005D1D5E">
      <w:pPr>
        <w:spacing w:after="0"/>
        <w:ind w:left="0"/>
        <w:rPr>
          <w:del w:id="1977" w:author="Leeyoung" w:date="2017-03-12T20:56:00Z"/>
          <w:rFonts w:eastAsia="Times New Roman"/>
          <w:color w:val="000000"/>
          <w:sz w:val="20"/>
          <w:szCs w:val="20"/>
        </w:rPr>
      </w:pPr>
      <w:del w:id="197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uint32;</w:delText>
        </w:r>
      </w:del>
    </w:p>
    <w:p w14:paraId="13004EC5" w14:textId="12F75C83" w:rsidR="005D1D5E" w:rsidRPr="005D1D5E" w:rsidDel="006613A4" w:rsidRDefault="005D1D5E" w:rsidP="005D1D5E">
      <w:pPr>
        <w:spacing w:after="0"/>
        <w:ind w:left="0"/>
        <w:rPr>
          <w:del w:id="1979" w:author="Leeyoung" w:date="2017-03-12T20:56:00Z"/>
          <w:rFonts w:eastAsia="Times New Roman"/>
          <w:color w:val="000000"/>
          <w:sz w:val="20"/>
          <w:szCs w:val="20"/>
        </w:rPr>
      </w:pPr>
      <w:del w:id="198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units "seconds";</w:delText>
        </w:r>
      </w:del>
    </w:p>
    <w:p w14:paraId="0DDA8B39" w14:textId="6A1974A3" w:rsidR="005D1D5E" w:rsidRPr="005D1D5E" w:rsidDel="006613A4" w:rsidRDefault="005D1D5E" w:rsidP="005D1D5E">
      <w:pPr>
        <w:spacing w:after="0"/>
        <w:ind w:left="0"/>
        <w:rPr>
          <w:del w:id="1981" w:author="Leeyoung" w:date="2017-03-12T20:56:00Z"/>
          <w:rFonts w:eastAsia="Times New Roman"/>
          <w:color w:val="000000"/>
          <w:sz w:val="20"/>
          <w:szCs w:val="20"/>
        </w:rPr>
      </w:pPr>
      <w:del w:id="198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description</w:delText>
        </w:r>
      </w:del>
    </w:p>
    <w:p w14:paraId="141BD144" w14:textId="298C52AB" w:rsidR="005D1D5E" w:rsidRPr="005D1D5E" w:rsidDel="006613A4" w:rsidRDefault="005D1D5E" w:rsidP="005D1D5E">
      <w:pPr>
        <w:spacing w:after="0"/>
        <w:ind w:left="0"/>
        <w:rPr>
          <w:del w:id="1983" w:author="Leeyoung" w:date="2017-03-12T20:56:00Z"/>
          <w:rFonts w:eastAsia="Times New Roman"/>
          <w:color w:val="000000"/>
          <w:sz w:val="20"/>
          <w:szCs w:val="20"/>
        </w:rPr>
      </w:pPr>
      <w:del w:id="198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"The duration after a scaling-in/scaling-out action has been</w:delText>
        </w:r>
      </w:del>
    </w:p>
    <w:p w14:paraId="0A37E317" w14:textId="0F65B941" w:rsidR="005D1D5E" w:rsidRPr="005D1D5E" w:rsidDel="006613A4" w:rsidRDefault="005D1D5E" w:rsidP="005D1D5E">
      <w:pPr>
        <w:spacing w:after="0"/>
        <w:ind w:left="0"/>
        <w:rPr>
          <w:del w:id="1985" w:author="Leeyoung" w:date="2017-03-12T20:56:00Z"/>
          <w:rFonts w:eastAsia="Times New Roman"/>
          <w:color w:val="000000"/>
          <w:sz w:val="20"/>
          <w:szCs w:val="20"/>
        </w:rPr>
      </w:pPr>
      <w:del w:id="198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triggered, for which there will be no further operation";</w:delText>
        </w:r>
      </w:del>
    </w:p>
    <w:p w14:paraId="1D0FA47A" w14:textId="0178AF1D" w:rsidR="005D1D5E" w:rsidRPr="005D1D5E" w:rsidDel="006613A4" w:rsidRDefault="005D1D5E" w:rsidP="005D1D5E">
      <w:pPr>
        <w:spacing w:after="0"/>
        <w:ind w:left="0"/>
        <w:rPr>
          <w:del w:id="1987" w:author="Leeyoung" w:date="2017-03-12T20:56:00Z"/>
          <w:rFonts w:eastAsia="Times New Roman"/>
          <w:color w:val="000000"/>
          <w:sz w:val="20"/>
          <w:szCs w:val="20"/>
        </w:rPr>
      </w:pPr>
      <w:del w:id="198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}</w:delText>
        </w:r>
      </w:del>
    </w:p>
    <w:p w14:paraId="7C259BDB" w14:textId="49E408CC" w:rsidR="005D1D5E" w:rsidRPr="005D1D5E" w:rsidDel="006613A4" w:rsidRDefault="005D1D5E" w:rsidP="005D1D5E">
      <w:pPr>
        <w:spacing w:after="0"/>
        <w:ind w:left="0"/>
        <w:rPr>
          <w:del w:id="1989" w:author="Leeyoung" w:date="2017-03-12T20:56:00Z"/>
          <w:rFonts w:eastAsia="Times New Roman"/>
          <w:color w:val="000000"/>
          <w:sz w:val="20"/>
          <w:szCs w:val="20"/>
        </w:rPr>
      </w:pPr>
      <w:del w:id="199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49D921F6" w14:textId="4C32599B" w:rsidR="005D1D5E" w:rsidRPr="005D1D5E" w:rsidDel="006613A4" w:rsidRDefault="005D1D5E" w:rsidP="005D1D5E">
      <w:pPr>
        <w:spacing w:after="0"/>
        <w:ind w:left="0"/>
        <w:rPr>
          <w:del w:id="1991" w:author="Leeyoung" w:date="2017-03-12T20:56:00Z"/>
          <w:rFonts w:eastAsia="Times New Roman"/>
          <w:color w:val="000000"/>
          <w:sz w:val="20"/>
          <w:szCs w:val="20"/>
        </w:rPr>
      </w:pPr>
    </w:p>
    <w:p w14:paraId="29F8A885" w14:textId="38658859" w:rsidR="005D1D5E" w:rsidRPr="005D1D5E" w:rsidDel="006613A4" w:rsidRDefault="005D1D5E" w:rsidP="005D1D5E">
      <w:pPr>
        <w:spacing w:after="0"/>
        <w:ind w:left="0"/>
        <w:rPr>
          <w:del w:id="1992" w:author="Leeyoung" w:date="2017-03-12T20:56:00Z"/>
          <w:rFonts w:eastAsia="Times New Roman"/>
          <w:color w:val="000000"/>
          <w:sz w:val="20"/>
          <w:szCs w:val="20"/>
        </w:rPr>
      </w:pPr>
      <w:del w:id="199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grouping scaling-criteria {</w:delText>
        </w:r>
      </w:del>
    </w:p>
    <w:p w14:paraId="4365BB1A" w14:textId="0B27498C" w:rsidR="005D1D5E" w:rsidRPr="005D1D5E" w:rsidDel="006613A4" w:rsidRDefault="005D1D5E" w:rsidP="005D1D5E">
      <w:pPr>
        <w:spacing w:after="0"/>
        <w:ind w:left="0"/>
        <w:rPr>
          <w:del w:id="1994" w:author="Leeyoung" w:date="2017-03-12T20:56:00Z"/>
          <w:rFonts w:eastAsia="Times New Roman"/>
          <w:color w:val="000000"/>
          <w:sz w:val="20"/>
          <w:szCs w:val="20"/>
        </w:rPr>
      </w:pPr>
      <w:del w:id="199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30C7A48B" w14:textId="33037818" w:rsidR="005D1D5E" w:rsidRPr="005D1D5E" w:rsidDel="006613A4" w:rsidRDefault="005D1D5E" w:rsidP="005D1D5E">
      <w:pPr>
        <w:spacing w:after="0"/>
        <w:ind w:left="0"/>
        <w:rPr>
          <w:del w:id="1996" w:author="Leeyoung" w:date="2017-03-12T20:56:00Z"/>
          <w:rFonts w:eastAsia="Times New Roman"/>
          <w:color w:val="000000"/>
          <w:sz w:val="20"/>
          <w:szCs w:val="20"/>
        </w:rPr>
      </w:pPr>
      <w:del w:id="199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"Grouping for scaling criteria";</w:delText>
        </w:r>
      </w:del>
    </w:p>
    <w:p w14:paraId="76004900" w14:textId="01F21452" w:rsidR="005D1D5E" w:rsidRPr="005D1D5E" w:rsidDel="006613A4" w:rsidRDefault="005D1D5E" w:rsidP="005D1D5E">
      <w:pPr>
        <w:spacing w:after="0"/>
        <w:ind w:left="0"/>
        <w:rPr>
          <w:del w:id="1998" w:author="Leeyoung" w:date="2017-03-12T20:56:00Z"/>
          <w:rFonts w:eastAsia="Times New Roman"/>
          <w:color w:val="000000"/>
          <w:sz w:val="20"/>
          <w:szCs w:val="20"/>
        </w:rPr>
      </w:pPr>
      <w:del w:id="199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leaf performance-type {</w:delText>
        </w:r>
      </w:del>
    </w:p>
    <w:p w14:paraId="03FD8368" w14:textId="551E58E9" w:rsidR="005D1D5E" w:rsidRPr="005D1D5E" w:rsidDel="006613A4" w:rsidRDefault="005D1D5E" w:rsidP="005D1D5E">
      <w:pPr>
        <w:spacing w:after="0"/>
        <w:ind w:left="0"/>
        <w:rPr>
          <w:del w:id="2000" w:author="Leeyoung" w:date="2017-03-12T20:56:00Z"/>
          <w:rFonts w:eastAsia="Times New Roman"/>
          <w:color w:val="000000"/>
          <w:sz w:val="20"/>
          <w:szCs w:val="20"/>
        </w:rPr>
      </w:pPr>
      <w:del w:id="200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type identityref {</w:delText>
        </w:r>
      </w:del>
    </w:p>
    <w:p w14:paraId="2FA6F0BE" w14:textId="2DC90019" w:rsidR="005D1D5E" w:rsidRPr="005D1D5E" w:rsidDel="006613A4" w:rsidRDefault="005D1D5E" w:rsidP="005D1D5E">
      <w:pPr>
        <w:spacing w:after="0"/>
        <w:ind w:left="0"/>
        <w:rPr>
          <w:del w:id="2002" w:author="Leeyoung" w:date="2017-03-12T20:56:00Z"/>
          <w:rFonts w:eastAsia="Times New Roman"/>
          <w:color w:val="000000"/>
          <w:sz w:val="20"/>
          <w:szCs w:val="20"/>
        </w:rPr>
      </w:pPr>
      <w:del w:id="200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base telemetry-param-type;</w:delText>
        </w:r>
      </w:del>
    </w:p>
    <w:p w14:paraId="326E7933" w14:textId="3D5675E4" w:rsidR="005D1D5E" w:rsidRPr="005D1D5E" w:rsidDel="006613A4" w:rsidRDefault="005D1D5E" w:rsidP="005D1D5E">
      <w:pPr>
        <w:spacing w:after="0"/>
        <w:ind w:left="0"/>
        <w:rPr>
          <w:del w:id="2004" w:author="Leeyoung" w:date="2017-03-12T20:56:00Z"/>
          <w:rFonts w:eastAsia="Times New Roman"/>
          <w:color w:val="000000"/>
          <w:sz w:val="20"/>
          <w:szCs w:val="20"/>
        </w:rPr>
      </w:pPr>
      <w:del w:id="200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}</w:delText>
        </w:r>
      </w:del>
    </w:p>
    <w:p w14:paraId="532C5AA4" w14:textId="3E328180" w:rsidR="005D1D5E" w:rsidRPr="005D1D5E" w:rsidDel="006613A4" w:rsidRDefault="005D1D5E" w:rsidP="005D1D5E">
      <w:pPr>
        <w:spacing w:after="0"/>
        <w:ind w:left="0"/>
        <w:rPr>
          <w:del w:id="2006" w:author="Leeyoung" w:date="2017-03-12T20:56:00Z"/>
          <w:rFonts w:eastAsia="Times New Roman"/>
          <w:color w:val="000000"/>
          <w:sz w:val="20"/>
          <w:szCs w:val="20"/>
        </w:rPr>
      </w:pPr>
      <w:del w:id="200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 description</w:delText>
        </w:r>
      </w:del>
    </w:p>
    <w:p w14:paraId="679E197F" w14:textId="145291F8" w:rsidR="005D1D5E" w:rsidRPr="005D1D5E" w:rsidDel="006613A4" w:rsidRDefault="005D1D5E" w:rsidP="005D1D5E">
      <w:pPr>
        <w:spacing w:after="0"/>
        <w:ind w:left="0"/>
        <w:rPr>
          <w:del w:id="2008" w:author="Leeyoung" w:date="2017-03-12T20:56:00Z"/>
          <w:rFonts w:eastAsia="Times New Roman"/>
          <w:color w:val="000000"/>
          <w:sz w:val="20"/>
          <w:szCs w:val="20"/>
        </w:rPr>
      </w:pPr>
      <w:del w:id="200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 xml:space="preserve">    "Reference to the tunnel level telemetry type";</w:delText>
        </w:r>
      </w:del>
    </w:p>
    <w:p w14:paraId="374507C3" w14:textId="000AE562" w:rsidR="005D1D5E" w:rsidRPr="005D1D5E" w:rsidDel="006613A4" w:rsidRDefault="005D1D5E" w:rsidP="005D1D5E">
      <w:pPr>
        <w:spacing w:after="0"/>
        <w:ind w:left="0"/>
        <w:rPr>
          <w:del w:id="2010" w:author="Leeyoung" w:date="2017-03-12T20:56:00Z"/>
          <w:rFonts w:eastAsia="Times New Roman"/>
          <w:color w:val="000000"/>
          <w:sz w:val="20"/>
          <w:szCs w:val="20"/>
        </w:rPr>
      </w:pPr>
      <w:del w:id="201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}</w:delText>
        </w:r>
      </w:del>
    </w:p>
    <w:p w14:paraId="6E478985" w14:textId="3D0E877D" w:rsidR="005D1D5E" w:rsidRPr="005D1D5E" w:rsidDel="006613A4" w:rsidRDefault="005D1D5E" w:rsidP="005D1D5E">
      <w:pPr>
        <w:spacing w:after="0"/>
        <w:ind w:left="0"/>
        <w:rPr>
          <w:del w:id="2012" w:author="Leeyoung" w:date="2017-03-12T20:56:00Z"/>
          <w:rFonts w:eastAsia="Times New Roman"/>
          <w:color w:val="000000"/>
          <w:sz w:val="20"/>
          <w:szCs w:val="20"/>
        </w:rPr>
      </w:pPr>
    </w:p>
    <w:p w14:paraId="4973B0AC" w14:textId="0A502496" w:rsidR="005D1D5E" w:rsidRPr="005D1D5E" w:rsidDel="006613A4" w:rsidRDefault="005D1D5E" w:rsidP="005D1D5E">
      <w:pPr>
        <w:spacing w:after="0"/>
        <w:ind w:left="0"/>
        <w:rPr>
          <w:del w:id="2013" w:author="Leeyoung" w:date="2017-03-12T20:56:00Z"/>
          <w:rFonts w:eastAsia="Times New Roman"/>
          <w:color w:val="000000"/>
          <w:sz w:val="20"/>
          <w:szCs w:val="20"/>
        </w:rPr>
      </w:pPr>
      <w:del w:id="201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leaf te-telemetry-tunnel-ref {</w:delText>
        </w:r>
      </w:del>
    </w:p>
    <w:p w14:paraId="764D8BF9" w14:textId="4FD41101" w:rsidR="005D1D5E" w:rsidRPr="005D1D5E" w:rsidDel="006613A4" w:rsidRDefault="005D1D5E" w:rsidP="005D1D5E">
      <w:pPr>
        <w:spacing w:after="0"/>
        <w:ind w:left="0"/>
        <w:rPr>
          <w:del w:id="2015" w:author="Leeyoung" w:date="2017-03-12T20:56:00Z"/>
          <w:rFonts w:eastAsia="Times New Roman"/>
          <w:color w:val="000000"/>
          <w:sz w:val="20"/>
          <w:szCs w:val="20"/>
        </w:rPr>
      </w:pPr>
      <w:del w:id="201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leafref {</w:delText>
        </w:r>
      </w:del>
    </w:p>
    <w:p w14:paraId="17FFD954" w14:textId="4CFB119C" w:rsidR="005D1D5E" w:rsidRPr="005D1D5E" w:rsidDel="006613A4" w:rsidRDefault="005D1D5E" w:rsidP="005D1D5E">
      <w:pPr>
        <w:spacing w:after="0"/>
        <w:ind w:left="0"/>
        <w:rPr>
          <w:del w:id="2017" w:author="Leeyoung" w:date="2017-03-12T20:56:00Z"/>
          <w:rFonts w:eastAsia="Times New Roman"/>
          <w:color w:val="000000"/>
          <w:sz w:val="20"/>
          <w:szCs w:val="20"/>
        </w:rPr>
      </w:pPr>
      <w:del w:id="201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path "/te:te/te:tunnels/te:tunnel/te:name";</w:delText>
        </w:r>
      </w:del>
    </w:p>
    <w:p w14:paraId="4D412762" w14:textId="560002BB" w:rsidR="005D1D5E" w:rsidRPr="005D1D5E" w:rsidDel="006613A4" w:rsidRDefault="005D1D5E" w:rsidP="005D1D5E">
      <w:pPr>
        <w:spacing w:after="0"/>
        <w:ind w:left="0"/>
        <w:rPr>
          <w:del w:id="2019" w:author="Leeyoung" w:date="2017-03-12T20:56:00Z"/>
          <w:rFonts w:eastAsia="Times New Roman"/>
          <w:color w:val="000000"/>
          <w:sz w:val="20"/>
          <w:szCs w:val="20"/>
        </w:rPr>
      </w:pPr>
      <w:del w:id="202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}</w:delText>
        </w:r>
      </w:del>
    </w:p>
    <w:p w14:paraId="5790B976" w14:textId="11735D44" w:rsidR="005D1D5E" w:rsidRPr="005D1D5E" w:rsidDel="006613A4" w:rsidRDefault="005D1D5E" w:rsidP="005D1D5E">
      <w:pPr>
        <w:spacing w:after="0"/>
        <w:ind w:left="0"/>
        <w:rPr>
          <w:del w:id="2021" w:author="Leeyoung" w:date="2017-03-12T20:56:00Z"/>
          <w:rFonts w:eastAsia="Times New Roman"/>
          <w:color w:val="000000"/>
          <w:sz w:val="20"/>
          <w:szCs w:val="20"/>
        </w:rPr>
      </w:pPr>
      <w:del w:id="202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description</w:delText>
        </w:r>
      </w:del>
    </w:p>
    <w:p w14:paraId="6627BC0E" w14:textId="1BFD9DED" w:rsidR="005D1D5E" w:rsidRPr="005D1D5E" w:rsidDel="006613A4" w:rsidRDefault="005D1D5E" w:rsidP="005D1D5E">
      <w:pPr>
        <w:spacing w:after="0"/>
        <w:ind w:left="0"/>
        <w:rPr>
          <w:del w:id="2023" w:author="Leeyoung" w:date="2017-03-12T20:56:00Z"/>
          <w:rFonts w:eastAsia="Times New Roman"/>
          <w:color w:val="000000"/>
          <w:sz w:val="20"/>
          <w:szCs w:val="20"/>
        </w:rPr>
      </w:pPr>
      <w:del w:id="202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"Reference to tunnel";</w:delText>
        </w:r>
      </w:del>
    </w:p>
    <w:p w14:paraId="1D665D46" w14:textId="00A5D8E0" w:rsidR="005D1D5E" w:rsidRPr="005D1D5E" w:rsidDel="006613A4" w:rsidRDefault="005D1D5E" w:rsidP="005D1D5E">
      <w:pPr>
        <w:spacing w:after="0"/>
        <w:ind w:left="0"/>
        <w:rPr>
          <w:del w:id="2025" w:author="Leeyoung" w:date="2017-03-12T20:56:00Z"/>
          <w:rFonts w:eastAsia="Times New Roman"/>
          <w:color w:val="000000"/>
          <w:sz w:val="20"/>
          <w:szCs w:val="20"/>
        </w:rPr>
      </w:pPr>
      <w:del w:id="202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}</w:delText>
        </w:r>
      </w:del>
    </w:p>
    <w:p w14:paraId="7B150764" w14:textId="752738D4" w:rsidR="005D1D5E" w:rsidRPr="005D1D5E" w:rsidDel="006613A4" w:rsidRDefault="005D1D5E" w:rsidP="005D1D5E">
      <w:pPr>
        <w:spacing w:after="0"/>
        <w:ind w:left="0"/>
        <w:rPr>
          <w:del w:id="2027" w:author="Leeyoung" w:date="2017-03-12T20:56:00Z"/>
          <w:rFonts w:eastAsia="Times New Roman"/>
          <w:color w:val="000000"/>
          <w:sz w:val="20"/>
          <w:szCs w:val="20"/>
        </w:rPr>
      </w:pPr>
      <w:del w:id="202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70C973AC" w14:textId="7CBC1C04" w:rsidR="005D1D5E" w:rsidRPr="005D1D5E" w:rsidDel="006613A4" w:rsidRDefault="005D1D5E" w:rsidP="005D1D5E">
      <w:pPr>
        <w:spacing w:after="0"/>
        <w:ind w:left="0"/>
        <w:rPr>
          <w:del w:id="2029" w:author="Leeyoung" w:date="2017-03-12T20:56:00Z"/>
          <w:rFonts w:eastAsia="Times New Roman"/>
          <w:color w:val="000000"/>
          <w:sz w:val="20"/>
          <w:szCs w:val="20"/>
        </w:rPr>
      </w:pPr>
    </w:p>
    <w:p w14:paraId="7B67807F" w14:textId="277E178A" w:rsidR="005D1D5E" w:rsidRPr="005D1D5E" w:rsidDel="006613A4" w:rsidRDefault="005D1D5E" w:rsidP="005D1D5E">
      <w:pPr>
        <w:spacing w:after="0"/>
        <w:ind w:left="0"/>
        <w:rPr>
          <w:del w:id="2030" w:author="Leeyoung" w:date="2017-03-12T20:56:00Z"/>
          <w:rFonts w:eastAsia="Times New Roman"/>
          <w:color w:val="000000"/>
          <w:sz w:val="20"/>
          <w:szCs w:val="20"/>
        </w:rPr>
      </w:pPr>
      <w:del w:id="203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grouping scaling-intent {</w:delText>
        </w:r>
      </w:del>
    </w:p>
    <w:p w14:paraId="4CB98172" w14:textId="302EF59B" w:rsidR="005D1D5E" w:rsidRPr="005D1D5E" w:rsidDel="006613A4" w:rsidRDefault="005D1D5E" w:rsidP="005D1D5E">
      <w:pPr>
        <w:spacing w:after="0"/>
        <w:ind w:left="0"/>
        <w:rPr>
          <w:del w:id="2032" w:author="Leeyoung" w:date="2017-03-12T20:56:00Z"/>
          <w:rFonts w:eastAsia="Times New Roman"/>
          <w:color w:val="000000"/>
          <w:sz w:val="20"/>
          <w:szCs w:val="20"/>
        </w:rPr>
      </w:pPr>
      <w:del w:id="203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03A7CF41" w14:textId="1DC27A85" w:rsidR="005D1D5E" w:rsidRPr="005D1D5E" w:rsidDel="006613A4" w:rsidRDefault="005D1D5E" w:rsidP="005D1D5E">
      <w:pPr>
        <w:spacing w:after="0"/>
        <w:ind w:left="0"/>
        <w:rPr>
          <w:del w:id="2034" w:author="Leeyoung" w:date="2017-03-12T20:56:00Z"/>
          <w:rFonts w:eastAsia="Times New Roman"/>
          <w:color w:val="000000"/>
          <w:sz w:val="20"/>
          <w:szCs w:val="20"/>
        </w:rPr>
      </w:pPr>
      <w:del w:id="203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"Basic sclaing intent";</w:delText>
        </w:r>
      </w:del>
    </w:p>
    <w:p w14:paraId="57C6A61C" w14:textId="48E30F4A" w:rsidR="005D1D5E" w:rsidRPr="005D1D5E" w:rsidDel="006613A4" w:rsidRDefault="005D1D5E" w:rsidP="005D1D5E">
      <w:pPr>
        <w:spacing w:after="0"/>
        <w:ind w:left="0"/>
        <w:rPr>
          <w:del w:id="2036" w:author="Leeyoung" w:date="2017-03-12T20:56:00Z"/>
          <w:rFonts w:eastAsia="Times New Roman"/>
          <w:color w:val="000000"/>
          <w:sz w:val="20"/>
          <w:szCs w:val="20"/>
        </w:rPr>
      </w:pPr>
    </w:p>
    <w:p w14:paraId="7ADF7488" w14:textId="1069A423" w:rsidR="005D1D5E" w:rsidRPr="005D1D5E" w:rsidDel="006613A4" w:rsidRDefault="005D1D5E" w:rsidP="005D1D5E">
      <w:pPr>
        <w:spacing w:after="0"/>
        <w:ind w:left="0"/>
        <w:rPr>
          <w:del w:id="2037" w:author="Leeyoung" w:date="2017-03-12T20:56:00Z"/>
          <w:rFonts w:eastAsia="Times New Roman"/>
          <w:color w:val="000000"/>
          <w:sz w:val="20"/>
          <w:szCs w:val="20"/>
        </w:rPr>
      </w:pPr>
      <w:del w:id="203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uses scaling-duration;</w:delText>
        </w:r>
      </w:del>
    </w:p>
    <w:p w14:paraId="698688FA" w14:textId="5928C4D9" w:rsidR="005D1D5E" w:rsidRPr="005D1D5E" w:rsidDel="006613A4" w:rsidRDefault="005D1D5E" w:rsidP="005D1D5E">
      <w:pPr>
        <w:spacing w:after="0"/>
        <w:ind w:left="0"/>
        <w:rPr>
          <w:del w:id="2039" w:author="Leeyoung" w:date="2017-03-12T20:56:00Z"/>
          <w:rFonts w:eastAsia="Times New Roman"/>
          <w:color w:val="000000"/>
          <w:sz w:val="20"/>
          <w:szCs w:val="20"/>
        </w:rPr>
      </w:pPr>
      <w:del w:id="204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</w:delText>
        </w:r>
      </w:del>
    </w:p>
    <w:p w14:paraId="6941DD86" w14:textId="0F483FC2" w:rsidR="005D1D5E" w:rsidRPr="005D1D5E" w:rsidDel="006613A4" w:rsidRDefault="005D1D5E" w:rsidP="005D1D5E">
      <w:pPr>
        <w:spacing w:after="0"/>
        <w:ind w:left="0"/>
        <w:rPr>
          <w:del w:id="2041" w:author="Leeyoung" w:date="2017-03-12T20:56:00Z"/>
          <w:rFonts w:eastAsia="Times New Roman"/>
          <w:color w:val="000000"/>
          <w:sz w:val="20"/>
          <w:szCs w:val="20"/>
        </w:rPr>
      </w:pPr>
      <w:del w:id="204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leaf scale-in-operation-type {</w:delText>
        </w:r>
      </w:del>
    </w:p>
    <w:p w14:paraId="1EDC3D71" w14:textId="0639CEE6" w:rsidR="005D1D5E" w:rsidRPr="005D1D5E" w:rsidDel="006613A4" w:rsidRDefault="005D1D5E" w:rsidP="005D1D5E">
      <w:pPr>
        <w:spacing w:after="0"/>
        <w:ind w:left="0"/>
        <w:rPr>
          <w:del w:id="2043" w:author="Leeyoung" w:date="2017-03-12T20:56:00Z"/>
          <w:rFonts w:eastAsia="Times New Roman"/>
          <w:color w:val="000000"/>
          <w:sz w:val="20"/>
          <w:szCs w:val="20"/>
        </w:rPr>
      </w:pPr>
      <w:del w:id="204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scaling-criteria-operation;</w:delText>
        </w:r>
      </w:del>
    </w:p>
    <w:p w14:paraId="022DD0C7" w14:textId="3F47935A" w:rsidR="005D1D5E" w:rsidRPr="005D1D5E" w:rsidDel="006613A4" w:rsidRDefault="005D1D5E" w:rsidP="005D1D5E">
      <w:pPr>
        <w:spacing w:after="0"/>
        <w:ind w:left="0"/>
        <w:rPr>
          <w:del w:id="2045" w:author="Leeyoung" w:date="2017-03-12T20:56:00Z"/>
          <w:rFonts w:eastAsia="Times New Roman"/>
          <w:color w:val="000000"/>
          <w:sz w:val="20"/>
          <w:szCs w:val="20"/>
        </w:rPr>
      </w:pPr>
      <w:del w:id="204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default AND;</w:delText>
        </w:r>
      </w:del>
    </w:p>
    <w:p w14:paraId="32AF02AA" w14:textId="112CF710" w:rsidR="005D1D5E" w:rsidRPr="005D1D5E" w:rsidDel="006613A4" w:rsidRDefault="005D1D5E" w:rsidP="005D1D5E">
      <w:pPr>
        <w:spacing w:after="0"/>
        <w:ind w:left="0"/>
        <w:rPr>
          <w:del w:id="2047" w:author="Leeyoung" w:date="2017-03-12T20:56:00Z"/>
          <w:rFonts w:eastAsia="Times New Roman"/>
          <w:color w:val="000000"/>
          <w:sz w:val="20"/>
          <w:szCs w:val="20"/>
        </w:rPr>
      </w:pPr>
      <w:del w:id="204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lastRenderedPageBreak/>
          <w:delText xml:space="preserve">            description</w:delText>
        </w:r>
      </w:del>
    </w:p>
    <w:p w14:paraId="7F05F937" w14:textId="2806891F" w:rsidR="005D1D5E" w:rsidRPr="005D1D5E" w:rsidDel="006613A4" w:rsidRDefault="005D1D5E" w:rsidP="005D1D5E">
      <w:pPr>
        <w:spacing w:after="0"/>
        <w:ind w:left="0"/>
        <w:rPr>
          <w:del w:id="2049" w:author="Leeyoung" w:date="2017-03-12T20:56:00Z"/>
          <w:rFonts w:eastAsia="Times New Roman"/>
          <w:color w:val="000000"/>
          <w:sz w:val="20"/>
          <w:szCs w:val="20"/>
        </w:rPr>
      </w:pPr>
      <w:del w:id="205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"Operation to be applied to check between scaling criterias to </w:delText>
        </w:r>
      </w:del>
    </w:p>
    <w:p w14:paraId="2336B270" w14:textId="7DFD089A" w:rsidR="005D1D5E" w:rsidRPr="005D1D5E" w:rsidDel="006613A4" w:rsidRDefault="005D1D5E" w:rsidP="005D1D5E">
      <w:pPr>
        <w:spacing w:after="0"/>
        <w:ind w:left="0"/>
        <w:rPr>
          <w:del w:id="2051" w:author="Leeyoung" w:date="2017-03-12T20:56:00Z"/>
          <w:rFonts w:eastAsia="Times New Roman"/>
          <w:color w:val="000000"/>
          <w:sz w:val="20"/>
          <w:szCs w:val="20"/>
        </w:rPr>
      </w:pPr>
      <w:del w:id="205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check if the scale in threshold condition has been met.</w:delText>
        </w:r>
      </w:del>
    </w:p>
    <w:p w14:paraId="0468251E" w14:textId="356C6DBD" w:rsidR="005D1D5E" w:rsidRPr="005D1D5E" w:rsidDel="006613A4" w:rsidRDefault="005D1D5E" w:rsidP="005D1D5E">
      <w:pPr>
        <w:spacing w:after="0"/>
        <w:ind w:left="0"/>
        <w:rPr>
          <w:del w:id="2053" w:author="Leeyoung" w:date="2017-03-12T20:56:00Z"/>
          <w:rFonts w:eastAsia="Times New Roman"/>
          <w:color w:val="000000"/>
          <w:sz w:val="20"/>
          <w:szCs w:val="20"/>
        </w:rPr>
      </w:pPr>
      <w:del w:id="205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Defaults to AND";</w:delText>
        </w:r>
      </w:del>
    </w:p>
    <w:p w14:paraId="2A64ACBE" w14:textId="68377CAA" w:rsidR="005D1D5E" w:rsidRPr="005D1D5E" w:rsidDel="006613A4" w:rsidRDefault="005D1D5E" w:rsidP="005D1D5E">
      <w:pPr>
        <w:spacing w:after="0"/>
        <w:ind w:left="0"/>
        <w:rPr>
          <w:del w:id="2055" w:author="Leeyoung" w:date="2017-03-12T20:56:00Z"/>
          <w:rFonts w:eastAsia="Times New Roman"/>
          <w:color w:val="000000"/>
          <w:sz w:val="20"/>
          <w:szCs w:val="20"/>
        </w:rPr>
      </w:pPr>
      <w:del w:id="205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}</w:delText>
        </w:r>
      </w:del>
    </w:p>
    <w:p w14:paraId="7343BB61" w14:textId="33B666F1" w:rsidR="005D1D5E" w:rsidRPr="005D1D5E" w:rsidDel="006613A4" w:rsidRDefault="005D1D5E" w:rsidP="005D1D5E">
      <w:pPr>
        <w:spacing w:after="0"/>
        <w:ind w:left="0"/>
        <w:rPr>
          <w:del w:id="2057" w:author="Leeyoung" w:date="2017-03-12T20:56:00Z"/>
          <w:rFonts w:eastAsia="Times New Roman"/>
          <w:color w:val="000000"/>
          <w:sz w:val="20"/>
          <w:szCs w:val="20"/>
        </w:rPr>
      </w:pPr>
    </w:p>
    <w:p w14:paraId="08786796" w14:textId="1BB51A4A" w:rsidR="005D1D5E" w:rsidRPr="005D1D5E" w:rsidDel="006613A4" w:rsidRDefault="005D1D5E" w:rsidP="005D1D5E">
      <w:pPr>
        <w:spacing w:after="0"/>
        <w:ind w:left="0"/>
        <w:rPr>
          <w:del w:id="2058" w:author="Leeyoung" w:date="2017-03-12T20:56:00Z"/>
          <w:rFonts w:eastAsia="Times New Roman"/>
          <w:color w:val="000000"/>
          <w:sz w:val="20"/>
          <w:szCs w:val="20"/>
        </w:rPr>
      </w:pPr>
      <w:del w:id="205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leaf scale-out-operation-type {</w:delText>
        </w:r>
      </w:del>
    </w:p>
    <w:p w14:paraId="0E2A95F9" w14:textId="59E43BA4" w:rsidR="005D1D5E" w:rsidRPr="005D1D5E" w:rsidDel="006613A4" w:rsidRDefault="005D1D5E" w:rsidP="005D1D5E">
      <w:pPr>
        <w:spacing w:after="0"/>
        <w:ind w:left="0"/>
        <w:rPr>
          <w:del w:id="2060" w:author="Leeyoung" w:date="2017-03-12T20:56:00Z"/>
          <w:rFonts w:eastAsia="Times New Roman"/>
          <w:color w:val="000000"/>
          <w:sz w:val="20"/>
          <w:szCs w:val="20"/>
        </w:rPr>
      </w:pPr>
      <w:del w:id="206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scaling-criteria-operation;</w:delText>
        </w:r>
      </w:del>
    </w:p>
    <w:p w14:paraId="12C838F1" w14:textId="1E098D87" w:rsidR="005D1D5E" w:rsidRPr="005D1D5E" w:rsidDel="006613A4" w:rsidRDefault="005D1D5E" w:rsidP="005D1D5E">
      <w:pPr>
        <w:spacing w:after="0"/>
        <w:ind w:left="0"/>
        <w:rPr>
          <w:del w:id="2062" w:author="Leeyoung" w:date="2017-03-12T20:56:00Z"/>
          <w:rFonts w:eastAsia="Times New Roman"/>
          <w:color w:val="000000"/>
          <w:sz w:val="20"/>
          <w:szCs w:val="20"/>
        </w:rPr>
      </w:pPr>
      <w:del w:id="206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default OR;</w:delText>
        </w:r>
      </w:del>
    </w:p>
    <w:p w14:paraId="263D33F8" w14:textId="338D36BE" w:rsidR="005D1D5E" w:rsidRPr="005D1D5E" w:rsidDel="006613A4" w:rsidRDefault="005D1D5E" w:rsidP="005D1D5E">
      <w:pPr>
        <w:spacing w:after="0"/>
        <w:ind w:left="0"/>
        <w:rPr>
          <w:del w:id="2064" w:author="Leeyoung" w:date="2017-03-12T20:56:00Z"/>
          <w:rFonts w:eastAsia="Times New Roman"/>
          <w:color w:val="000000"/>
          <w:sz w:val="20"/>
          <w:szCs w:val="20"/>
        </w:rPr>
      </w:pPr>
      <w:del w:id="206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description</w:delText>
        </w:r>
      </w:del>
    </w:p>
    <w:p w14:paraId="14FF7056" w14:textId="1DC43ADC" w:rsidR="005D1D5E" w:rsidRPr="005D1D5E" w:rsidDel="006613A4" w:rsidRDefault="005D1D5E" w:rsidP="005D1D5E">
      <w:pPr>
        <w:spacing w:after="0"/>
        <w:ind w:left="0"/>
        <w:rPr>
          <w:del w:id="2066" w:author="Leeyoung" w:date="2017-03-12T20:56:00Z"/>
          <w:rFonts w:eastAsia="Times New Roman"/>
          <w:color w:val="000000"/>
          <w:sz w:val="20"/>
          <w:szCs w:val="20"/>
        </w:rPr>
      </w:pPr>
      <w:del w:id="206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"Operation to be applied to check between scaling criterias to </w:delText>
        </w:r>
      </w:del>
    </w:p>
    <w:p w14:paraId="26855269" w14:textId="2E3BE160" w:rsidR="005D1D5E" w:rsidRPr="005D1D5E" w:rsidDel="006613A4" w:rsidRDefault="005D1D5E" w:rsidP="005D1D5E">
      <w:pPr>
        <w:spacing w:after="0"/>
        <w:ind w:left="0"/>
        <w:rPr>
          <w:del w:id="2068" w:author="Leeyoung" w:date="2017-03-12T20:56:00Z"/>
          <w:rFonts w:eastAsia="Times New Roman"/>
          <w:color w:val="000000"/>
          <w:sz w:val="20"/>
          <w:szCs w:val="20"/>
        </w:rPr>
      </w:pPr>
      <w:del w:id="206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check if the scale out threshold condition has been met.</w:delText>
        </w:r>
      </w:del>
    </w:p>
    <w:p w14:paraId="63B73E57" w14:textId="5C63FDB3" w:rsidR="005D1D5E" w:rsidRPr="005D1D5E" w:rsidDel="006613A4" w:rsidRDefault="005D1D5E" w:rsidP="005D1D5E">
      <w:pPr>
        <w:spacing w:after="0"/>
        <w:ind w:left="0"/>
        <w:rPr>
          <w:del w:id="2070" w:author="Leeyoung" w:date="2017-03-12T20:56:00Z"/>
          <w:rFonts w:eastAsia="Times New Roman"/>
          <w:color w:val="000000"/>
          <w:sz w:val="20"/>
          <w:szCs w:val="20"/>
        </w:rPr>
      </w:pPr>
      <w:del w:id="207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Defauls to OR";</w:delText>
        </w:r>
      </w:del>
    </w:p>
    <w:p w14:paraId="07DF724A" w14:textId="7D500176" w:rsidR="005D1D5E" w:rsidRPr="005D1D5E" w:rsidDel="006613A4" w:rsidRDefault="005D1D5E" w:rsidP="005D1D5E">
      <w:pPr>
        <w:spacing w:after="0"/>
        <w:ind w:left="0"/>
        <w:rPr>
          <w:del w:id="2072" w:author="Leeyoung" w:date="2017-03-12T20:56:00Z"/>
          <w:rFonts w:eastAsia="Times New Roman"/>
          <w:color w:val="000000"/>
          <w:sz w:val="20"/>
          <w:szCs w:val="20"/>
        </w:rPr>
      </w:pPr>
      <w:del w:id="207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}</w:delText>
        </w:r>
      </w:del>
    </w:p>
    <w:p w14:paraId="22303CD4" w14:textId="015505B5" w:rsidR="005D1D5E" w:rsidRPr="005D1D5E" w:rsidDel="006613A4" w:rsidRDefault="005D1D5E" w:rsidP="005D1D5E">
      <w:pPr>
        <w:spacing w:after="0"/>
        <w:ind w:left="0"/>
        <w:rPr>
          <w:del w:id="2074" w:author="Leeyoung" w:date="2017-03-12T20:56:00Z"/>
          <w:rFonts w:eastAsia="Times New Roman"/>
          <w:color w:val="000000"/>
          <w:sz w:val="20"/>
          <w:szCs w:val="20"/>
        </w:rPr>
      </w:pPr>
    </w:p>
    <w:p w14:paraId="2F9A507B" w14:textId="6D068077" w:rsidR="005D1D5E" w:rsidRPr="005D1D5E" w:rsidDel="006613A4" w:rsidRDefault="005D1D5E" w:rsidP="005D1D5E">
      <w:pPr>
        <w:spacing w:after="0"/>
        <w:ind w:left="0"/>
        <w:rPr>
          <w:del w:id="2075" w:author="Leeyoung" w:date="2017-03-12T20:56:00Z"/>
          <w:rFonts w:eastAsia="Times New Roman"/>
          <w:color w:val="000000"/>
          <w:sz w:val="20"/>
          <w:szCs w:val="20"/>
        </w:rPr>
      </w:pPr>
      <w:del w:id="207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list scaling-condition {</w:delText>
        </w:r>
      </w:del>
    </w:p>
    <w:p w14:paraId="4E0E52C1" w14:textId="6FFF2FB1" w:rsidR="005D1D5E" w:rsidRPr="005D1D5E" w:rsidDel="006613A4" w:rsidRDefault="005D1D5E" w:rsidP="005D1D5E">
      <w:pPr>
        <w:spacing w:after="0"/>
        <w:ind w:left="0"/>
        <w:rPr>
          <w:del w:id="2077" w:author="Leeyoung" w:date="2017-03-12T20:56:00Z"/>
          <w:rFonts w:eastAsia="Times New Roman"/>
          <w:color w:val="000000"/>
          <w:sz w:val="20"/>
          <w:szCs w:val="20"/>
        </w:rPr>
      </w:pPr>
      <w:del w:id="207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key "performance-type";</w:delText>
        </w:r>
      </w:del>
    </w:p>
    <w:p w14:paraId="16898850" w14:textId="3A0A773B" w:rsidR="005D1D5E" w:rsidRPr="005D1D5E" w:rsidDel="006613A4" w:rsidRDefault="005D1D5E" w:rsidP="005D1D5E">
      <w:pPr>
        <w:spacing w:after="0"/>
        <w:ind w:left="0"/>
        <w:rPr>
          <w:del w:id="2079" w:author="Leeyoung" w:date="2017-03-12T20:56:00Z"/>
          <w:rFonts w:eastAsia="Times New Roman"/>
          <w:color w:val="000000"/>
          <w:sz w:val="20"/>
          <w:szCs w:val="20"/>
        </w:rPr>
      </w:pPr>
      <w:del w:id="208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353F2281" w14:textId="40A71BB6" w:rsidR="005D1D5E" w:rsidRPr="005D1D5E" w:rsidDel="006613A4" w:rsidRDefault="005D1D5E" w:rsidP="005D1D5E">
      <w:pPr>
        <w:spacing w:after="0"/>
        <w:ind w:left="0"/>
        <w:rPr>
          <w:del w:id="2081" w:author="Leeyoung" w:date="2017-03-12T20:56:00Z"/>
          <w:rFonts w:eastAsia="Times New Roman"/>
          <w:color w:val="000000"/>
          <w:sz w:val="20"/>
          <w:szCs w:val="20"/>
        </w:rPr>
      </w:pPr>
      <w:del w:id="208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"Scaling conditions";</w:delText>
        </w:r>
      </w:del>
    </w:p>
    <w:p w14:paraId="521B869B" w14:textId="35AFD119" w:rsidR="005D1D5E" w:rsidRPr="005D1D5E" w:rsidDel="006613A4" w:rsidRDefault="005D1D5E" w:rsidP="005D1D5E">
      <w:pPr>
        <w:spacing w:after="0"/>
        <w:ind w:left="0"/>
        <w:rPr>
          <w:del w:id="2083" w:author="Leeyoung" w:date="2017-03-12T20:56:00Z"/>
          <w:rFonts w:eastAsia="Times New Roman"/>
          <w:color w:val="000000"/>
          <w:sz w:val="20"/>
          <w:szCs w:val="20"/>
        </w:rPr>
      </w:pPr>
      <w:del w:id="208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uses scaling-criteria;</w:delText>
        </w:r>
      </w:del>
    </w:p>
    <w:p w14:paraId="0507B6B0" w14:textId="487333AD" w:rsidR="005D1D5E" w:rsidRPr="005D1D5E" w:rsidDel="006613A4" w:rsidRDefault="005D1D5E" w:rsidP="005D1D5E">
      <w:pPr>
        <w:spacing w:after="0"/>
        <w:ind w:left="0"/>
        <w:rPr>
          <w:del w:id="2085" w:author="Leeyoung" w:date="2017-03-12T20:56:00Z"/>
          <w:rFonts w:eastAsia="Times New Roman"/>
          <w:color w:val="000000"/>
          <w:sz w:val="20"/>
          <w:szCs w:val="20"/>
        </w:rPr>
      </w:pPr>
      <w:del w:id="208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}</w:delText>
        </w:r>
      </w:del>
    </w:p>
    <w:p w14:paraId="13F83144" w14:textId="06924D77" w:rsidR="005D1D5E" w:rsidRPr="005D1D5E" w:rsidDel="006613A4" w:rsidRDefault="005D1D5E" w:rsidP="005D1D5E">
      <w:pPr>
        <w:spacing w:after="0"/>
        <w:ind w:left="0"/>
        <w:rPr>
          <w:del w:id="2087" w:author="Leeyoung" w:date="2017-03-12T20:56:00Z"/>
          <w:rFonts w:eastAsia="Times New Roman"/>
          <w:color w:val="000000"/>
          <w:sz w:val="20"/>
          <w:szCs w:val="20"/>
        </w:rPr>
      </w:pPr>
    </w:p>
    <w:p w14:paraId="3386C170" w14:textId="1D8B3E64" w:rsidR="005D1D5E" w:rsidRPr="005D1D5E" w:rsidDel="006613A4" w:rsidRDefault="005D1D5E" w:rsidP="005D1D5E">
      <w:pPr>
        <w:spacing w:after="0"/>
        <w:ind w:left="0"/>
        <w:rPr>
          <w:del w:id="2088" w:author="Leeyoung" w:date="2017-03-12T20:56:00Z"/>
          <w:rFonts w:eastAsia="Times New Roman"/>
          <w:color w:val="000000"/>
          <w:sz w:val="20"/>
          <w:szCs w:val="20"/>
        </w:rPr>
      </w:pPr>
      <w:del w:id="208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53B7C751" w14:textId="01E54F6F" w:rsidR="005D1D5E" w:rsidRPr="005D1D5E" w:rsidDel="006613A4" w:rsidRDefault="005D1D5E" w:rsidP="005D1D5E">
      <w:pPr>
        <w:spacing w:after="0"/>
        <w:ind w:left="0"/>
        <w:rPr>
          <w:del w:id="2090" w:author="Leeyoung" w:date="2017-03-12T20:56:00Z"/>
          <w:rFonts w:eastAsia="Times New Roman"/>
          <w:color w:val="000000"/>
          <w:sz w:val="20"/>
          <w:szCs w:val="20"/>
        </w:rPr>
      </w:pPr>
    </w:p>
    <w:p w14:paraId="4C666244" w14:textId="55250547" w:rsidR="005D1D5E" w:rsidRPr="005D1D5E" w:rsidDel="006613A4" w:rsidRDefault="005D1D5E" w:rsidP="005D1D5E">
      <w:pPr>
        <w:spacing w:after="0"/>
        <w:ind w:left="0"/>
        <w:rPr>
          <w:del w:id="2091" w:author="Leeyoung" w:date="2017-03-12T20:56:00Z"/>
          <w:rFonts w:eastAsia="Times New Roman"/>
          <w:color w:val="000000"/>
          <w:sz w:val="20"/>
          <w:szCs w:val="20"/>
        </w:rPr>
      </w:pPr>
    </w:p>
    <w:p w14:paraId="0ED49D81" w14:textId="5A6D74F9" w:rsidR="005D1D5E" w:rsidRPr="005D1D5E" w:rsidDel="006613A4" w:rsidRDefault="005D1D5E" w:rsidP="005D1D5E">
      <w:pPr>
        <w:spacing w:after="0"/>
        <w:ind w:left="0"/>
        <w:rPr>
          <w:del w:id="2092" w:author="Leeyoung" w:date="2017-03-12T20:56:00Z"/>
          <w:rFonts w:eastAsia="Times New Roman"/>
          <w:color w:val="000000"/>
          <w:sz w:val="20"/>
          <w:szCs w:val="20"/>
        </w:rPr>
      </w:pPr>
      <w:del w:id="209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grouping telemetry-param {</w:delText>
        </w:r>
      </w:del>
    </w:p>
    <w:p w14:paraId="0DAB0654" w14:textId="342D4E5F" w:rsidR="005D1D5E" w:rsidRPr="005D1D5E" w:rsidDel="006613A4" w:rsidRDefault="005D1D5E" w:rsidP="005D1D5E">
      <w:pPr>
        <w:spacing w:after="0"/>
        <w:ind w:left="0"/>
        <w:rPr>
          <w:del w:id="2094" w:author="Leeyoung" w:date="2017-03-12T20:56:00Z"/>
          <w:rFonts w:eastAsia="Times New Roman"/>
          <w:color w:val="000000"/>
          <w:sz w:val="20"/>
          <w:szCs w:val="20"/>
        </w:rPr>
      </w:pPr>
    </w:p>
    <w:p w14:paraId="751E7B49" w14:textId="152F8C70" w:rsidR="005D1D5E" w:rsidRPr="005D1D5E" w:rsidDel="006613A4" w:rsidRDefault="005D1D5E" w:rsidP="005D1D5E">
      <w:pPr>
        <w:spacing w:after="0"/>
        <w:ind w:left="0"/>
        <w:rPr>
          <w:del w:id="2095" w:author="Leeyoung" w:date="2017-03-12T20:56:00Z"/>
          <w:rFonts w:eastAsia="Times New Roman"/>
          <w:color w:val="000000"/>
          <w:sz w:val="20"/>
          <w:szCs w:val="20"/>
        </w:rPr>
      </w:pPr>
      <w:del w:id="209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2D6C9742" w14:textId="09F2A61E" w:rsidR="005D1D5E" w:rsidRPr="005D1D5E" w:rsidDel="006613A4" w:rsidRDefault="005D1D5E" w:rsidP="005D1D5E">
      <w:pPr>
        <w:spacing w:after="0"/>
        <w:ind w:left="0"/>
        <w:rPr>
          <w:del w:id="2097" w:author="Leeyoung" w:date="2017-03-12T20:56:00Z"/>
          <w:rFonts w:eastAsia="Times New Roman"/>
          <w:color w:val="000000"/>
          <w:sz w:val="20"/>
          <w:szCs w:val="20"/>
        </w:rPr>
      </w:pPr>
      <w:del w:id="209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"Base telemetry parameters";</w:delText>
        </w:r>
      </w:del>
    </w:p>
    <w:p w14:paraId="39F37CA5" w14:textId="4C6E2DD2" w:rsidR="005D1D5E" w:rsidRPr="005D1D5E" w:rsidDel="006613A4" w:rsidRDefault="005D1D5E" w:rsidP="005D1D5E">
      <w:pPr>
        <w:spacing w:after="0"/>
        <w:ind w:left="0"/>
        <w:rPr>
          <w:del w:id="2099" w:author="Leeyoung" w:date="2017-03-12T20:56:00Z"/>
          <w:rFonts w:eastAsia="Times New Roman"/>
          <w:color w:val="000000"/>
          <w:sz w:val="20"/>
          <w:szCs w:val="20"/>
        </w:rPr>
      </w:pPr>
      <w:del w:id="210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leaf id {</w:delText>
        </w:r>
      </w:del>
    </w:p>
    <w:p w14:paraId="4D018C39" w14:textId="7D620804" w:rsidR="005D1D5E" w:rsidRPr="005D1D5E" w:rsidDel="006613A4" w:rsidRDefault="005D1D5E" w:rsidP="005D1D5E">
      <w:pPr>
        <w:spacing w:after="0"/>
        <w:ind w:left="0"/>
        <w:rPr>
          <w:del w:id="2101" w:author="Leeyoung" w:date="2017-03-12T20:56:00Z"/>
          <w:rFonts w:eastAsia="Times New Roman"/>
          <w:color w:val="000000"/>
          <w:sz w:val="20"/>
          <w:szCs w:val="20"/>
        </w:rPr>
      </w:pPr>
      <w:del w:id="210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string;</w:delText>
        </w:r>
      </w:del>
    </w:p>
    <w:p w14:paraId="4F6D4F15" w14:textId="3CDDE517" w:rsidR="005D1D5E" w:rsidRPr="005D1D5E" w:rsidDel="006613A4" w:rsidRDefault="005D1D5E" w:rsidP="005D1D5E">
      <w:pPr>
        <w:spacing w:after="0"/>
        <w:ind w:left="0"/>
        <w:rPr>
          <w:del w:id="2103" w:author="Leeyoung" w:date="2017-03-12T20:56:00Z"/>
          <w:rFonts w:eastAsia="Times New Roman"/>
          <w:color w:val="000000"/>
          <w:sz w:val="20"/>
          <w:szCs w:val="20"/>
        </w:rPr>
      </w:pPr>
      <w:del w:id="210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description "Id of telemetry param";</w:delText>
        </w:r>
      </w:del>
    </w:p>
    <w:p w14:paraId="2F7FB371" w14:textId="5204DF2C" w:rsidR="005D1D5E" w:rsidRPr="005D1D5E" w:rsidDel="006613A4" w:rsidRDefault="005D1D5E" w:rsidP="005D1D5E">
      <w:pPr>
        <w:spacing w:after="0"/>
        <w:ind w:left="0"/>
        <w:rPr>
          <w:del w:id="2105" w:author="Leeyoung" w:date="2017-03-12T20:56:00Z"/>
          <w:rFonts w:eastAsia="Times New Roman"/>
          <w:color w:val="000000"/>
          <w:sz w:val="20"/>
          <w:szCs w:val="20"/>
        </w:rPr>
      </w:pPr>
      <w:del w:id="210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}</w:delText>
        </w:r>
      </w:del>
    </w:p>
    <w:p w14:paraId="5113D595" w14:textId="34EB63A4" w:rsidR="005D1D5E" w:rsidRPr="005D1D5E" w:rsidDel="006613A4" w:rsidRDefault="005D1D5E" w:rsidP="005D1D5E">
      <w:pPr>
        <w:spacing w:after="0"/>
        <w:ind w:left="0"/>
        <w:rPr>
          <w:del w:id="2107" w:author="Leeyoung" w:date="2017-03-12T20:56:00Z"/>
          <w:rFonts w:eastAsia="Times New Roman"/>
          <w:color w:val="000000"/>
          <w:sz w:val="20"/>
          <w:szCs w:val="20"/>
        </w:rPr>
      </w:pPr>
      <w:del w:id="210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uses telemetry-delay;</w:delText>
        </w:r>
      </w:del>
    </w:p>
    <w:p w14:paraId="00F5A5AD" w14:textId="455A6970" w:rsidR="005D1D5E" w:rsidRPr="005D1D5E" w:rsidDel="006613A4" w:rsidRDefault="005D1D5E" w:rsidP="005D1D5E">
      <w:pPr>
        <w:spacing w:after="0"/>
        <w:ind w:left="0"/>
        <w:rPr>
          <w:del w:id="2109" w:author="Leeyoung" w:date="2017-03-12T20:56:00Z"/>
          <w:rFonts w:eastAsia="Times New Roman"/>
          <w:color w:val="000000"/>
          <w:sz w:val="20"/>
          <w:szCs w:val="20"/>
        </w:rPr>
      </w:pPr>
    </w:p>
    <w:p w14:paraId="6AE18A94" w14:textId="748EC746" w:rsidR="005D1D5E" w:rsidRPr="005D1D5E" w:rsidDel="006613A4" w:rsidRDefault="005D1D5E" w:rsidP="005D1D5E">
      <w:pPr>
        <w:spacing w:after="0"/>
        <w:ind w:left="0"/>
        <w:rPr>
          <w:del w:id="2110" w:author="Leeyoung" w:date="2017-03-12T20:56:00Z"/>
          <w:rFonts w:eastAsia="Times New Roman"/>
          <w:color w:val="000000"/>
          <w:sz w:val="20"/>
          <w:szCs w:val="20"/>
        </w:rPr>
      </w:pPr>
      <w:del w:id="211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uses telemetry-delay-variance;</w:delText>
        </w:r>
      </w:del>
    </w:p>
    <w:p w14:paraId="698E3A76" w14:textId="247FB4C7" w:rsidR="005D1D5E" w:rsidRPr="005D1D5E" w:rsidDel="006613A4" w:rsidRDefault="005D1D5E" w:rsidP="005D1D5E">
      <w:pPr>
        <w:spacing w:after="0"/>
        <w:ind w:left="0"/>
        <w:rPr>
          <w:del w:id="2112" w:author="Leeyoung" w:date="2017-03-12T20:56:00Z"/>
          <w:rFonts w:eastAsia="Times New Roman"/>
          <w:color w:val="000000"/>
          <w:sz w:val="20"/>
          <w:szCs w:val="20"/>
        </w:rPr>
      </w:pPr>
    </w:p>
    <w:p w14:paraId="1065BF6D" w14:textId="0948D0CA" w:rsidR="005D1D5E" w:rsidRPr="005D1D5E" w:rsidDel="006613A4" w:rsidRDefault="005D1D5E" w:rsidP="005D1D5E">
      <w:pPr>
        <w:spacing w:after="0"/>
        <w:ind w:left="0"/>
        <w:rPr>
          <w:del w:id="2113" w:author="Leeyoung" w:date="2017-03-12T20:56:00Z"/>
          <w:rFonts w:eastAsia="Times New Roman"/>
          <w:color w:val="000000"/>
          <w:sz w:val="20"/>
          <w:szCs w:val="20"/>
        </w:rPr>
      </w:pPr>
      <w:del w:id="211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uses telemetry-packet-loss;</w:delText>
        </w:r>
      </w:del>
    </w:p>
    <w:p w14:paraId="2A6D640F" w14:textId="497E84D0" w:rsidR="005D1D5E" w:rsidRPr="005D1D5E" w:rsidDel="006613A4" w:rsidRDefault="005D1D5E" w:rsidP="005D1D5E">
      <w:pPr>
        <w:spacing w:after="0"/>
        <w:ind w:left="0"/>
        <w:rPr>
          <w:del w:id="2115" w:author="Leeyoung" w:date="2017-03-12T20:56:00Z"/>
          <w:rFonts w:eastAsia="Times New Roman"/>
          <w:color w:val="000000"/>
          <w:sz w:val="20"/>
          <w:szCs w:val="20"/>
        </w:rPr>
      </w:pPr>
    </w:p>
    <w:p w14:paraId="41A4546A" w14:textId="1A821784" w:rsidR="005D1D5E" w:rsidRPr="005D1D5E" w:rsidDel="006613A4" w:rsidRDefault="005D1D5E" w:rsidP="005D1D5E">
      <w:pPr>
        <w:spacing w:after="0"/>
        <w:ind w:left="0"/>
        <w:rPr>
          <w:del w:id="2116" w:author="Leeyoung" w:date="2017-03-12T20:56:00Z"/>
          <w:rFonts w:eastAsia="Times New Roman"/>
          <w:color w:val="000000"/>
          <w:sz w:val="20"/>
          <w:szCs w:val="20"/>
        </w:rPr>
      </w:pPr>
      <w:del w:id="211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uses telemetry-bandwidth;   </w:delText>
        </w:r>
      </w:del>
    </w:p>
    <w:p w14:paraId="58472C7D" w14:textId="4D452062" w:rsidR="005D1D5E" w:rsidRPr="005D1D5E" w:rsidDel="006613A4" w:rsidRDefault="005D1D5E" w:rsidP="005D1D5E">
      <w:pPr>
        <w:spacing w:after="0"/>
        <w:ind w:left="0"/>
        <w:rPr>
          <w:del w:id="2118" w:author="Leeyoung" w:date="2017-03-12T20:56:00Z"/>
          <w:rFonts w:eastAsia="Times New Roman"/>
          <w:color w:val="000000"/>
          <w:sz w:val="20"/>
          <w:szCs w:val="20"/>
        </w:rPr>
      </w:pPr>
      <w:del w:id="211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</w:delText>
        </w:r>
      </w:del>
    </w:p>
    <w:p w14:paraId="3D82AA47" w14:textId="1C4C9D64" w:rsidR="005D1D5E" w:rsidRPr="005D1D5E" w:rsidDel="006613A4" w:rsidRDefault="005D1D5E" w:rsidP="005D1D5E">
      <w:pPr>
        <w:spacing w:after="0"/>
        <w:ind w:left="0"/>
        <w:rPr>
          <w:del w:id="2120" w:author="Leeyoung" w:date="2017-03-12T20:56:00Z"/>
          <w:rFonts w:eastAsia="Times New Roman"/>
          <w:color w:val="000000"/>
          <w:sz w:val="20"/>
          <w:szCs w:val="20"/>
        </w:rPr>
      </w:pPr>
      <w:del w:id="212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leaf te-ref{ </w:delText>
        </w:r>
      </w:del>
    </w:p>
    <w:p w14:paraId="58CB2ABA" w14:textId="7EFEDD91" w:rsidR="005D1D5E" w:rsidRPr="005D1D5E" w:rsidDel="006613A4" w:rsidRDefault="005D1D5E" w:rsidP="005D1D5E">
      <w:pPr>
        <w:spacing w:after="0"/>
        <w:ind w:left="0"/>
        <w:rPr>
          <w:del w:id="2122" w:author="Leeyoung" w:date="2017-03-12T20:56:00Z"/>
          <w:rFonts w:eastAsia="Times New Roman"/>
          <w:color w:val="000000"/>
          <w:sz w:val="20"/>
          <w:szCs w:val="20"/>
        </w:rPr>
      </w:pPr>
      <w:del w:id="212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type leafref{ path '/te:te/te:tunnels/te:tunnel/te:name'; }</w:delText>
        </w:r>
      </w:del>
    </w:p>
    <w:p w14:paraId="0532FF9C" w14:textId="6289CB04" w:rsidR="005D1D5E" w:rsidRPr="005D1D5E" w:rsidDel="006613A4" w:rsidRDefault="005D1D5E" w:rsidP="005D1D5E">
      <w:pPr>
        <w:spacing w:after="0"/>
        <w:ind w:left="0"/>
        <w:rPr>
          <w:del w:id="2124" w:author="Leeyoung" w:date="2017-03-12T20:56:00Z"/>
          <w:rFonts w:eastAsia="Times New Roman"/>
          <w:color w:val="000000"/>
          <w:sz w:val="20"/>
          <w:szCs w:val="20"/>
        </w:rPr>
      </w:pPr>
      <w:del w:id="212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description "Reference to measured te tunnel";    </w:delText>
        </w:r>
      </w:del>
    </w:p>
    <w:p w14:paraId="1084B594" w14:textId="6755F7D8" w:rsidR="005D1D5E" w:rsidRPr="005D1D5E" w:rsidDel="006613A4" w:rsidRDefault="005D1D5E" w:rsidP="005D1D5E">
      <w:pPr>
        <w:spacing w:after="0"/>
        <w:ind w:left="0"/>
        <w:rPr>
          <w:del w:id="2126" w:author="Leeyoung" w:date="2017-03-12T20:56:00Z"/>
          <w:rFonts w:eastAsia="Times New Roman"/>
          <w:color w:val="000000"/>
          <w:sz w:val="20"/>
          <w:szCs w:val="20"/>
        </w:rPr>
      </w:pPr>
      <w:del w:id="212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}</w:delText>
        </w:r>
      </w:del>
    </w:p>
    <w:p w14:paraId="4E36A131" w14:textId="15EED582" w:rsidR="005D1D5E" w:rsidRPr="005D1D5E" w:rsidDel="006613A4" w:rsidRDefault="005D1D5E" w:rsidP="005D1D5E">
      <w:pPr>
        <w:spacing w:after="0"/>
        <w:ind w:left="0"/>
        <w:rPr>
          <w:del w:id="2128" w:author="Leeyoung" w:date="2017-03-12T20:56:00Z"/>
          <w:rFonts w:eastAsia="Times New Roman"/>
          <w:color w:val="000000"/>
          <w:sz w:val="20"/>
          <w:szCs w:val="20"/>
        </w:rPr>
      </w:pPr>
      <w:del w:id="212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20D2B802" w14:textId="0681A30A" w:rsidR="005D1D5E" w:rsidRPr="005D1D5E" w:rsidDel="006613A4" w:rsidRDefault="005D1D5E" w:rsidP="005D1D5E">
      <w:pPr>
        <w:spacing w:after="0"/>
        <w:ind w:left="0"/>
        <w:rPr>
          <w:del w:id="2130" w:author="Leeyoung" w:date="2017-03-12T20:56:00Z"/>
          <w:rFonts w:eastAsia="Times New Roman"/>
          <w:color w:val="000000"/>
          <w:sz w:val="20"/>
          <w:szCs w:val="20"/>
        </w:rPr>
      </w:pPr>
    </w:p>
    <w:p w14:paraId="4EE9EB15" w14:textId="76E8FCFD" w:rsidR="005D1D5E" w:rsidRPr="005D1D5E" w:rsidDel="006613A4" w:rsidRDefault="005D1D5E" w:rsidP="005D1D5E">
      <w:pPr>
        <w:spacing w:after="0"/>
        <w:ind w:left="0"/>
        <w:rPr>
          <w:del w:id="2131" w:author="Leeyoung" w:date="2017-03-12T20:56:00Z"/>
          <w:rFonts w:eastAsia="Times New Roman"/>
          <w:color w:val="000000"/>
          <w:sz w:val="20"/>
          <w:szCs w:val="20"/>
        </w:rPr>
      </w:pPr>
      <w:del w:id="213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lastRenderedPageBreak/>
          <w:delText xml:space="preserve">    /*</w:delText>
        </w:r>
      </w:del>
    </w:p>
    <w:p w14:paraId="7EEC73F8" w14:textId="6F851A00" w:rsidR="005D1D5E" w:rsidRPr="005D1D5E" w:rsidDel="006613A4" w:rsidRDefault="005D1D5E" w:rsidP="005D1D5E">
      <w:pPr>
        <w:spacing w:after="0"/>
        <w:ind w:left="0"/>
        <w:rPr>
          <w:del w:id="2133" w:author="Leeyoung" w:date="2017-03-12T20:56:00Z"/>
          <w:rFonts w:eastAsia="Times New Roman"/>
          <w:color w:val="000000"/>
          <w:sz w:val="20"/>
          <w:szCs w:val="20"/>
        </w:rPr>
      </w:pPr>
      <w:del w:id="213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* Augments</w:delText>
        </w:r>
      </w:del>
    </w:p>
    <w:p w14:paraId="5029EE26" w14:textId="1336CC9C" w:rsidR="005D1D5E" w:rsidRPr="005D1D5E" w:rsidDel="006613A4" w:rsidRDefault="005D1D5E" w:rsidP="005D1D5E">
      <w:pPr>
        <w:spacing w:after="0"/>
        <w:ind w:left="0"/>
        <w:rPr>
          <w:del w:id="2135" w:author="Leeyoung" w:date="2017-03-12T20:56:00Z"/>
          <w:rFonts w:eastAsia="Times New Roman"/>
          <w:color w:val="000000"/>
          <w:sz w:val="20"/>
          <w:szCs w:val="20"/>
        </w:rPr>
      </w:pPr>
      <w:del w:id="213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*/</w:delText>
        </w:r>
      </w:del>
    </w:p>
    <w:p w14:paraId="73A207C9" w14:textId="3854297B" w:rsidR="005D1D5E" w:rsidRPr="005D1D5E" w:rsidDel="006613A4" w:rsidRDefault="005D1D5E" w:rsidP="005D1D5E">
      <w:pPr>
        <w:spacing w:after="0"/>
        <w:ind w:left="0"/>
        <w:rPr>
          <w:del w:id="2137" w:author="Leeyoung" w:date="2017-03-12T20:56:00Z"/>
          <w:rFonts w:eastAsia="Times New Roman"/>
          <w:color w:val="000000"/>
          <w:sz w:val="20"/>
          <w:szCs w:val="20"/>
        </w:rPr>
      </w:pPr>
    </w:p>
    <w:p w14:paraId="2A119E03" w14:textId="0B599872" w:rsidR="005D1D5E" w:rsidRPr="005D1D5E" w:rsidDel="006613A4" w:rsidRDefault="005D1D5E" w:rsidP="005D1D5E">
      <w:pPr>
        <w:spacing w:after="0"/>
        <w:ind w:left="0"/>
        <w:rPr>
          <w:del w:id="2138" w:author="Leeyoung" w:date="2017-03-12T20:56:00Z"/>
          <w:rFonts w:eastAsia="Times New Roman"/>
          <w:color w:val="000000"/>
          <w:sz w:val="20"/>
          <w:szCs w:val="20"/>
        </w:rPr>
      </w:pPr>
      <w:del w:id="213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augment "/te:te/te:tunnels/te:tunnel/te:state" {</w:delText>
        </w:r>
      </w:del>
    </w:p>
    <w:p w14:paraId="00E79377" w14:textId="0739FA4D" w:rsidR="005D1D5E" w:rsidRPr="005D1D5E" w:rsidDel="006613A4" w:rsidRDefault="005D1D5E" w:rsidP="005D1D5E">
      <w:pPr>
        <w:spacing w:after="0"/>
        <w:ind w:left="0"/>
        <w:rPr>
          <w:del w:id="2140" w:author="Leeyoung" w:date="2017-03-12T20:56:00Z"/>
          <w:rFonts w:eastAsia="Times New Roman"/>
          <w:color w:val="000000"/>
          <w:sz w:val="20"/>
          <w:szCs w:val="20"/>
        </w:rPr>
      </w:pPr>
    </w:p>
    <w:p w14:paraId="4F10DC73" w14:textId="0AEF2D84" w:rsidR="005D1D5E" w:rsidRPr="005D1D5E" w:rsidDel="006613A4" w:rsidRDefault="005D1D5E" w:rsidP="005D1D5E">
      <w:pPr>
        <w:spacing w:after="0"/>
        <w:ind w:left="0"/>
        <w:rPr>
          <w:del w:id="2141" w:author="Leeyoung" w:date="2017-03-12T20:56:00Z"/>
          <w:rFonts w:eastAsia="Times New Roman"/>
          <w:color w:val="000000"/>
          <w:sz w:val="20"/>
          <w:szCs w:val="20"/>
        </w:rPr>
      </w:pPr>
      <w:del w:id="214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54E605AA" w14:textId="0440BC5F" w:rsidR="005D1D5E" w:rsidRPr="005D1D5E" w:rsidDel="006613A4" w:rsidRDefault="005D1D5E" w:rsidP="005D1D5E">
      <w:pPr>
        <w:spacing w:after="0"/>
        <w:ind w:left="0"/>
        <w:rPr>
          <w:del w:id="2143" w:author="Leeyoung" w:date="2017-03-12T20:56:00Z"/>
          <w:rFonts w:eastAsia="Times New Roman"/>
          <w:color w:val="000000"/>
          <w:sz w:val="20"/>
          <w:szCs w:val="20"/>
        </w:rPr>
      </w:pPr>
      <w:del w:id="214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"Augmentation parameters for state TE tunnel topologies.";</w:delText>
        </w:r>
      </w:del>
    </w:p>
    <w:p w14:paraId="1774208E" w14:textId="42873851" w:rsidR="005D1D5E" w:rsidRPr="005D1D5E" w:rsidDel="006613A4" w:rsidRDefault="005D1D5E" w:rsidP="005D1D5E">
      <w:pPr>
        <w:spacing w:after="0"/>
        <w:ind w:left="0"/>
        <w:rPr>
          <w:del w:id="2145" w:author="Leeyoung" w:date="2017-03-12T20:56:00Z"/>
          <w:rFonts w:eastAsia="Times New Roman"/>
          <w:color w:val="000000"/>
          <w:sz w:val="20"/>
          <w:szCs w:val="20"/>
        </w:rPr>
      </w:pPr>
    </w:p>
    <w:p w14:paraId="5D119A3C" w14:textId="00952AE1" w:rsidR="005D1D5E" w:rsidRPr="005D1D5E" w:rsidDel="006613A4" w:rsidRDefault="005D1D5E" w:rsidP="005D1D5E">
      <w:pPr>
        <w:spacing w:after="0"/>
        <w:ind w:left="0"/>
        <w:rPr>
          <w:del w:id="2146" w:author="Leeyoung" w:date="2017-03-12T20:56:00Z"/>
          <w:rFonts w:eastAsia="Times New Roman"/>
          <w:color w:val="000000"/>
          <w:sz w:val="20"/>
          <w:szCs w:val="20"/>
        </w:rPr>
      </w:pPr>
      <w:del w:id="214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container te-telemetry {</w:delText>
        </w:r>
      </w:del>
    </w:p>
    <w:p w14:paraId="0756E7E9" w14:textId="4B35DA2B" w:rsidR="005D1D5E" w:rsidRPr="005D1D5E" w:rsidDel="006613A4" w:rsidRDefault="005D1D5E" w:rsidP="005D1D5E">
      <w:pPr>
        <w:spacing w:after="0"/>
        <w:ind w:left="0"/>
        <w:rPr>
          <w:del w:id="2148" w:author="Leeyoung" w:date="2017-03-12T20:56:00Z"/>
          <w:rFonts w:eastAsia="Times New Roman"/>
          <w:color w:val="000000"/>
          <w:sz w:val="20"/>
          <w:szCs w:val="20"/>
        </w:rPr>
      </w:pPr>
      <w:del w:id="214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2C0B8FA4" w14:textId="0666C63E" w:rsidR="005D1D5E" w:rsidRPr="005D1D5E" w:rsidDel="006613A4" w:rsidRDefault="005D1D5E" w:rsidP="005D1D5E">
      <w:pPr>
        <w:spacing w:after="0"/>
        <w:ind w:left="0"/>
        <w:rPr>
          <w:del w:id="2150" w:author="Leeyoung" w:date="2017-03-12T20:56:00Z"/>
          <w:rFonts w:eastAsia="Times New Roman"/>
          <w:color w:val="000000"/>
          <w:sz w:val="20"/>
          <w:szCs w:val="20"/>
        </w:rPr>
      </w:pPr>
      <w:del w:id="215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"telemetry params";</w:delText>
        </w:r>
      </w:del>
    </w:p>
    <w:p w14:paraId="529250AE" w14:textId="58A01685" w:rsidR="005D1D5E" w:rsidRPr="005D1D5E" w:rsidDel="006613A4" w:rsidRDefault="005D1D5E" w:rsidP="005D1D5E">
      <w:pPr>
        <w:spacing w:after="0"/>
        <w:ind w:left="0"/>
        <w:rPr>
          <w:del w:id="2152" w:author="Leeyoung" w:date="2017-03-12T20:56:00Z"/>
          <w:rFonts w:eastAsia="Times New Roman"/>
          <w:color w:val="000000"/>
          <w:sz w:val="20"/>
          <w:szCs w:val="20"/>
        </w:rPr>
      </w:pPr>
      <w:del w:id="2153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uses telemetry-param;</w:delText>
        </w:r>
      </w:del>
    </w:p>
    <w:p w14:paraId="522E15B3" w14:textId="07F8EBE6" w:rsidR="005D1D5E" w:rsidRPr="005D1D5E" w:rsidDel="006613A4" w:rsidRDefault="005D1D5E" w:rsidP="005D1D5E">
      <w:pPr>
        <w:spacing w:after="0"/>
        <w:ind w:left="0"/>
        <w:rPr>
          <w:del w:id="2154" w:author="Leeyoung" w:date="2017-03-12T20:56:00Z"/>
          <w:rFonts w:eastAsia="Times New Roman"/>
          <w:color w:val="000000"/>
          <w:sz w:val="20"/>
          <w:szCs w:val="20"/>
        </w:rPr>
      </w:pPr>
      <w:del w:id="215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}</w:delText>
        </w:r>
      </w:del>
    </w:p>
    <w:p w14:paraId="4D0362D9" w14:textId="59AA3942" w:rsidR="005D1D5E" w:rsidRPr="005D1D5E" w:rsidDel="006613A4" w:rsidRDefault="005D1D5E" w:rsidP="005D1D5E">
      <w:pPr>
        <w:spacing w:after="0"/>
        <w:ind w:left="0"/>
        <w:rPr>
          <w:del w:id="2156" w:author="Leeyoung" w:date="2017-03-12T20:56:00Z"/>
          <w:rFonts w:eastAsia="Times New Roman"/>
          <w:color w:val="000000"/>
          <w:sz w:val="20"/>
          <w:szCs w:val="20"/>
        </w:rPr>
      </w:pPr>
      <w:del w:id="215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15F3EB1D" w14:textId="72636FF7" w:rsidR="005D1D5E" w:rsidRPr="005D1D5E" w:rsidDel="006613A4" w:rsidRDefault="005D1D5E" w:rsidP="005D1D5E">
      <w:pPr>
        <w:spacing w:after="0"/>
        <w:ind w:left="0"/>
        <w:rPr>
          <w:del w:id="2158" w:author="Leeyoung" w:date="2017-03-12T20:56:00Z"/>
          <w:rFonts w:eastAsia="Times New Roman"/>
          <w:color w:val="000000"/>
          <w:sz w:val="20"/>
          <w:szCs w:val="20"/>
        </w:rPr>
      </w:pPr>
    </w:p>
    <w:p w14:paraId="498F6790" w14:textId="6BCB5282" w:rsidR="005D1D5E" w:rsidRPr="005D1D5E" w:rsidDel="006613A4" w:rsidRDefault="005D1D5E" w:rsidP="005D1D5E">
      <w:pPr>
        <w:spacing w:after="0"/>
        <w:ind w:left="0"/>
        <w:rPr>
          <w:del w:id="2159" w:author="Leeyoung" w:date="2017-03-12T20:56:00Z"/>
          <w:rFonts w:eastAsia="Times New Roman"/>
          <w:color w:val="000000"/>
          <w:sz w:val="20"/>
          <w:szCs w:val="20"/>
        </w:rPr>
      </w:pPr>
    </w:p>
    <w:p w14:paraId="1D84E9B7" w14:textId="34C0DA0E" w:rsidR="005D1D5E" w:rsidRPr="005D1D5E" w:rsidDel="006613A4" w:rsidRDefault="005D1D5E" w:rsidP="005D1D5E">
      <w:pPr>
        <w:spacing w:after="0"/>
        <w:ind w:left="0"/>
        <w:rPr>
          <w:del w:id="2160" w:author="Leeyoung" w:date="2017-03-12T20:56:00Z"/>
          <w:rFonts w:eastAsia="Times New Roman"/>
          <w:color w:val="000000"/>
          <w:sz w:val="20"/>
          <w:szCs w:val="20"/>
        </w:rPr>
      </w:pPr>
      <w:del w:id="2161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augment "/te:te/te:tunnels/te:tunnel/te:config" {</w:delText>
        </w:r>
      </w:del>
    </w:p>
    <w:p w14:paraId="0F06C243" w14:textId="657A0A40" w:rsidR="005D1D5E" w:rsidRPr="005D1D5E" w:rsidDel="006613A4" w:rsidRDefault="005D1D5E" w:rsidP="005D1D5E">
      <w:pPr>
        <w:spacing w:after="0"/>
        <w:ind w:left="0"/>
        <w:rPr>
          <w:del w:id="2162" w:author="Leeyoung" w:date="2017-03-12T20:56:00Z"/>
          <w:rFonts w:eastAsia="Times New Roman"/>
          <w:color w:val="000000"/>
          <w:sz w:val="20"/>
          <w:szCs w:val="20"/>
        </w:rPr>
      </w:pPr>
    </w:p>
    <w:p w14:paraId="11574156" w14:textId="03E642E2" w:rsidR="005D1D5E" w:rsidRPr="005D1D5E" w:rsidDel="006613A4" w:rsidRDefault="005D1D5E" w:rsidP="005D1D5E">
      <w:pPr>
        <w:spacing w:after="0"/>
        <w:ind w:left="0"/>
        <w:rPr>
          <w:del w:id="2163" w:author="Leeyoung" w:date="2017-03-12T20:56:00Z"/>
          <w:rFonts w:eastAsia="Times New Roman"/>
          <w:color w:val="000000"/>
          <w:sz w:val="20"/>
          <w:szCs w:val="20"/>
        </w:rPr>
      </w:pPr>
      <w:del w:id="216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description</w:delText>
        </w:r>
      </w:del>
    </w:p>
    <w:p w14:paraId="5B722E2C" w14:textId="325C4FD3" w:rsidR="005D1D5E" w:rsidRPr="005D1D5E" w:rsidDel="006613A4" w:rsidRDefault="005D1D5E" w:rsidP="005D1D5E">
      <w:pPr>
        <w:spacing w:after="0"/>
        <w:ind w:left="0"/>
        <w:rPr>
          <w:del w:id="2165" w:author="Leeyoung" w:date="2017-03-12T20:56:00Z"/>
          <w:rFonts w:eastAsia="Times New Roman"/>
          <w:color w:val="000000"/>
          <w:sz w:val="20"/>
          <w:szCs w:val="20"/>
        </w:rPr>
      </w:pPr>
      <w:del w:id="216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"Augmentation parameters for config scaling-criteria</w:delText>
        </w:r>
      </w:del>
    </w:p>
    <w:p w14:paraId="46623516" w14:textId="680DDF38" w:rsidR="005D1D5E" w:rsidRPr="005D1D5E" w:rsidDel="006613A4" w:rsidRDefault="005D1D5E" w:rsidP="005D1D5E">
      <w:pPr>
        <w:spacing w:after="0"/>
        <w:ind w:left="0"/>
        <w:rPr>
          <w:del w:id="2167" w:author="Leeyoung" w:date="2017-03-12T20:56:00Z"/>
          <w:rFonts w:eastAsia="Times New Roman"/>
          <w:color w:val="000000"/>
          <w:sz w:val="20"/>
          <w:szCs w:val="20"/>
        </w:rPr>
      </w:pPr>
      <w:del w:id="216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TE tunnel topologies. Scale in/out criteria might be used</w:delText>
        </w:r>
      </w:del>
    </w:p>
    <w:p w14:paraId="409B646F" w14:textId="6FF5BB26" w:rsidR="005D1D5E" w:rsidRPr="005D1D5E" w:rsidDel="006613A4" w:rsidRDefault="005D1D5E" w:rsidP="005D1D5E">
      <w:pPr>
        <w:spacing w:after="0"/>
        <w:ind w:left="0"/>
        <w:rPr>
          <w:del w:id="2169" w:author="Leeyoung" w:date="2017-03-12T20:56:00Z"/>
          <w:rFonts w:eastAsia="Times New Roman"/>
          <w:color w:val="000000"/>
          <w:sz w:val="20"/>
          <w:szCs w:val="20"/>
        </w:rPr>
      </w:pPr>
      <w:del w:id="217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for network autonomics in order the controller</w:delText>
        </w:r>
      </w:del>
    </w:p>
    <w:p w14:paraId="2468CF31" w14:textId="0F429B7A" w:rsidR="005D1D5E" w:rsidRPr="005D1D5E" w:rsidDel="006613A4" w:rsidRDefault="005D1D5E" w:rsidP="005D1D5E">
      <w:pPr>
        <w:spacing w:after="0"/>
        <w:ind w:left="0"/>
        <w:rPr>
          <w:del w:id="2171" w:author="Leeyoung" w:date="2017-03-12T20:56:00Z"/>
          <w:rFonts w:eastAsia="Times New Roman"/>
          <w:color w:val="000000"/>
          <w:sz w:val="20"/>
          <w:szCs w:val="20"/>
        </w:rPr>
      </w:pPr>
      <w:del w:id="217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to react to a certain set of monitored params.";</w:delText>
        </w:r>
      </w:del>
    </w:p>
    <w:p w14:paraId="63E14E9C" w14:textId="09535152" w:rsidR="005D1D5E" w:rsidRPr="005D1D5E" w:rsidDel="006613A4" w:rsidRDefault="005D1D5E" w:rsidP="005D1D5E">
      <w:pPr>
        <w:spacing w:after="0"/>
        <w:ind w:left="0"/>
        <w:rPr>
          <w:del w:id="2173" w:author="Leeyoung" w:date="2017-03-12T20:56:00Z"/>
          <w:rFonts w:eastAsia="Times New Roman"/>
          <w:color w:val="000000"/>
          <w:sz w:val="20"/>
          <w:szCs w:val="20"/>
        </w:rPr>
      </w:pPr>
    </w:p>
    <w:p w14:paraId="55919F45" w14:textId="6A94DF88" w:rsidR="005D1D5E" w:rsidRPr="005D1D5E" w:rsidDel="006613A4" w:rsidRDefault="005D1D5E" w:rsidP="005D1D5E">
      <w:pPr>
        <w:spacing w:after="0"/>
        <w:ind w:left="0"/>
        <w:rPr>
          <w:del w:id="2174" w:author="Leeyoung" w:date="2017-03-12T20:56:00Z"/>
          <w:rFonts w:eastAsia="Times New Roman"/>
          <w:color w:val="000000"/>
          <w:sz w:val="20"/>
          <w:szCs w:val="20"/>
        </w:rPr>
      </w:pPr>
      <w:del w:id="2175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container te-scaling-intent {</w:delText>
        </w:r>
      </w:del>
    </w:p>
    <w:p w14:paraId="4E9809C9" w14:textId="6095A458" w:rsidR="005D1D5E" w:rsidRPr="005D1D5E" w:rsidDel="006613A4" w:rsidRDefault="005D1D5E" w:rsidP="005D1D5E">
      <w:pPr>
        <w:spacing w:after="0"/>
        <w:ind w:left="0"/>
        <w:rPr>
          <w:del w:id="2176" w:author="Leeyoung" w:date="2017-03-12T20:56:00Z"/>
          <w:rFonts w:eastAsia="Times New Roman"/>
          <w:color w:val="000000"/>
          <w:sz w:val="20"/>
          <w:szCs w:val="20"/>
        </w:rPr>
      </w:pPr>
      <w:del w:id="217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description</w:delText>
        </w:r>
      </w:del>
    </w:p>
    <w:p w14:paraId="39BC3731" w14:textId="01CA235A" w:rsidR="005D1D5E" w:rsidRPr="005D1D5E" w:rsidDel="006613A4" w:rsidRDefault="005D1D5E" w:rsidP="005D1D5E">
      <w:pPr>
        <w:spacing w:after="0"/>
        <w:ind w:left="0"/>
        <w:rPr>
          <w:del w:id="2178" w:author="Leeyoung" w:date="2017-03-12T20:56:00Z"/>
          <w:rFonts w:eastAsia="Times New Roman"/>
          <w:color w:val="000000"/>
          <w:sz w:val="20"/>
          <w:szCs w:val="20"/>
        </w:rPr>
      </w:pPr>
      <w:del w:id="2179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"scaling intent";</w:delText>
        </w:r>
      </w:del>
    </w:p>
    <w:p w14:paraId="049E1E1C" w14:textId="42BADC3B" w:rsidR="005D1D5E" w:rsidRPr="005D1D5E" w:rsidDel="006613A4" w:rsidRDefault="005D1D5E" w:rsidP="005D1D5E">
      <w:pPr>
        <w:spacing w:after="0"/>
        <w:ind w:left="0"/>
        <w:rPr>
          <w:del w:id="2180" w:author="Leeyoung" w:date="2017-03-12T20:56:00Z"/>
          <w:rFonts w:eastAsia="Times New Roman"/>
          <w:color w:val="000000"/>
          <w:sz w:val="20"/>
          <w:szCs w:val="20"/>
        </w:rPr>
      </w:pPr>
    </w:p>
    <w:p w14:paraId="40F5BA57" w14:textId="639EDA27" w:rsidR="005D1D5E" w:rsidRPr="005D1D5E" w:rsidDel="006613A4" w:rsidRDefault="005D1D5E" w:rsidP="005D1D5E">
      <w:pPr>
        <w:spacing w:after="0"/>
        <w:ind w:left="0"/>
        <w:rPr>
          <w:del w:id="2181" w:author="Leeyoung" w:date="2017-03-12T20:56:00Z"/>
          <w:rFonts w:eastAsia="Times New Roman"/>
          <w:color w:val="000000"/>
          <w:sz w:val="20"/>
          <w:szCs w:val="20"/>
        </w:rPr>
      </w:pPr>
      <w:del w:id="218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container scale-in-intent{</w:delText>
        </w:r>
      </w:del>
    </w:p>
    <w:p w14:paraId="2DFA6EDA" w14:textId="5C424EA6" w:rsidR="005D1D5E" w:rsidRPr="005D1D5E" w:rsidDel="006613A4" w:rsidRDefault="005D1D5E" w:rsidP="005D1D5E">
      <w:pPr>
        <w:spacing w:after="0"/>
        <w:ind w:left="0"/>
        <w:rPr>
          <w:del w:id="2183" w:author="Leeyoung" w:date="2017-03-12T20:56:00Z"/>
          <w:rFonts w:eastAsia="Times New Roman"/>
          <w:color w:val="000000"/>
          <w:sz w:val="20"/>
          <w:szCs w:val="20"/>
        </w:rPr>
      </w:pPr>
      <w:del w:id="218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description</w:delText>
        </w:r>
      </w:del>
    </w:p>
    <w:p w14:paraId="7B7B7377" w14:textId="264D5585" w:rsidR="005D1D5E" w:rsidRPr="005D1D5E" w:rsidDel="006613A4" w:rsidRDefault="005D1D5E" w:rsidP="005D1D5E">
      <w:pPr>
        <w:spacing w:after="0"/>
        <w:ind w:left="0"/>
        <w:rPr>
          <w:del w:id="2185" w:author="Leeyoung" w:date="2017-03-12T20:56:00Z"/>
          <w:rFonts w:eastAsia="Times New Roman"/>
          <w:color w:val="000000"/>
          <w:sz w:val="20"/>
          <w:szCs w:val="20"/>
        </w:rPr>
      </w:pPr>
      <w:del w:id="218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    "scale-in";</w:delText>
        </w:r>
      </w:del>
    </w:p>
    <w:p w14:paraId="4A098701" w14:textId="68FBF703" w:rsidR="005D1D5E" w:rsidRPr="005D1D5E" w:rsidDel="006613A4" w:rsidRDefault="005D1D5E" w:rsidP="005D1D5E">
      <w:pPr>
        <w:spacing w:after="0"/>
        <w:ind w:left="0"/>
        <w:rPr>
          <w:del w:id="2187" w:author="Leeyoung" w:date="2017-03-12T20:56:00Z"/>
          <w:rFonts w:eastAsia="Times New Roman"/>
          <w:color w:val="000000"/>
          <w:sz w:val="20"/>
          <w:szCs w:val="20"/>
        </w:rPr>
      </w:pPr>
      <w:del w:id="218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uses scaling-intent;</w:delText>
        </w:r>
      </w:del>
    </w:p>
    <w:p w14:paraId="6A8D050E" w14:textId="2751668B" w:rsidR="005D1D5E" w:rsidRPr="005D1D5E" w:rsidDel="006613A4" w:rsidRDefault="005D1D5E" w:rsidP="005D1D5E">
      <w:pPr>
        <w:spacing w:after="0"/>
        <w:ind w:left="0"/>
        <w:rPr>
          <w:del w:id="2189" w:author="Leeyoung" w:date="2017-03-12T20:56:00Z"/>
          <w:rFonts w:eastAsia="Times New Roman"/>
          <w:color w:val="000000"/>
          <w:sz w:val="20"/>
          <w:szCs w:val="20"/>
        </w:rPr>
      </w:pPr>
      <w:del w:id="219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}</w:delText>
        </w:r>
      </w:del>
    </w:p>
    <w:p w14:paraId="3F07E62B" w14:textId="06E84659" w:rsidR="005D1D5E" w:rsidRPr="005D1D5E" w:rsidDel="006613A4" w:rsidRDefault="005D1D5E" w:rsidP="005D1D5E">
      <w:pPr>
        <w:spacing w:after="0"/>
        <w:ind w:left="0"/>
        <w:rPr>
          <w:del w:id="2191" w:author="Leeyoung" w:date="2017-03-12T20:56:00Z"/>
          <w:rFonts w:eastAsia="Times New Roman"/>
          <w:color w:val="000000"/>
          <w:sz w:val="20"/>
          <w:szCs w:val="20"/>
        </w:rPr>
      </w:pPr>
      <w:del w:id="219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</w:delText>
        </w:r>
        <w:r w:rsidRPr="005D1D5E" w:rsidDel="006613A4">
          <w:rPr>
            <w:rFonts w:eastAsia="Times New Roman"/>
            <w:color w:val="000000"/>
            <w:sz w:val="20"/>
            <w:szCs w:val="20"/>
          </w:rPr>
          <w:tab/>
          <w:delText>container scale-out-intent{</w:delText>
        </w:r>
      </w:del>
    </w:p>
    <w:p w14:paraId="2D15D1AB" w14:textId="75E3F0C3" w:rsidR="005D1D5E" w:rsidRPr="005D1D5E" w:rsidDel="006613A4" w:rsidRDefault="005D1D5E" w:rsidP="005D1D5E">
      <w:pPr>
        <w:spacing w:after="0"/>
        <w:ind w:left="0"/>
        <w:rPr>
          <w:del w:id="2193" w:author="Leeyoung" w:date="2017-03-12T20:56:00Z"/>
          <w:rFonts w:eastAsia="Times New Roman"/>
          <w:color w:val="000000"/>
          <w:sz w:val="20"/>
          <w:szCs w:val="20"/>
        </w:rPr>
      </w:pPr>
      <w:del w:id="219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description</w:delText>
        </w:r>
      </w:del>
    </w:p>
    <w:p w14:paraId="391962FD" w14:textId="23117EA1" w:rsidR="005D1D5E" w:rsidRPr="005D1D5E" w:rsidDel="006613A4" w:rsidRDefault="005D1D5E" w:rsidP="005D1D5E">
      <w:pPr>
        <w:spacing w:after="0"/>
        <w:ind w:left="0"/>
        <w:rPr>
          <w:del w:id="2195" w:author="Leeyoung" w:date="2017-03-12T20:56:00Z"/>
          <w:rFonts w:eastAsia="Times New Roman"/>
          <w:color w:val="000000"/>
          <w:sz w:val="20"/>
          <w:szCs w:val="20"/>
        </w:rPr>
      </w:pPr>
      <w:del w:id="2196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    "scale-out";                </w:delText>
        </w:r>
      </w:del>
    </w:p>
    <w:p w14:paraId="1DF763E5" w14:textId="65753594" w:rsidR="005D1D5E" w:rsidRPr="005D1D5E" w:rsidDel="006613A4" w:rsidRDefault="005D1D5E" w:rsidP="005D1D5E">
      <w:pPr>
        <w:spacing w:after="0"/>
        <w:ind w:left="0"/>
        <w:rPr>
          <w:del w:id="2197" w:author="Leeyoung" w:date="2017-03-12T20:56:00Z"/>
          <w:rFonts w:eastAsia="Times New Roman"/>
          <w:color w:val="000000"/>
          <w:sz w:val="20"/>
          <w:szCs w:val="20"/>
        </w:rPr>
      </w:pPr>
      <w:del w:id="2198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    uses scaling-intent;</w:delText>
        </w:r>
      </w:del>
    </w:p>
    <w:p w14:paraId="36C015D1" w14:textId="6A0E85F0" w:rsidR="005D1D5E" w:rsidRPr="005D1D5E" w:rsidDel="006613A4" w:rsidRDefault="005D1D5E" w:rsidP="005D1D5E">
      <w:pPr>
        <w:spacing w:after="0"/>
        <w:ind w:left="0"/>
        <w:rPr>
          <w:del w:id="2199" w:author="Leeyoung" w:date="2017-03-12T20:56:00Z"/>
          <w:rFonts w:eastAsia="Times New Roman"/>
          <w:color w:val="000000"/>
          <w:sz w:val="20"/>
          <w:szCs w:val="20"/>
        </w:rPr>
      </w:pPr>
      <w:del w:id="2200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    }</w:delText>
        </w:r>
      </w:del>
    </w:p>
    <w:p w14:paraId="0211D3AA" w14:textId="77B146CF" w:rsidR="005D1D5E" w:rsidRPr="005D1D5E" w:rsidDel="006613A4" w:rsidRDefault="005D1D5E" w:rsidP="005D1D5E">
      <w:pPr>
        <w:spacing w:after="0"/>
        <w:ind w:left="0"/>
        <w:rPr>
          <w:del w:id="2201" w:author="Leeyoung" w:date="2017-03-12T20:56:00Z"/>
          <w:rFonts w:eastAsia="Times New Roman"/>
          <w:color w:val="000000"/>
          <w:sz w:val="20"/>
          <w:szCs w:val="20"/>
        </w:rPr>
      </w:pPr>
      <w:del w:id="2202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    }</w:delText>
        </w:r>
      </w:del>
    </w:p>
    <w:p w14:paraId="00F1C0FB" w14:textId="17710B45" w:rsidR="005D1D5E" w:rsidRPr="005D1D5E" w:rsidDel="006613A4" w:rsidRDefault="005D1D5E" w:rsidP="005D1D5E">
      <w:pPr>
        <w:spacing w:after="0"/>
        <w:ind w:left="0"/>
        <w:rPr>
          <w:del w:id="2203" w:author="Leeyoung" w:date="2017-03-12T20:56:00Z"/>
          <w:rFonts w:eastAsia="Times New Roman"/>
          <w:color w:val="000000"/>
          <w:sz w:val="20"/>
          <w:szCs w:val="20"/>
        </w:rPr>
      </w:pPr>
      <w:del w:id="2204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 xml:space="preserve">    }</w:delText>
        </w:r>
      </w:del>
    </w:p>
    <w:p w14:paraId="558514B5" w14:textId="66CA263D" w:rsidR="005D1D5E" w:rsidRPr="005D1D5E" w:rsidDel="006613A4" w:rsidRDefault="005D1D5E" w:rsidP="005D1D5E">
      <w:pPr>
        <w:spacing w:after="0"/>
        <w:ind w:left="0"/>
        <w:rPr>
          <w:del w:id="2205" w:author="Leeyoung" w:date="2017-03-12T20:56:00Z"/>
          <w:rFonts w:eastAsia="Times New Roman"/>
          <w:color w:val="000000"/>
          <w:sz w:val="20"/>
          <w:szCs w:val="20"/>
        </w:rPr>
      </w:pPr>
    </w:p>
    <w:p w14:paraId="0E3E920F" w14:textId="048F1623" w:rsidR="001D1977" w:rsidDel="006613A4" w:rsidRDefault="005D1D5E" w:rsidP="001D1977">
      <w:pPr>
        <w:spacing w:after="0"/>
        <w:ind w:left="0"/>
        <w:rPr>
          <w:del w:id="2206" w:author="Leeyoung" w:date="2017-03-12T20:56:00Z"/>
          <w:rFonts w:eastAsia="Times New Roman"/>
          <w:color w:val="000000"/>
          <w:sz w:val="20"/>
          <w:szCs w:val="20"/>
        </w:rPr>
      </w:pPr>
      <w:del w:id="2207" w:author="Leeyoung" w:date="2017-03-12T20:56:00Z">
        <w:r w:rsidRPr="005D1D5E" w:rsidDel="006613A4">
          <w:rPr>
            <w:rFonts w:eastAsia="Times New Roman"/>
            <w:color w:val="000000"/>
            <w:sz w:val="20"/>
            <w:szCs w:val="20"/>
          </w:rPr>
          <w:delText>}</w:delText>
        </w:r>
      </w:del>
    </w:p>
    <w:p w14:paraId="47AD2EE4" w14:textId="6F96FB96" w:rsidR="00304C46" w:rsidRDefault="00304C46" w:rsidP="001D1977">
      <w:pPr>
        <w:spacing w:after="0"/>
        <w:ind w:left="0"/>
        <w:rPr>
          <w:lang w:eastAsia="zh-CN"/>
        </w:rPr>
      </w:pPr>
      <w:r w:rsidRPr="00304C46">
        <w:rPr>
          <w:lang w:eastAsia="zh-CN"/>
        </w:rPr>
        <w:t>&lt;CODE ENDS&gt;</w:t>
      </w:r>
    </w:p>
    <w:p w14:paraId="7EFA7234" w14:textId="77777777" w:rsidR="001D1977" w:rsidRDefault="001D1977" w:rsidP="001D1977">
      <w:pPr>
        <w:spacing w:after="0"/>
        <w:ind w:left="0"/>
        <w:rPr>
          <w:lang w:eastAsia="zh-CN"/>
        </w:rPr>
      </w:pPr>
    </w:p>
    <w:p w14:paraId="27DF1DE3" w14:textId="77777777" w:rsidR="000910AD" w:rsidRDefault="000910AD" w:rsidP="001D1977">
      <w:pPr>
        <w:spacing w:after="0"/>
        <w:ind w:left="0"/>
        <w:rPr>
          <w:lang w:eastAsia="zh-CN"/>
        </w:rPr>
      </w:pPr>
    </w:p>
    <w:p w14:paraId="18485CEB" w14:textId="77777777" w:rsidR="000910AD" w:rsidRPr="00EF3721" w:rsidRDefault="000910AD" w:rsidP="00511777">
      <w:pPr>
        <w:pStyle w:val="Heading2"/>
        <w:rPr>
          <w:lang w:val="es-ES_tradnl" w:eastAsia="zh-CN"/>
        </w:rPr>
      </w:pPr>
      <w:bookmarkStart w:id="2208" w:name="_Toc476921247"/>
      <w:bookmarkStart w:id="2209" w:name="_Toc477116952"/>
      <w:r w:rsidRPr="00EF3721">
        <w:rPr>
          <w:lang w:val="es-ES_tradnl" w:eastAsia="zh-CN"/>
        </w:rPr>
        <w:t>ietf-actn-te-kpi-telemetry model</w:t>
      </w:r>
      <w:bookmarkEnd w:id="2208"/>
      <w:bookmarkEnd w:id="2209"/>
      <w:r w:rsidRPr="00EF3721">
        <w:rPr>
          <w:lang w:val="es-ES_tradnl" w:eastAsia="zh-CN"/>
        </w:rPr>
        <w:t xml:space="preserve"> </w:t>
      </w:r>
    </w:p>
    <w:p w14:paraId="4E5C6D37" w14:textId="77777777" w:rsidR="000910AD" w:rsidRDefault="000910AD" w:rsidP="000910AD">
      <w:pPr>
        <w:rPr>
          <w:rFonts w:eastAsiaTheme="minorEastAsia"/>
          <w:lang w:eastAsia="zh-CN"/>
        </w:rPr>
      </w:pPr>
      <w:r w:rsidRPr="00304C46">
        <w:rPr>
          <w:rFonts w:eastAsiaTheme="minorEastAsia"/>
          <w:lang w:eastAsia="zh-CN"/>
        </w:rPr>
        <w:lastRenderedPageBreak/>
        <w:t>The YANG code is as follows:</w:t>
      </w:r>
      <w:r>
        <w:rPr>
          <w:rFonts w:eastAsiaTheme="minorEastAsia"/>
          <w:lang w:eastAsia="zh-CN"/>
        </w:rPr>
        <w:t xml:space="preserve"> </w:t>
      </w:r>
    </w:p>
    <w:p w14:paraId="358A5E17" w14:textId="77777777" w:rsidR="000910AD" w:rsidRDefault="000910AD" w:rsidP="001D1977">
      <w:pPr>
        <w:spacing w:after="0"/>
        <w:ind w:left="0"/>
        <w:rPr>
          <w:lang w:eastAsia="zh-CN"/>
        </w:rPr>
      </w:pPr>
    </w:p>
    <w:p w14:paraId="68FC2535" w14:textId="77777777" w:rsidR="001D1977" w:rsidRDefault="001D1977" w:rsidP="001D1977">
      <w:pPr>
        <w:spacing w:after="0"/>
        <w:ind w:left="0"/>
        <w:rPr>
          <w:lang w:eastAsia="zh-CN"/>
        </w:rPr>
      </w:pPr>
    </w:p>
    <w:p w14:paraId="027103FA" w14:textId="2D9A3901" w:rsidR="001D1977" w:rsidRDefault="001D1977" w:rsidP="001D1977">
      <w:pPr>
        <w:ind w:left="0"/>
        <w:rPr>
          <w:ins w:id="2210" w:author="Leeyoung" w:date="2017-03-12T20:59:00Z"/>
          <w:rStyle w:val="Hyperlink"/>
          <w:rFonts w:eastAsiaTheme="minorEastAsia"/>
          <w:lang w:eastAsia="zh-CN"/>
        </w:rPr>
      </w:pPr>
      <w:r w:rsidRPr="00304C46">
        <w:rPr>
          <w:rFonts w:eastAsiaTheme="minorEastAsia"/>
          <w:lang w:eastAsia="zh-CN"/>
        </w:rPr>
        <w:t xml:space="preserve">&lt;CODE BEGINS&gt; file </w:t>
      </w:r>
      <w:ins w:id="2211" w:author="Leeyoung" w:date="2017-03-12T22:14:00Z">
        <w:r w:rsidR="00465892" w:rsidRPr="00465892">
          <w:rPr>
            <w:szCs w:val="20"/>
            <w:lang w:eastAsia="zh-CN"/>
          </w:rPr>
          <w:t>"</w:t>
        </w:r>
      </w:ins>
      <w:hyperlink r:id="rId14" w:history="1">
        <w:r w:rsidR="001B3EEB" w:rsidRPr="00037FEC">
          <w:rPr>
            <w:rStyle w:val="Hyperlink"/>
            <w:rFonts w:eastAsiaTheme="minorEastAsia"/>
            <w:lang w:eastAsia="zh-CN"/>
          </w:rPr>
          <w:t>ietf</w:t>
        </w:r>
        <w:r w:rsidR="001B3EEB" w:rsidRPr="00037FEC">
          <w:rPr>
            <w:rStyle w:val="Hyperlink"/>
            <w:lang w:eastAsia="zh-CN"/>
          </w:rPr>
          <w:t>-actn-te-kpi-telemetry</w:t>
        </w:r>
        <w:r w:rsidR="001B3EEB" w:rsidRPr="00037FEC">
          <w:rPr>
            <w:rStyle w:val="Hyperlink"/>
            <w:rFonts w:eastAsiaTheme="minorEastAsia"/>
            <w:lang w:eastAsia="zh-CN"/>
          </w:rPr>
          <w:t>@2017-03-13.yang</w:t>
        </w:r>
      </w:hyperlink>
      <w:ins w:id="2212" w:author="Leeyoung" w:date="2017-03-12T22:14:00Z">
        <w:r w:rsidR="00465892" w:rsidRPr="00465892">
          <w:rPr>
            <w:szCs w:val="20"/>
            <w:lang w:eastAsia="zh-CN"/>
          </w:rPr>
          <w:t>"</w:t>
        </w:r>
      </w:ins>
    </w:p>
    <w:p w14:paraId="55550C7F" w14:textId="5AD9DC81" w:rsidR="00332680" w:rsidRPr="00332680" w:rsidDel="006C0BDD" w:rsidRDefault="00332680" w:rsidP="00332680">
      <w:pPr>
        <w:pStyle w:val="NoSpacing"/>
        <w:rPr>
          <w:del w:id="2213" w:author="Leeyoung" w:date="2017-03-12T23:06:00Z"/>
          <w:sz w:val="20"/>
          <w:szCs w:val="20"/>
          <w:lang w:eastAsia="zh-CN"/>
        </w:rPr>
      </w:pPr>
    </w:p>
    <w:p w14:paraId="5B66CF81" w14:textId="77777777" w:rsidR="006C0BDD" w:rsidRPr="006C0BDD" w:rsidRDefault="006C0BDD" w:rsidP="006C0BDD">
      <w:pPr>
        <w:spacing w:after="0" w:line="240" w:lineRule="auto"/>
        <w:ind w:left="0"/>
        <w:rPr>
          <w:ins w:id="2214" w:author="Leeyoung" w:date="2017-03-12T23:07:00Z"/>
          <w:rFonts w:eastAsiaTheme="minorEastAsia"/>
          <w:sz w:val="20"/>
          <w:szCs w:val="20"/>
          <w:lang w:eastAsia="zh-CN"/>
        </w:rPr>
      </w:pPr>
      <w:ins w:id="2215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>module ietf-actn-te-kpi-telemetry {</w:t>
        </w:r>
      </w:ins>
    </w:p>
    <w:p w14:paraId="12335F75" w14:textId="77777777" w:rsidR="006C0BDD" w:rsidRPr="006C0BDD" w:rsidRDefault="006C0BDD" w:rsidP="006C0BDD">
      <w:pPr>
        <w:spacing w:after="0" w:line="240" w:lineRule="auto"/>
        <w:ind w:left="0"/>
        <w:rPr>
          <w:ins w:id="2216" w:author="Leeyoung" w:date="2017-03-12T23:07:00Z"/>
          <w:rFonts w:eastAsiaTheme="minorEastAsia"/>
          <w:sz w:val="20"/>
          <w:szCs w:val="20"/>
          <w:lang w:eastAsia="zh-CN"/>
        </w:rPr>
      </w:pPr>
    </w:p>
    <w:p w14:paraId="57E1CBF1" w14:textId="77777777" w:rsidR="006C0BDD" w:rsidRPr="006C0BDD" w:rsidRDefault="006C0BDD" w:rsidP="006C0BDD">
      <w:pPr>
        <w:spacing w:after="0" w:line="240" w:lineRule="auto"/>
        <w:ind w:left="0"/>
        <w:rPr>
          <w:ins w:id="2217" w:author="Leeyoung" w:date="2017-03-12T23:07:00Z"/>
          <w:rFonts w:eastAsiaTheme="minorEastAsia"/>
          <w:sz w:val="20"/>
          <w:szCs w:val="20"/>
          <w:lang w:eastAsia="zh-CN"/>
        </w:rPr>
      </w:pPr>
      <w:ins w:id="221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namespace</w:t>
        </w:r>
      </w:ins>
    </w:p>
    <w:p w14:paraId="0C59BE7C" w14:textId="77777777" w:rsidR="006C0BDD" w:rsidRPr="006C0BDD" w:rsidRDefault="006C0BDD" w:rsidP="006C0BDD">
      <w:pPr>
        <w:spacing w:after="0" w:line="240" w:lineRule="auto"/>
        <w:ind w:left="0"/>
        <w:rPr>
          <w:ins w:id="2219" w:author="Leeyoung" w:date="2017-03-12T23:07:00Z"/>
          <w:rFonts w:eastAsiaTheme="minorEastAsia"/>
          <w:sz w:val="20"/>
          <w:szCs w:val="20"/>
          <w:lang w:eastAsia="zh-CN"/>
        </w:rPr>
      </w:pPr>
      <w:ins w:id="222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"urn:ietf:params:xml:ns:yang:ietf-actn-te-kpi-telemetry";</w:t>
        </w:r>
      </w:ins>
    </w:p>
    <w:p w14:paraId="69ED5E08" w14:textId="77777777" w:rsidR="006C0BDD" w:rsidRPr="006C0BDD" w:rsidRDefault="006C0BDD" w:rsidP="006C0BDD">
      <w:pPr>
        <w:spacing w:after="0" w:line="240" w:lineRule="auto"/>
        <w:ind w:left="0"/>
        <w:rPr>
          <w:ins w:id="2221" w:author="Leeyoung" w:date="2017-03-12T23:07:00Z"/>
          <w:rFonts w:eastAsiaTheme="minorEastAsia"/>
          <w:sz w:val="20"/>
          <w:szCs w:val="20"/>
          <w:lang w:eastAsia="zh-CN"/>
        </w:rPr>
      </w:pPr>
    </w:p>
    <w:p w14:paraId="523D4195" w14:textId="77777777" w:rsidR="006C0BDD" w:rsidRPr="006C0BDD" w:rsidRDefault="006C0BDD" w:rsidP="006C0BDD">
      <w:pPr>
        <w:spacing w:after="0" w:line="240" w:lineRule="auto"/>
        <w:ind w:left="0"/>
        <w:rPr>
          <w:ins w:id="2222" w:author="Leeyoung" w:date="2017-03-12T23:07:00Z"/>
          <w:rFonts w:eastAsiaTheme="minorEastAsia"/>
          <w:sz w:val="20"/>
          <w:szCs w:val="20"/>
          <w:lang w:eastAsia="zh-CN"/>
        </w:rPr>
      </w:pPr>
      <w:ins w:id="2223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prefix "actn-tel";</w:t>
        </w:r>
      </w:ins>
    </w:p>
    <w:p w14:paraId="1309C175" w14:textId="77777777" w:rsidR="006C0BDD" w:rsidRPr="006C0BDD" w:rsidRDefault="006C0BDD" w:rsidP="006C0BDD">
      <w:pPr>
        <w:spacing w:after="0" w:line="240" w:lineRule="auto"/>
        <w:ind w:left="0"/>
        <w:rPr>
          <w:ins w:id="2224" w:author="Leeyoung" w:date="2017-03-12T23:07:00Z"/>
          <w:rFonts w:eastAsiaTheme="minorEastAsia"/>
          <w:sz w:val="20"/>
          <w:szCs w:val="20"/>
          <w:lang w:eastAsia="zh-CN"/>
        </w:rPr>
      </w:pPr>
    </w:p>
    <w:p w14:paraId="784F4E30" w14:textId="77777777" w:rsidR="006C0BDD" w:rsidRPr="006C0BDD" w:rsidRDefault="006C0BDD" w:rsidP="006C0BDD">
      <w:pPr>
        <w:spacing w:after="0" w:line="240" w:lineRule="auto"/>
        <w:ind w:left="0"/>
        <w:rPr>
          <w:ins w:id="2225" w:author="Leeyoung" w:date="2017-03-12T23:07:00Z"/>
          <w:rFonts w:eastAsiaTheme="minorEastAsia"/>
          <w:sz w:val="20"/>
          <w:szCs w:val="20"/>
          <w:lang w:eastAsia="zh-CN"/>
        </w:rPr>
      </w:pPr>
      <w:ins w:id="222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import ietf-actn-vn {</w:t>
        </w:r>
      </w:ins>
    </w:p>
    <w:p w14:paraId="1577797B" w14:textId="77777777" w:rsidR="006C0BDD" w:rsidRPr="006C0BDD" w:rsidRDefault="006C0BDD" w:rsidP="006C0BDD">
      <w:pPr>
        <w:spacing w:after="0" w:line="240" w:lineRule="auto"/>
        <w:ind w:left="0"/>
        <w:rPr>
          <w:ins w:id="2227" w:author="Leeyoung" w:date="2017-03-12T23:07:00Z"/>
          <w:rFonts w:eastAsiaTheme="minorEastAsia"/>
          <w:sz w:val="20"/>
          <w:szCs w:val="20"/>
          <w:lang w:eastAsia="zh-CN"/>
        </w:rPr>
      </w:pPr>
      <w:ins w:id="222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prefix "actn-vn";</w:t>
        </w:r>
      </w:ins>
    </w:p>
    <w:p w14:paraId="237C28D8" w14:textId="77777777" w:rsidR="006C0BDD" w:rsidRPr="006C0BDD" w:rsidRDefault="006C0BDD" w:rsidP="006C0BDD">
      <w:pPr>
        <w:spacing w:after="0" w:line="240" w:lineRule="auto"/>
        <w:ind w:left="0"/>
        <w:rPr>
          <w:ins w:id="2229" w:author="Leeyoung" w:date="2017-03-12T23:07:00Z"/>
          <w:rFonts w:eastAsiaTheme="minorEastAsia"/>
          <w:sz w:val="20"/>
          <w:szCs w:val="20"/>
          <w:lang w:eastAsia="zh-CN"/>
        </w:rPr>
      </w:pPr>
      <w:ins w:id="223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}</w:t>
        </w:r>
      </w:ins>
    </w:p>
    <w:p w14:paraId="6D37B30B" w14:textId="77777777" w:rsidR="006C0BDD" w:rsidRPr="006C0BDD" w:rsidRDefault="006C0BDD" w:rsidP="006C0BDD">
      <w:pPr>
        <w:spacing w:after="0" w:line="240" w:lineRule="auto"/>
        <w:ind w:left="0"/>
        <w:rPr>
          <w:ins w:id="2231" w:author="Leeyoung" w:date="2017-03-12T23:07:00Z"/>
          <w:rFonts w:eastAsiaTheme="minorEastAsia"/>
          <w:sz w:val="20"/>
          <w:szCs w:val="20"/>
          <w:lang w:eastAsia="zh-CN"/>
        </w:rPr>
      </w:pPr>
    </w:p>
    <w:p w14:paraId="0CDC9F44" w14:textId="77777777" w:rsidR="006C0BDD" w:rsidRPr="006C0BDD" w:rsidRDefault="006C0BDD" w:rsidP="006C0BDD">
      <w:pPr>
        <w:spacing w:after="0" w:line="240" w:lineRule="auto"/>
        <w:ind w:left="0"/>
        <w:rPr>
          <w:ins w:id="2232" w:author="Leeyoung" w:date="2017-03-12T23:07:00Z"/>
          <w:rFonts w:eastAsiaTheme="minorEastAsia"/>
          <w:sz w:val="20"/>
          <w:szCs w:val="20"/>
          <w:lang w:eastAsia="zh-CN"/>
        </w:rPr>
      </w:pPr>
      <w:ins w:id="2233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import ietf-te-kpi-telemetry {</w:t>
        </w:r>
      </w:ins>
    </w:p>
    <w:p w14:paraId="06D6A755" w14:textId="77777777" w:rsidR="006C0BDD" w:rsidRPr="006C0BDD" w:rsidRDefault="006C0BDD" w:rsidP="006C0BDD">
      <w:pPr>
        <w:spacing w:after="0" w:line="240" w:lineRule="auto"/>
        <w:ind w:left="0"/>
        <w:rPr>
          <w:ins w:id="2234" w:author="Leeyoung" w:date="2017-03-12T23:07:00Z"/>
          <w:rFonts w:eastAsiaTheme="minorEastAsia"/>
          <w:sz w:val="20"/>
          <w:szCs w:val="20"/>
          <w:lang w:eastAsia="zh-CN"/>
        </w:rPr>
      </w:pPr>
      <w:ins w:id="2235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prefix "te-kpi";</w:t>
        </w:r>
      </w:ins>
    </w:p>
    <w:p w14:paraId="73DE211F" w14:textId="77777777" w:rsidR="006C0BDD" w:rsidRPr="006C0BDD" w:rsidRDefault="006C0BDD" w:rsidP="006C0BDD">
      <w:pPr>
        <w:spacing w:after="0" w:line="240" w:lineRule="auto"/>
        <w:ind w:left="0"/>
        <w:rPr>
          <w:ins w:id="2236" w:author="Leeyoung" w:date="2017-03-12T23:07:00Z"/>
          <w:rFonts w:eastAsiaTheme="minorEastAsia"/>
          <w:sz w:val="20"/>
          <w:szCs w:val="20"/>
          <w:lang w:eastAsia="zh-CN"/>
        </w:rPr>
      </w:pPr>
      <w:ins w:id="2237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}</w:t>
        </w:r>
      </w:ins>
    </w:p>
    <w:p w14:paraId="2BA999C6" w14:textId="77777777" w:rsidR="006C0BDD" w:rsidRPr="006C0BDD" w:rsidRDefault="006C0BDD" w:rsidP="006C0BDD">
      <w:pPr>
        <w:spacing w:after="0" w:line="240" w:lineRule="auto"/>
        <w:ind w:left="0"/>
        <w:rPr>
          <w:ins w:id="2238" w:author="Leeyoung" w:date="2017-03-12T23:07:00Z"/>
          <w:rFonts w:eastAsiaTheme="minorEastAsia"/>
          <w:sz w:val="20"/>
          <w:szCs w:val="20"/>
          <w:lang w:eastAsia="zh-CN"/>
        </w:rPr>
      </w:pPr>
    </w:p>
    <w:p w14:paraId="247D0FFB" w14:textId="77777777" w:rsidR="006C0BDD" w:rsidRPr="006C0BDD" w:rsidRDefault="006C0BDD" w:rsidP="006C0BDD">
      <w:pPr>
        <w:spacing w:after="0" w:line="240" w:lineRule="auto"/>
        <w:ind w:left="0"/>
        <w:rPr>
          <w:ins w:id="2239" w:author="Leeyoung" w:date="2017-03-12T23:07:00Z"/>
          <w:rFonts w:eastAsiaTheme="minorEastAsia"/>
          <w:sz w:val="20"/>
          <w:szCs w:val="20"/>
          <w:lang w:eastAsia="zh-CN"/>
        </w:rPr>
      </w:pPr>
      <w:ins w:id="224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organization</w:t>
        </w:r>
      </w:ins>
    </w:p>
    <w:p w14:paraId="6CDADBDC" w14:textId="77777777" w:rsidR="006C0BDD" w:rsidRPr="006C0BDD" w:rsidRDefault="006C0BDD" w:rsidP="006C0BDD">
      <w:pPr>
        <w:spacing w:after="0" w:line="240" w:lineRule="auto"/>
        <w:ind w:left="0"/>
        <w:rPr>
          <w:ins w:id="2241" w:author="Leeyoung" w:date="2017-03-12T23:07:00Z"/>
          <w:rFonts w:eastAsiaTheme="minorEastAsia"/>
          <w:sz w:val="20"/>
          <w:szCs w:val="20"/>
          <w:lang w:eastAsia="zh-CN"/>
        </w:rPr>
      </w:pPr>
      <w:ins w:id="224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"IETF Traffic Engineering Architecture and Signaling (TEAS)</w:t>
        </w:r>
      </w:ins>
    </w:p>
    <w:p w14:paraId="2331724C" w14:textId="77777777" w:rsidR="006C0BDD" w:rsidRPr="006C0BDD" w:rsidRDefault="006C0BDD" w:rsidP="006C0BDD">
      <w:pPr>
        <w:spacing w:after="0" w:line="240" w:lineRule="auto"/>
        <w:ind w:left="0"/>
        <w:rPr>
          <w:ins w:id="2243" w:author="Leeyoung" w:date="2017-03-12T23:07:00Z"/>
          <w:rFonts w:eastAsiaTheme="minorEastAsia"/>
          <w:sz w:val="20"/>
          <w:szCs w:val="20"/>
          <w:lang w:eastAsia="zh-CN"/>
        </w:rPr>
      </w:pPr>
      <w:ins w:id="224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Working Group";</w:t>
        </w:r>
      </w:ins>
    </w:p>
    <w:p w14:paraId="3AFA8C53" w14:textId="77777777" w:rsidR="006C0BDD" w:rsidRPr="006C0BDD" w:rsidRDefault="006C0BDD" w:rsidP="006C0BDD">
      <w:pPr>
        <w:spacing w:after="0" w:line="240" w:lineRule="auto"/>
        <w:ind w:left="0"/>
        <w:rPr>
          <w:ins w:id="2245" w:author="Leeyoung" w:date="2017-03-12T23:07:00Z"/>
          <w:rFonts w:eastAsiaTheme="minorEastAsia"/>
          <w:sz w:val="20"/>
          <w:szCs w:val="20"/>
          <w:lang w:eastAsia="zh-CN"/>
        </w:rPr>
      </w:pPr>
    </w:p>
    <w:p w14:paraId="38E62744" w14:textId="77777777" w:rsidR="006C0BDD" w:rsidRPr="006C0BDD" w:rsidRDefault="006C0BDD" w:rsidP="006C0BDD">
      <w:pPr>
        <w:spacing w:after="0" w:line="240" w:lineRule="auto"/>
        <w:ind w:left="0"/>
        <w:rPr>
          <w:ins w:id="2246" w:author="Leeyoung" w:date="2017-03-12T23:07:00Z"/>
          <w:rFonts w:eastAsiaTheme="minorEastAsia"/>
          <w:sz w:val="20"/>
          <w:szCs w:val="20"/>
          <w:lang w:eastAsia="zh-CN"/>
        </w:rPr>
      </w:pPr>
      <w:ins w:id="2247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contact</w:t>
        </w:r>
      </w:ins>
    </w:p>
    <w:p w14:paraId="707D30BE" w14:textId="77777777" w:rsidR="006C0BDD" w:rsidRPr="006C0BDD" w:rsidRDefault="006C0BDD" w:rsidP="006C0BDD">
      <w:pPr>
        <w:spacing w:after="0" w:line="240" w:lineRule="auto"/>
        <w:ind w:left="0"/>
        <w:rPr>
          <w:ins w:id="2248" w:author="Leeyoung" w:date="2017-03-12T23:07:00Z"/>
          <w:rFonts w:eastAsiaTheme="minorEastAsia"/>
          <w:sz w:val="20"/>
          <w:szCs w:val="20"/>
          <w:lang w:eastAsia="zh-CN"/>
        </w:rPr>
      </w:pPr>
      <w:ins w:id="2249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"Editor: Young Lee &lt;leeyoung@huawei.com&gt;</w:t>
        </w:r>
      </w:ins>
    </w:p>
    <w:p w14:paraId="0DC3EF73" w14:textId="77777777" w:rsidR="006C0BDD" w:rsidRPr="006C0BDD" w:rsidRDefault="006C0BDD" w:rsidP="006C0BDD">
      <w:pPr>
        <w:spacing w:after="0" w:line="240" w:lineRule="auto"/>
        <w:ind w:left="0"/>
        <w:rPr>
          <w:ins w:id="2250" w:author="Leeyoung" w:date="2017-03-12T23:07:00Z"/>
          <w:rFonts w:eastAsiaTheme="minorEastAsia"/>
          <w:sz w:val="20"/>
          <w:szCs w:val="20"/>
          <w:lang w:eastAsia="zh-CN"/>
        </w:rPr>
      </w:pPr>
      <w:ins w:id="2251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Editor: Dhruv Dhody &lt;dhruv.ietf@gmail.com&gt;</w:t>
        </w:r>
      </w:ins>
    </w:p>
    <w:p w14:paraId="30C5BD29" w14:textId="77777777" w:rsidR="006C0BDD" w:rsidRPr="006C0BDD" w:rsidRDefault="006C0BDD" w:rsidP="006C0BDD">
      <w:pPr>
        <w:spacing w:after="0" w:line="240" w:lineRule="auto"/>
        <w:ind w:left="0"/>
        <w:rPr>
          <w:ins w:id="2252" w:author="Leeyoung" w:date="2017-03-12T23:07:00Z"/>
          <w:rFonts w:eastAsiaTheme="minorEastAsia"/>
          <w:sz w:val="20"/>
          <w:szCs w:val="20"/>
          <w:lang w:eastAsia="zh-CN"/>
        </w:rPr>
      </w:pPr>
      <w:ins w:id="2253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Editor: Ricard Vilalta &lt;ricard.vilalta@cttc.es&gt;</w:t>
        </w:r>
      </w:ins>
    </w:p>
    <w:p w14:paraId="2CF69215" w14:textId="77777777" w:rsidR="006C0BDD" w:rsidRPr="006C0BDD" w:rsidRDefault="006C0BDD" w:rsidP="006C0BDD">
      <w:pPr>
        <w:spacing w:after="0" w:line="240" w:lineRule="auto"/>
        <w:ind w:left="0"/>
        <w:rPr>
          <w:ins w:id="2254" w:author="Leeyoung" w:date="2017-03-12T23:07:00Z"/>
          <w:rFonts w:eastAsiaTheme="minorEastAsia"/>
          <w:sz w:val="20"/>
          <w:szCs w:val="20"/>
          <w:lang w:eastAsia="zh-CN"/>
        </w:rPr>
      </w:pPr>
      <w:ins w:id="2255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Editor: Satish Karunanithi &lt;satish.karunanithi@gmail.com&gt;";</w:t>
        </w:r>
      </w:ins>
    </w:p>
    <w:p w14:paraId="0A4EEE59" w14:textId="77777777" w:rsidR="006C0BDD" w:rsidRPr="006C0BDD" w:rsidRDefault="006C0BDD" w:rsidP="006C0BDD">
      <w:pPr>
        <w:spacing w:after="0" w:line="240" w:lineRule="auto"/>
        <w:ind w:left="0"/>
        <w:rPr>
          <w:ins w:id="2256" w:author="Leeyoung" w:date="2017-03-12T23:07:00Z"/>
          <w:rFonts w:eastAsiaTheme="minorEastAsia"/>
          <w:sz w:val="20"/>
          <w:szCs w:val="20"/>
          <w:lang w:eastAsia="zh-CN"/>
        </w:rPr>
      </w:pPr>
    </w:p>
    <w:p w14:paraId="111A8116" w14:textId="77777777" w:rsidR="006C0BDD" w:rsidRPr="006C0BDD" w:rsidRDefault="006C0BDD" w:rsidP="006C0BDD">
      <w:pPr>
        <w:spacing w:after="0" w:line="240" w:lineRule="auto"/>
        <w:ind w:left="0"/>
        <w:rPr>
          <w:ins w:id="2257" w:author="Leeyoung" w:date="2017-03-12T23:07:00Z"/>
          <w:rFonts w:eastAsiaTheme="minorEastAsia"/>
          <w:sz w:val="20"/>
          <w:szCs w:val="20"/>
          <w:lang w:eastAsia="zh-CN"/>
        </w:rPr>
      </w:pPr>
      <w:ins w:id="225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description</w:t>
        </w:r>
      </w:ins>
    </w:p>
    <w:p w14:paraId="40D6D7AC" w14:textId="77777777" w:rsidR="006C0BDD" w:rsidRPr="006C0BDD" w:rsidRDefault="006C0BDD" w:rsidP="006C0BDD">
      <w:pPr>
        <w:spacing w:after="0" w:line="240" w:lineRule="auto"/>
        <w:ind w:left="0"/>
        <w:rPr>
          <w:ins w:id="2259" w:author="Leeyoung" w:date="2017-03-12T23:07:00Z"/>
          <w:rFonts w:eastAsiaTheme="minorEastAsia"/>
          <w:sz w:val="20"/>
          <w:szCs w:val="20"/>
          <w:lang w:eastAsia="zh-CN"/>
        </w:rPr>
      </w:pPr>
      <w:ins w:id="226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"This module describes telemetry for actn vn model";</w:t>
        </w:r>
      </w:ins>
    </w:p>
    <w:p w14:paraId="0D1CC18C" w14:textId="77777777" w:rsidR="006C0BDD" w:rsidRPr="006C0BDD" w:rsidRDefault="006C0BDD" w:rsidP="006C0BDD">
      <w:pPr>
        <w:spacing w:after="0" w:line="240" w:lineRule="auto"/>
        <w:ind w:left="0"/>
        <w:rPr>
          <w:ins w:id="2261" w:author="Leeyoung" w:date="2017-03-12T23:07:00Z"/>
          <w:rFonts w:eastAsiaTheme="minorEastAsia"/>
          <w:sz w:val="20"/>
          <w:szCs w:val="20"/>
          <w:lang w:eastAsia="zh-CN"/>
        </w:rPr>
      </w:pPr>
    </w:p>
    <w:p w14:paraId="2339C618" w14:textId="77777777" w:rsidR="006C0BDD" w:rsidRPr="006C0BDD" w:rsidRDefault="006C0BDD" w:rsidP="006C0BDD">
      <w:pPr>
        <w:spacing w:after="0" w:line="240" w:lineRule="auto"/>
        <w:ind w:left="0"/>
        <w:rPr>
          <w:ins w:id="2262" w:author="Leeyoung" w:date="2017-03-12T23:07:00Z"/>
          <w:rFonts w:eastAsiaTheme="minorEastAsia"/>
          <w:sz w:val="20"/>
          <w:szCs w:val="20"/>
          <w:lang w:eastAsia="zh-CN"/>
        </w:rPr>
      </w:pPr>
    </w:p>
    <w:p w14:paraId="7A713CF7" w14:textId="77777777" w:rsidR="006C0BDD" w:rsidRPr="006C0BDD" w:rsidRDefault="006C0BDD" w:rsidP="006C0BDD">
      <w:pPr>
        <w:spacing w:after="0" w:line="240" w:lineRule="auto"/>
        <w:ind w:left="0"/>
        <w:rPr>
          <w:ins w:id="2263" w:author="Leeyoung" w:date="2017-03-12T23:07:00Z"/>
          <w:rFonts w:eastAsiaTheme="minorEastAsia"/>
          <w:sz w:val="20"/>
          <w:szCs w:val="20"/>
          <w:lang w:eastAsia="zh-CN"/>
        </w:rPr>
      </w:pPr>
      <w:ins w:id="226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revision 2017-03-13 {</w:t>
        </w:r>
      </w:ins>
    </w:p>
    <w:p w14:paraId="653CBD0D" w14:textId="77777777" w:rsidR="006C0BDD" w:rsidRPr="006C0BDD" w:rsidRDefault="006C0BDD" w:rsidP="006C0BDD">
      <w:pPr>
        <w:spacing w:after="0" w:line="240" w:lineRule="auto"/>
        <w:ind w:left="0"/>
        <w:rPr>
          <w:ins w:id="2265" w:author="Leeyoung" w:date="2017-03-12T23:07:00Z"/>
          <w:rFonts w:eastAsiaTheme="minorEastAsia"/>
          <w:sz w:val="20"/>
          <w:szCs w:val="20"/>
          <w:lang w:eastAsia="zh-CN"/>
        </w:rPr>
      </w:pPr>
      <w:ins w:id="226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description</w:t>
        </w:r>
      </w:ins>
    </w:p>
    <w:p w14:paraId="662D7629" w14:textId="77777777" w:rsidR="006C0BDD" w:rsidRPr="006C0BDD" w:rsidRDefault="006C0BDD" w:rsidP="006C0BDD">
      <w:pPr>
        <w:spacing w:after="0" w:line="240" w:lineRule="auto"/>
        <w:ind w:left="0"/>
        <w:rPr>
          <w:ins w:id="2267" w:author="Leeyoung" w:date="2017-03-12T23:07:00Z"/>
          <w:rFonts w:eastAsiaTheme="minorEastAsia"/>
          <w:sz w:val="20"/>
          <w:szCs w:val="20"/>
          <w:lang w:eastAsia="zh-CN"/>
        </w:rPr>
      </w:pPr>
      <w:ins w:id="226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"Initial revision. This YANG file defines</w:t>
        </w:r>
      </w:ins>
    </w:p>
    <w:p w14:paraId="791AE5F2" w14:textId="77777777" w:rsidR="006C0BDD" w:rsidRPr="006C0BDD" w:rsidRDefault="006C0BDD" w:rsidP="006C0BDD">
      <w:pPr>
        <w:spacing w:after="0" w:line="240" w:lineRule="auto"/>
        <w:ind w:left="0"/>
        <w:rPr>
          <w:ins w:id="2269" w:author="Leeyoung" w:date="2017-03-12T23:07:00Z"/>
          <w:rFonts w:eastAsiaTheme="minorEastAsia"/>
          <w:sz w:val="20"/>
          <w:szCs w:val="20"/>
          <w:lang w:eastAsia="zh-CN"/>
        </w:rPr>
      </w:pPr>
      <w:ins w:id="227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the ACTN VN telemetry.";</w:t>
        </w:r>
      </w:ins>
    </w:p>
    <w:p w14:paraId="17F47A10" w14:textId="77777777" w:rsidR="006C0BDD" w:rsidRPr="006C0BDD" w:rsidRDefault="006C0BDD" w:rsidP="006C0BDD">
      <w:pPr>
        <w:spacing w:after="0" w:line="240" w:lineRule="auto"/>
        <w:ind w:left="0"/>
        <w:rPr>
          <w:ins w:id="2271" w:author="Leeyoung" w:date="2017-03-12T23:07:00Z"/>
          <w:rFonts w:eastAsiaTheme="minorEastAsia"/>
          <w:sz w:val="20"/>
          <w:szCs w:val="20"/>
          <w:lang w:eastAsia="zh-CN"/>
        </w:rPr>
      </w:pPr>
      <w:ins w:id="227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reference</w:t>
        </w:r>
      </w:ins>
    </w:p>
    <w:p w14:paraId="18FB891D" w14:textId="77777777" w:rsidR="006C0BDD" w:rsidRPr="006C0BDD" w:rsidRDefault="006C0BDD" w:rsidP="006C0BDD">
      <w:pPr>
        <w:spacing w:after="0" w:line="240" w:lineRule="auto"/>
        <w:ind w:left="0"/>
        <w:rPr>
          <w:ins w:id="2273" w:author="Leeyoung" w:date="2017-03-12T23:07:00Z"/>
          <w:rFonts w:eastAsiaTheme="minorEastAsia"/>
          <w:sz w:val="20"/>
          <w:szCs w:val="20"/>
          <w:lang w:eastAsia="zh-CN"/>
        </w:rPr>
      </w:pPr>
      <w:ins w:id="227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"Derived from earlier versions of base YANG files";</w:t>
        </w:r>
      </w:ins>
    </w:p>
    <w:p w14:paraId="04C7D416" w14:textId="77777777" w:rsidR="006C0BDD" w:rsidRPr="006C0BDD" w:rsidRDefault="006C0BDD" w:rsidP="006C0BDD">
      <w:pPr>
        <w:spacing w:after="0" w:line="240" w:lineRule="auto"/>
        <w:ind w:left="0"/>
        <w:rPr>
          <w:ins w:id="2275" w:author="Leeyoung" w:date="2017-03-12T23:07:00Z"/>
          <w:rFonts w:eastAsiaTheme="minorEastAsia"/>
          <w:sz w:val="20"/>
          <w:szCs w:val="20"/>
          <w:lang w:eastAsia="zh-CN"/>
        </w:rPr>
      </w:pPr>
      <w:ins w:id="227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}</w:t>
        </w:r>
      </w:ins>
    </w:p>
    <w:p w14:paraId="01200C77" w14:textId="77777777" w:rsidR="006C0BDD" w:rsidRPr="006C0BDD" w:rsidRDefault="006C0BDD" w:rsidP="006C0BDD">
      <w:pPr>
        <w:spacing w:after="0" w:line="240" w:lineRule="auto"/>
        <w:ind w:left="0"/>
        <w:rPr>
          <w:ins w:id="2277" w:author="Leeyoung" w:date="2017-03-12T23:07:00Z"/>
          <w:rFonts w:eastAsiaTheme="minorEastAsia"/>
          <w:sz w:val="20"/>
          <w:szCs w:val="20"/>
          <w:lang w:eastAsia="zh-CN"/>
        </w:rPr>
      </w:pPr>
    </w:p>
    <w:p w14:paraId="458AD4BF" w14:textId="77777777" w:rsidR="006C0BDD" w:rsidRPr="006C0BDD" w:rsidRDefault="006C0BDD" w:rsidP="006C0BDD">
      <w:pPr>
        <w:spacing w:after="0" w:line="240" w:lineRule="auto"/>
        <w:ind w:left="0"/>
        <w:rPr>
          <w:ins w:id="2278" w:author="Leeyoung" w:date="2017-03-12T23:07:00Z"/>
          <w:rFonts w:eastAsiaTheme="minorEastAsia"/>
          <w:sz w:val="20"/>
          <w:szCs w:val="20"/>
          <w:lang w:eastAsia="zh-CN"/>
        </w:rPr>
      </w:pPr>
      <w:ins w:id="2279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/*</w:t>
        </w:r>
      </w:ins>
    </w:p>
    <w:p w14:paraId="7A1080F8" w14:textId="77777777" w:rsidR="006C0BDD" w:rsidRPr="006C0BDD" w:rsidRDefault="006C0BDD" w:rsidP="006C0BDD">
      <w:pPr>
        <w:spacing w:after="0" w:line="240" w:lineRule="auto"/>
        <w:ind w:left="0"/>
        <w:rPr>
          <w:ins w:id="2280" w:author="Leeyoung" w:date="2017-03-12T23:07:00Z"/>
          <w:rFonts w:eastAsiaTheme="minorEastAsia"/>
          <w:sz w:val="20"/>
          <w:szCs w:val="20"/>
          <w:lang w:eastAsia="zh-CN"/>
        </w:rPr>
      </w:pPr>
      <w:ins w:id="2281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* Typedefs</w:t>
        </w:r>
      </w:ins>
    </w:p>
    <w:p w14:paraId="6630B0BD" w14:textId="77777777" w:rsidR="006C0BDD" w:rsidRPr="006C0BDD" w:rsidRDefault="006C0BDD" w:rsidP="006C0BDD">
      <w:pPr>
        <w:spacing w:after="0" w:line="240" w:lineRule="auto"/>
        <w:ind w:left="0"/>
        <w:rPr>
          <w:ins w:id="2282" w:author="Leeyoung" w:date="2017-03-12T23:07:00Z"/>
          <w:rFonts w:eastAsiaTheme="minorEastAsia"/>
          <w:sz w:val="20"/>
          <w:szCs w:val="20"/>
          <w:lang w:eastAsia="zh-CN"/>
        </w:rPr>
      </w:pPr>
      <w:ins w:id="2283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*/</w:t>
        </w:r>
      </w:ins>
    </w:p>
    <w:p w14:paraId="74F92C3B" w14:textId="77777777" w:rsidR="006C0BDD" w:rsidRPr="006C0BDD" w:rsidRDefault="006C0BDD" w:rsidP="006C0BDD">
      <w:pPr>
        <w:spacing w:after="0" w:line="240" w:lineRule="auto"/>
        <w:ind w:left="0"/>
        <w:rPr>
          <w:ins w:id="2284" w:author="Leeyoung" w:date="2017-03-12T23:07:00Z"/>
          <w:rFonts w:eastAsiaTheme="minorEastAsia"/>
          <w:sz w:val="20"/>
          <w:szCs w:val="20"/>
          <w:lang w:eastAsia="zh-CN"/>
        </w:rPr>
      </w:pPr>
    </w:p>
    <w:p w14:paraId="1622D104" w14:textId="77777777" w:rsidR="006C0BDD" w:rsidRPr="006C0BDD" w:rsidRDefault="006C0BDD" w:rsidP="006C0BDD">
      <w:pPr>
        <w:spacing w:after="0" w:line="240" w:lineRule="auto"/>
        <w:ind w:left="0"/>
        <w:rPr>
          <w:ins w:id="2285" w:author="Leeyoung" w:date="2017-03-12T23:07:00Z"/>
          <w:rFonts w:eastAsiaTheme="minorEastAsia"/>
          <w:sz w:val="20"/>
          <w:szCs w:val="20"/>
          <w:lang w:eastAsia="zh-CN"/>
        </w:rPr>
      </w:pPr>
      <w:ins w:id="228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typedef grouping-operation {</w:t>
        </w:r>
      </w:ins>
    </w:p>
    <w:p w14:paraId="50B94A6A" w14:textId="77777777" w:rsidR="006C0BDD" w:rsidRPr="006C0BDD" w:rsidRDefault="006C0BDD" w:rsidP="006C0BDD">
      <w:pPr>
        <w:spacing w:after="0" w:line="240" w:lineRule="auto"/>
        <w:ind w:left="0"/>
        <w:rPr>
          <w:ins w:id="2287" w:author="Leeyoung" w:date="2017-03-12T23:07:00Z"/>
          <w:rFonts w:eastAsiaTheme="minorEastAsia"/>
          <w:sz w:val="20"/>
          <w:szCs w:val="20"/>
          <w:lang w:eastAsia="zh-CN"/>
        </w:rPr>
      </w:pPr>
      <w:ins w:id="228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lastRenderedPageBreak/>
          <w:t xml:space="preserve">        type enumeration {</w:t>
        </w:r>
      </w:ins>
    </w:p>
    <w:p w14:paraId="6F6894AE" w14:textId="77777777" w:rsidR="006C0BDD" w:rsidRPr="006C0BDD" w:rsidRDefault="006C0BDD" w:rsidP="006C0BDD">
      <w:pPr>
        <w:spacing w:after="0" w:line="240" w:lineRule="auto"/>
        <w:ind w:left="0"/>
        <w:rPr>
          <w:ins w:id="2289" w:author="Leeyoung" w:date="2017-03-12T23:07:00Z"/>
          <w:rFonts w:eastAsiaTheme="minorEastAsia"/>
          <w:sz w:val="20"/>
          <w:szCs w:val="20"/>
          <w:lang w:eastAsia="zh-CN"/>
        </w:rPr>
      </w:pPr>
      <w:ins w:id="229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enum MINIMUM {</w:t>
        </w:r>
      </w:ins>
    </w:p>
    <w:p w14:paraId="1A1CBEB1" w14:textId="77777777" w:rsidR="006C0BDD" w:rsidRPr="006C0BDD" w:rsidRDefault="006C0BDD" w:rsidP="006C0BDD">
      <w:pPr>
        <w:spacing w:after="0" w:line="240" w:lineRule="auto"/>
        <w:ind w:left="0"/>
        <w:rPr>
          <w:ins w:id="2291" w:author="Leeyoung" w:date="2017-03-12T23:07:00Z"/>
          <w:rFonts w:eastAsiaTheme="minorEastAsia"/>
          <w:sz w:val="20"/>
          <w:szCs w:val="20"/>
          <w:lang w:eastAsia="zh-CN"/>
        </w:rPr>
      </w:pPr>
      <w:ins w:id="229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description</w:t>
        </w:r>
      </w:ins>
    </w:p>
    <w:p w14:paraId="5BCC39EE" w14:textId="77777777" w:rsidR="006C0BDD" w:rsidRPr="006C0BDD" w:rsidRDefault="006C0BDD" w:rsidP="006C0BDD">
      <w:pPr>
        <w:spacing w:after="0" w:line="240" w:lineRule="auto"/>
        <w:ind w:left="0"/>
        <w:rPr>
          <w:ins w:id="2293" w:author="Leeyoung" w:date="2017-03-12T23:07:00Z"/>
          <w:rFonts w:eastAsiaTheme="minorEastAsia"/>
          <w:sz w:val="20"/>
          <w:szCs w:val="20"/>
          <w:lang w:eastAsia="zh-CN"/>
        </w:rPr>
      </w:pPr>
      <w:ins w:id="229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"Select the minimum param";</w:t>
        </w:r>
      </w:ins>
    </w:p>
    <w:p w14:paraId="44D7510D" w14:textId="77777777" w:rsidR="006C0BDD" w:rsidRPr="006C0BDD" w:rsidRDefault="006C0BDD" w:rsidP="006C0BDD">
      <w:pPr>
        <w:spacing w:after="0" w:line="240" w:lineRule="auto"/>
        <w:ind w:left="0"/>
        <w:rPr>
          <w:ins w:id="2295" w:author="Leeyoung" w:date="2017-03-12T23:07:00Z"/>
          <w:rFonts w:eastAsiaTheme="minorEastAsia"/>
          <w:sz w:val="20"/>
          <w:szCs w:val="20"/>
          <w:lang w:eastAsia="zh-CN"/>
        </w:rPr>
      </w:pPr>
      <w:ins w:id="229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}</w:t>
        </w:r>
      </w:ins>
    </w:p>
    <w:p w14:paraId="134D47A7" w14:textId="77777777" w:rsidR="006C0BDD" w:rsidRPr="006C0BDD" w:rsidRDefault="006C0BDD" w:rsidP="006C0BDD">
      <w:pPr>
        <w:spacing w:after="0" w:line="240" w:lineRule="auto"/>
        <w:ind w:left="0"/>
        <w:rPr>
          <w:ins w:id="2297" w:author="Leeyoung" w:date="2017-03-12T23:07:00Z"/>
          <w:rFonts w:eastAsiaTheme="minorEastAsia"/>
          <w:sz w:val="20"/>
          <w:szCs w:val="20"/>
          <w:lang w:eastAsia="zh-CN"/>
        </w:rPr>
      </w:pPr>
      <w:ins w:id="229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enum MAXIMUM {</w:t>
        </w:r>
      </w:ins>
    </w:p>
    <w:p w14:paraId="16C282AD" w14:textId="77777777" w:rsidR="006C0BDD" w:rsidRPr="006C0BDD" w:rsidRDefault="006C0BDD" w:rsidP="006C0BDD">
      <w:pPr>
        <w:spacing w:after="0" w:line="240" w:lineRule="auto"/>
        <w:ind w:left="0"/>
        <w:rPr>
          <w:ins w:id="2299" w:author="Leeyoung" w:date="2017-03-12T23:07:00Z"/>
          <w:rFonts w:eastAsiaTheme="minorEastAsia"/>
          <w:sz w:val="20"/>
          <w:szCs w:val="20"/>
          <w:lang w:eastAsia="zh-CN"/>
        </w:rPr>
      </w:pPr>
      <w:ins w:id="230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description</w:t>
        </w:r>
      </w:ins>
    </w:p>
    <w:p w14:paraId="3F1BD262" w14:textId="77777777" w:rsidR="006C0BDD" w:rsidRPr="006C0BDD" w:rsidRDefault="006C0BDD" w:rsidP="006C0BDD">
      <w:pPr>
        <w:spacing w:after="0" w:line="240" w:lineRule="auto"/>
        <w:ind w:left="0"/>
        <w:rPr>
          <w:ins w:id="2301" w:author="Leeyoung" w:date="2017-03-12T23:07:00Z"/>
          <w:rFonts w:eastAsiaTheme="minorEastAsia"/>
          <w:sz w:val="20"/>
          <w:szCs w:val="20"/>
          <w:lang w:eastAsia="zh-CN"/>
        </w:rPr>
      </w:pPr>
      <w:ins w:id="230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"Select the maximum param";</w:t>
        </w:r>
      </w:ins>
    </w:p>
    <w:p w14:paraId="2962C189" w14:textId="77777777" w:rsidR="006C0BDD" w:rsidRPr="006C0BDD" w:rsidRDefault="006C0BDD" w:rsidP="006C0BDD">
      <w:pPr>
        <w:spacing w:after="0" w:line="240" w:lineRule="auto"/>
        <w:ind w:left="0"/>
        <w:rPr>
          <w:ins w:id="2303" w:author="Leeyoung" w:date="2017-03-12T23:07:00Z"/>
          <w:rFonts w:eastAsiaTheme="minorEastAsia"/>
          <w:sz w:val="20"/>
          <w:szCs w:val="20"/>
          <w:lang w:eastAsia="zh-CN"/>
        </w:rPr>
      </w:pPr>
      <w:ins w:id="230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}</w:t>
        </w:r>
      </w:ins>
    </w:p>
    <w:p w14:paraId="4CA766A2" w14:textId="77777777" w:rsidR="006C0BDD" w:rsidRPr="006C0BDD" w:rsidRDefault="006C0BDD" w:rsidP="006C0BDD">
      <w:pPr>
        <w:spacing w:after="0" w:line="240" w:lineRule="auto"/>
        <w:ind w:left="0"/>
        <w:rPr>
          <w:ins w:id="2305" w:author="Leeyoung" w:date="2017-03-12T23:07:00Z"/>
          <w:rFonts w:eastAsiaTheme="minorEastAsia"/>
          <w:sz w:val="20"/>
          <w:szCs w:val="20"/>
          <w:lang w:eastAsia="zh-CN"/>
        </w:rPr>
      </w:pPr>
      <w:ins w:id="230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enum MEAN {</w:t>
        </w:r>
      </w:ins>
    </w:p>
    <w:p w14:paraId="4D1921BA" w14:textId="77777777" w:rsidR="006C0BDD" w:rsidRPr="006C0BDD" w:rsidRDefault="006C0BDD" w:rsidP="006C0BDD">
      <w:pPr>
        <w:spacing w:after="0" w:line="240" w:lineRule="auto"/>
        <w:ind w:left="0"/>
        <w:rPr>
          <w:ins w:id="2307" w:author="Leeyoung" w:date="2017-03-12T23:07:00Z"/>
          <w:rFonts w:eastAsiaTheme="minorEastAsia"/>
          <w:sz w:val="20"/>
          <w:szCs w:val="20"/>
          <w:lang w:eastAsia="zh-CN"/>
        </w:rPr>
      </w:pPr>
      <w:ins w:id="230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description</w:t>
        </w:r>
      </w:ins>
    </w:p>
    <w:p w14:paraId="582FC458" w14:textId="77777777" w:rsidR="006C0BDD" w:rsidRPr="006C0BDD" w:rsidRDefault="006C0BDD" w:rsidP="006C0BDD">
      <w:pPr>
        <w:spacing w:after="0" w:line="240" w:lineRule="auto"/>
        <w:ind w:left="0"/>
        <w:rPr>
          <w:ins w:id="2309" w:author="Leeyoung" w:date="2017-03-12T23:07:00Z"/>
          <w:rFonts w:eastAsiaTheme="minorEastAsia"/>
          <w:sz w:val="20"/>
          <w:szCs w:val="20"/>
          <w:lang w:eastAsia="zh-CN"/>
        </w:rPr>
      </w:pPr>
      <w:ins w:id="231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"Select the MEAN of the params";</w:t>
        </w:r>
      </w:ins>
    </w:p>
    <w:p w14:paraId="3B8C53C3" w14:textId="77777777" w:rsidR="006C0BDD" w:rsidRPr="006C0BDD" w:rsidRDefault="006C0BDD" w:rsidP="006C0BDD">
      <w:pPr>
        <w:spacing w:after="0" w:line="240" w:lineRule="auto"/>
        <w:ind w:left="0"/>
        <w:rPr>
          <w:ins w:id="2311" w:author="Leeyoung" w:date="2017-03-12T23:07:00Z"/>
          <w:rFonts w:eastAsiaTheme="minorEastAsia"/>
          <w:sz w:val="20"/>
          <w:szCs w:val="20"/>
          <w:lang w:eastAsia="zh-CN"/>
        </w:rPr>
      </w:pPr>
      <w:ins w:id="231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}</w:t>
        </w:r>
      </w:ins>
    </w:p>
    <w:p w14:paraId="117639FB" w14:textId="77777777" w:rsidR="006C0BDD" w:rsidRPr="006C0BDD" w:rsidRDefault="006C0BDD" w:rsidP="006C0BDD">
      <w:pPr>
        <w:spacing w:after="0" w:line="240" w:lineRule="auto"/>
        <w:ind w:left="0"/>
        <w:rPr>
          <w:ins w:id="2313" w:author="Leeyoung" w:date="2017-03-12T23:07:00Z"/>
          <w:rFonts w:eastAsiaTheme="minorEastAsia"/>
          <w:sz w:val="20"/>
          <w:szCs w:val="20"/>
          <w:lang w:eastAsia="zh-CN"/>
        </w:rPr>
      </w:pPr>
      <w:ins w:id="231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enum STD_DEV {</w:t>
        </w:r>
      </w:ins>
    </w:p>
    <w:p w14:paraId="7F9B195D" w14:textId="77777777" w:rsidR="006C0BDD" w:rsidRPr="006C0BDD" w:rsidRDefault="006C0BDD" w:rsidP="006C0BDD">
      <w:pPr>
        <w:spacing w:after="0" w:line="240" w:lineRule="auto"/>
        <w:ind w:left="0"/>
        <w:rPr>
          <w:ins w:id="2315" w:author="Leeyoung" w:date="2017-03-12T23:07:00Z"/>
          <w:rFonts w:eastAsiaTheme="minorEastAsia"/>
          <w:sz w:val="20"/>
          <w:szCs w:val="20"/>
          <w:lang w:eastAsia="zh-CN"/>
        </w:rPr>
      </w:pPr>
      <w:ins w:id="231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description</w:t>
        </w:r>
      </w:ins>
    </w:p>
    <w:p w14:paraId="7C28F40D" w14:textId="77777777" w:rsidR="006C0BDD" w:rsidRPr="006C0BDD" w:rsidRDefault="006C0BDD" w:rsidP="006C0BDD">
      <w:pPr>
        <w:spacing w:after="0" w:line="240" w:lineRule="auto"/>
        <w:ind w:left="0"/>
        <w:rPr>
          <w:ins w:id="2317" w:author="Leeyoung" w:date="2017-03-12T23:07:00Z"/>
          <w:rFonts w:eastAsiaTheme="minorEastAsia"/>
          <w:sz w:val="20"/>
          <w:szCs w:val="20"/>
          <w:lang w:eastAsia="zh-CN"/>
        </w:rPr>
      </w:pPr>
      <w:ins w:id="231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"Select the standard deviation of the</w:t>
        </w:r>
      </w:ins>
    </w:p>
    <w:p w14:paraId="4A278CE2" w14:textId="77777777" w:rsidR="006C0BDD" w:rsidRPr="006C0BDD" w:rsidRDefault="006C0BDD" w:rsidP="006C0BDD">
      <w:pPr>
        <w:spacing w:after="0" w:line="240" w:lineRule="auto"/>
        <w:ind w:left="0"/>
        <w:rPr>
          <w:ins w:id="2319" w:author="Leeyoung" w:date="2017-03-12T23:07:00Z"/>
          <w:rFonts w:eastAsiaTheme="minorEastAsia"/>
          <w:sz w:val="20"/>
          <w:szCs w:val="20"/>
          <w:lang w:eastAsia="zh-CN"/>
        </w:rPr>
      </w:pPr>
      <w:ins w:id="232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 monitored params";</w:t>
        </w:r>
      </w:ins>
    </w:p>
    <w:p w14:paraId="6A54A52C" w14:textId="77777777" w:rsidR="006C0BDD" w:rsidRPr="006C0BDD" w:rsidRDefault="006C0BDD" w:rsidP="006C0BDD">
      <w:pPr>
        <w:spacing w:after="0" w:line="240" w:lineRule="auto"/>
        <w:ind w:left="0"/>
        <w:rPr>
          <w:ins w:id="2321" w:author="Leeyoung" w:date="2017-03-12T23:07:00Z"/>
          <w:rFonts w:eastAsiaTheme="minorEastAsia"/>
          <w:sz w:val="20"/>
          <w:szCs w:val="20"/>
          <w:lang w:eastAsia="zh-CN"/>
        </w:rPr>
      </w:pPr>
      <w:ins w:id="232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}</w:t>
        </w:r>
      </w:ins>
    </w:p>
    <w:p w14:paraId="4C51787A" w14:textId="77777777" w:rsidR="006C0BDD" w:rsidRPr="006C0BDD" w:rsidRDefault="006C0BDD" w:rsidP="006C0BDD">
      <w:pPr>
        <w:spacing w:after="0" w:line="240" w:lineRule="auto"/>
        <w:ind w:left="0"/>
        <w:rPr>
          <w:ins w:id="2323" w:author="Leeyoung" w:date="2017-03-12T23:07:00Z"/>
          <w:rFonts w:eastAsiaTheme="minorEastAsia"/>
          <w:sz w:val="20"/>
          <w:szCs w:val="20"/>
          <w:lang w:eastAsia="zh-CN"/>
        </w:rPr>
      </w:pPr>
      <w:ins w:id="232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enum SUM {</w:t>
        </w:r>
      </w:ins>
    </w:p>
    <w:p w14:paraId="6C87C4F2" w14:textId="77777777" w:rsidR="006C0BDD" w:rsidRPr="006C0BDD" w:rsidRDefault="006C0BDD" w:rsidP="006C0BDD">
      <w:pPr>
        <w:spacing w:after="0" w:line="240" w:lineRule="auto"/>
        <w:ind w:left="0"/>
        <w:rPr>
          <w:ins w:id="2325" w:author="Leeyoung" w:date="2017-03-12T23:07:00Z"/>
          <w:rFonts w:eastAsiaTheme="minorEastAsia"/>
          <w:sz w:val="20"/>
          <w:szCs w:val="20"/>
          <w:lang w:eastAsia="zh-CN"/>
        </w:rPr>
      </w:pPr>
      <w:ins w:id="232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description</w:t>
        </w:r>
      </w:ins>
    </w:p>
    <w:p w14:paraId="2F9B75F2" w14:textId="77777777" w:rsidR="006C0BDD" w:rsidRPr="006C0BDD" w:rsidRDefault="006C0BDD" w:rsidP="006C0BDD">
      <w:pPr>
        <w:spacing w:after="0" w:line="240" w:lineRule="auto"/>
        <w:ind w:left="0"/>
        <w:rPr>
          <w:ins w:id="2327" w:author="Leeyoung" w:date="2017-03-12T23:07:00Z"/>
          <w:rFonts w:eastAsiaTheme="minorEastAsia"/>
          <w:sz w:val="20"/>
          <w:szCs w:val="20"/>
          <w:lang w:eastAsia="zh-CN"/>
        </w:rPr>
      </w:pPr>
      <w:ins w:id="232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"Select the sum of the monitored params";</w:t>
        </w:r>
      </w:ins>
    </w:p>
    <w:p w14:paraId="7A088C78" w14:textId="77777777" w:rsidR="006C0BDD" w:rsidRPr="006C0BDD" w:rsidRDefault="006C0BDD" w:rsidP="006C0BDD">
      <w:pPr>
        <w:spacing w:after="0" w:line="240" w:lineRule="auto"/>
        <w:ind w:left="0"/>
        <w:rPr>
          <w:ins w:id="2329" w:author="Leeyoung" w:date="2017-03-12T23:07:00Z"/>
          <w:rFonts w:eastAsiaTheme="minorEastAsia"/>
          <w:sz w:val="20"/>
          <w:szCs w:val="20"/>
          <w:lang w:eastAsia="zh-CN"/>
        </w:rPr>
      </w:pPr>
      <w:ins w:id="233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reference</w:t>
        </w:r>
      </w:ins>
    </w:p>
    <w:p w14:paraId="3501C357" w14:textId="77777777" w:rsidR="006C0BDD" w:rsidRPr="006C0BDD" w:rsidRDefault="006C0BDD" w:rsidP="006C0BDD">
      <w:pPr>
        <w:spacing w:after="0" w:line="240" w:lineRule="auto"/>
        <w:ind w:left="0"/>
        <w:rPr>
          <w:ins w:id="2331" w:author="Leeyoung" w:date="2017-03-12T23:07:00Z"/>
          <w:rFonts w:eastAsiaTheme="minorEastAsia"/>
          <w:sz w:val="20"/>
          <w:szCs w:val="20"/>
          <w:lang w:eastAsia="zh-CN"/>
        </w:rPr>
      </w:pPr>
      <w:ins w:id="233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"RFC 7823";</w:t>
        </w:r>
      </w:ins>
    </w:p>
    <w:p w14:paraId="1FAFC23D" w14:textId="77777777" w:rsidR="006C0BDD" w:rsidRPr="006C0BDD" w:rsidRDefault="006C0BDD" w:rsidP="006C0BDD">
      <w:pPr>
        <w:spacing w:after="0" w:line="240" w:lineRule="auto"/>
        <w:ind w:left="0"/>
        <w:rPr>
          <w:ins w:id="2333" w:author="Leeyoung" w:date="2017-03-12T23:07:00Z"/>
          <w:rFonts w:eastAsiaTheme="minorEastAsia"/>
          <w:sz w:val="20"/>
          <w:szCs w:val="20"/>
          <w:lang w:eastAsia="zh-CN"/>
        </w:rPr>
      </w:pPr>
      <w:ins w:id="233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}</w:t>
        </w:r>
      </w:ins>
    </w:p>
    <w:p w14:paraId="34BB6BA3" w14:textId="77777777" w:rsidR="006C0BDD" w:rsidRPr="006C0BDD" w:rsidRDefault="006C0BDD" w:rsidP="006C0BDD">
      <w:pPr>
        <w:spacing w:after="0" w:line="240" w:lineRule="auto"/>
        <w:ind w:left="0"/>
        <w:rPr>
          <w:ins w:id="2335" w:author="Leeyoung" w:date="2017-03-12T23:07:00Z"/>
          <w:rFonts w:eastAsiaTheme="minorEastAsia"/>
          <w:sz w:val="20"/>
          <w:szCs w:val="20"/>
          <w:lang w:eastAsia="zh-CN"/>
        </w:rPr>
      </w:pPr>
      <w:ins w:id="233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enum LOSS_PERCENT {</w:t>
        </w:r>
      </w:ins>
    </w:p>
    <w:p w14:paraId="151D1F03" w14:textId="77777777" w:rsidR="006C0BDD" w:rsidRPr="006C0BDD" w:rsidRDefault="006C0BDD" w:rsidP="006C0BDD">
      <w:pPr>
        <w:spacing w:after="0" w:line="240" w:lineRule="auto"/>
        <w:ind w:left="0"/>
        <w:rPr>
          <w:ins w:id="2337" w:author="Leeyoung" w:date="2017-03-12T23:07:00Z"/>
          <w:rFonts w:eastAsiaTheme="minorEastAsia"/>
          <w:sz w:val="20"/>
          <w:szCs w:val="20"/>
          <w:lang w:eastAsia="zh-CN"/>
        </w:rPr>
      </w:pPr>
      <w:ins w:id="233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description</w:t>
        </w:r>
      </w:ins>
    </w:p>
    <w:p w14:paraId="193B84EB" w14:textId="77777777" w:rsidR="006C0BDD" w:rsidRPr="006C0BDD" w:rsidRDefault="006C0BDD" w:rsidP="006C0BDD">
      <w:pPr>
        <w:spacing w:after="0" w:line="240" w:lineRule="auto"/>
        <w:ind w:left="0"/>
        <w:rPr>
          <w:ins w:id="2339" w:author="Leeyoung" w:date="2017-03-12T23:07:00Z"/>
          <w:rFonts w:eastAsiaTheme="minorEastAsia"/>
          <w:sz w:val="20"/>
          <w:szCs w:val="20"/>
          <w:lang w:eastAsia="zh-CN"/>
        </w:rPr>
      </w:pPr>
      <w:ins w:id="234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"Select the packet loss percentage</w:t>
        </w:r>
      </w:ins>
    </w:p>
    <w:p w14:paraId="1B66E225" w14:textId="77777777" w:rsidR="006C0BDD" w:rsidRPr="006C0BDD" w:rsidRDefault="006C0BDD" w:rsidP="006C0BDD">
      <w:pPr>
        <w:spacing w:after="0" w:line="240" w:lineRule="auto"/>
        <w:ind w:left="0"/>
        <w:rPr>
          <w:ins w:id="2341" w:author="Leeyoung" w:date="2017-03-12T23:07:00Z"/>
          <w:rFonts w:eastAsiaTheme="minorEastAsia"/>
          <w:sz w:val="20"/>
          <w:szCs w:val="20"/>
          <w:lang w:eastAsia="zh-CN"/>
        </w:rPr>
      </w:pPr>
      <w:ins w:id="234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 calulation";</w:t>
        </w:r>
      </w:ins>
    </w:p>
    <w:p w14:paraId="54FE76D0" w14:textId="77777777" w:rsidR="006C0BDD" w:rsidRPr="006C0BDD" w:rsidRDefault="006C0BDD" w:rsidP="006C0BDD">
      <w:pPr>
        <w:spacing w:after="0" w:line="240" w:lineRule="auto"/>
        <w:ind w:left="0"/>
        <w:rPr>
          <w:ins w:id="2343" w:author="Leeyoung" w:date="2017-03-12T23:07:00Z"/>
          <w:rFonts w:eastAsiaTheme="minorEastAsia"/>
          <w:sz w:val="20"/>
          <w:szCs w:val="20"/>
          <w:lang w:eastAsia="zh-CN"/>
        </w:rPr>
      </w:pPr>
      <w:ins w:id="234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reference</w:t>
        </w:r>
      </w:ins>
    </w:p>
    <w:p w14:paraId="4120ED71" w14:textId="77777777" w:rsidR="006C0BDD" w:rsidRPr="006C0BDD" w:rsidRDefault="006C0BDD" w:rsidP="006C0BDD">
      <w:pPr>
        <w:spacing w:after="0" w:line="240" w:lineRule="auto"/>
        <w:ind w:left="0"/>
        <w:rPr>
          <w:ins w:id="2345" w:author="Leeyoung" w:date="2017-03-12T23:07:00Z"/>
          <w:rFonts w:eastAsiaTheme="minorEastAsia"/>
          <w:sz w:val="20"/>
          <w:szCs w:val="20"/>
          <w:lang w:eastAsia="zh-CN"/>
        </w:rPr>
      </w:pPr>
      <w:ins w:id="234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"RFC 7823";</w:t>
        </w:r>
      </w:ins>
    </w:p>
    <w:p w14:paraId="2741E6C3" w14:textId="77777777" w:rsidR="006C0BDD" w:rsidRPr="006C0BDD" w:rsidRDefault="006C0BDD" w:rsidP="006C0BDD">
      <w:pPr>
        <w:spacing w:after="0" w:line="240" w:lineRule="auto"/>
        <w:ind w:left="0"/>
        <w:rPr>
          <w:ins w:id="2347" w:author="Leeyoung" w:date="2017-03-12T23:07:00Z"/>
          <w:rFonts w:eastAsiaTheme="minorEastAsia"/>
          <w:sz w:val="20"/>
          <w:szCs w:val="20"/>
          <w:lang w:eastAsia="zh-CN"/>
        </w:rPr>
      </w:pPr>
      <w:ins w:id="234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}</w:t>
        </w:r>
      </w:ins>
    </w:p>
    <w:p w14:paraId="263E9118" w14:textId="77777777" w:rsidR="006C0BDD" w:rsidRPr="006C0BDD" w:rsidRDefault="006C0BDD" w:rsidP="006C0BDD">
      <w:pPr>
        <w:spacing w:after="0" w:line="240" w:lineRule="auto"/>
        <w:ind w:left="0"/>
        <w:rPr>
          <w:ins w:id="2349" w:author="Leeyoung" w:date="2017-03-12T23:07:00Z"/>
          <w:rFonts w:eastAsiaTheme="minorEastAsia"/>
          <w:sz w:val="20"/>
          <w:szCs w:val="20"/>
          <w:lang w:eastAsia="zh-CN"/>
        </w:rPr>
      </w:pPr>
      <w:ins w:id="235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}</w:t>
        </w:r>
      </w:ins>
    </w:p>
    <w:p w14:paraId="49511FC8" w14:textId="77777777" w:rsidR="006C0BDD" w:rsidRPr="006C0BDD" w:rsidRDefault="006C0BDD" w:rsidP="006C0BDD">
      <w:pPr>
        <w:spacing w:after="0" w:line="240" w:lineRule="auto"/>
        <w:ind w:left="0"/>
        <w:rPr>
          <w:ins w:id="2351" w:author="Leeyoung" w:date="2017-03-12T23:07:00Z"/>
          <w:rFonts w:eastAsiaTheme="minorEastAsia"/>
          <w:sz w:val="20"/>
          <w:szCs w:val="20"/>
          <w:lang w:eastAsia="zh-CN"/>
        </w:rPr>
      </w:pPr>
      <w:ins w:id="235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description</w:t>
        </w:r>
      </w:ins>
    </w:p>
    <w:p w14:paraId="483D223C" w14:textId="77777777" w:rsidR="006C0BDD" w:rsidRPr="006C0BDD" w:rsidRDefault="006C0BDD" w:rsidP="006C0BDD">
      <w:pPr>
        <w:spacing w:after="0" w:line="240" w:lineRule="auto"/>
        <w:ind w:left="0"/>
        <w:rPr>
          <w:ins w:id="2353" w:author="Leeyoung" w:date="2017-03-12T23:07:00Z"/>
          <w:rFonts w:eastAsiaTheme="minorEastAsia"/>
          <w:sz w:val="20"/>
          <w:szCs w:val="20"/>
          <w:lang w:eastAsia="zh-CN"/>
        </w:rPr>
      </w:pPr>
      <w:ins w:id="235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"Operations to analize list of monitored params";</w:t>
        </w:r>
      </w:ins>
    </w:p>
    <w:p w14:paraId="6C5724D2" w14:textId="77777777" w:rsidR="006C0BDD" w:rsidRPr="006C0BDD" w:rsidRDefault="006C0BDD" w:rsidP="006C0BDD">
      <w:pPr>
        <w:spacing w:after="0" w:line="240" w:lineRule="auto"/>
        <w:ind w:left="0"/>
        <w:rPr>
          <w:ins w:id="2355" w:author="Leeyoung" w:date="2017-03-12T23:07:00Z"/>
          <w:rFonts w:eastAsiaTheme="minorEastAsia"/>
          <w:sz w:val="20"/>
          <w:szCs w:val="20"/>
          <w:lang w:eastAsia="zh-CN"/>
        </w:rPr>
      </w:pPr>
      <w:ins w:id="235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}</w:t>
        </w:r>
      </w:ins>
    </w:p>
    <w:p w14:paraId="662C8200" w14:textId="77777777" w:rsidR="006C0BDD" w:rsidRPr="006C0BDD" w:rsidRDefault="006C0BDD" w:rsidP="006C0BDD">
      <w:pPr>
        <w:spacing w:after="0" w:line="240" w:lineRule="auto"/>
        <w:ind w:left="0"/>
        <w:rPr>
          <w:ins w:id="2357" w:author="Leeyoung" w:date="2017-03-12T23:07:00Z"/>
          <w:rFonts w:eastAsiaTheme="minorEastAsia"/>
          <w:sz w:val="20"/>
          <w:szCs w:val="20"/>
          <w:lang w:eastAsia="zh-CN"/>
        </w:rPr>
      </w:pPr>
    </w:p>
    <w:p w14:paraId="548421A0" w14:textId="77777777" w:rsidR="006C0BDD" w:rsidRPr="006C0BDD" w:rsidRDefault="006C0BDD" w:rsidP="006C0BDD">
      <w:pPr>
        <w:spacing w:after="0" w:line="240" w:lineRule="auto"/>
        <w:ind w:left="0"/>
        <w:rPr>
          <w:ins w:id="2358" w:author="Leeyoung" w:date="2017-03-12T23:07:00Z"/>
          <w:rFonts w:eastAsiaTheme="minorEastAsia"/>
          <w:sz w:val="20"/>
          <w:szCs w:val="20"/>
          <w:lang w:eastAsia="zh-CN"/>
        </w:rPr>
      </w:pPr>
      <w:ins w:id="2359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/*</w:t>
        </w:r>
      </w:ins>
    </w:p>
    <w:p w14:paraId="6C0AD8FB" w14:textId="77777777" w:rsidR="006C0BDD" w:rsidRPr="006C0BDD" w:rsidRDefault="006C0BDD" w:rsidP="006C0BDD">
      <w:pPr>
        <w:spacing w:after="0" w:line="240" w:lineRule="auto"/>
        <w:ind w:left="0"/>
        <w:rPr>
          <w:ins w:id="2360" w:author="Leeyoung" w:date="2017-03-12T23:07:00Z"/>
          <w:rFonts w:eastAsiaTheme="minorEastAsia"/>
          <w:sz w:val="20"/>
          <w:szCs w:val="20"/>
          <w:lang w:eastAsia="zh-CN"/>
        </w:rPr>
      </w:pPr>
      <w:ins w:id="2361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* Groupings</w:t>
        </w:r>
      </w:ins>
    </w:p>
    <w:p w14:paraId="7732F790" w14:textId="77777777" w:rsidR="006C0BDD" w:rsidRPr="006C0BDD" w:rsidRDefault="006C0BDD" w:rsidP="006C0BDD">
      <w:pPr>
        <w:spacing w:after="0" w:line="240" w:lineRule="auto"/>
        <w:ind w:left="0"/>
        <w:rPr>
          <w:ins w:id="2362" w:author="Leeyoung" w:date="2017-03-12T23:07:00Z"/>
          <w:rFonts w:eastAsiaTheme="minorEastAsia"/>
          <w:sz w:val="20"/>
          <w:szCs w:val="20"/>
          <w:lang w:eastAsia="zh-CN"/>
        </w:rPr>
      </w:pPr>
      <w:ins w:id="2363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*/</w:t>
        </w:r>
      </w:ins>
    </w:p>
    <w:p w14:paraId="79503C2E" w14:textId="77777777" w:rsidR="006C0BDD" w:rsidRPr="006C0BDD" w:rsidRDefault="006C0BDD" w:rsidP="006C0BDD">
      <w:pPr>
        <w:spacing w:after="0" w:line="240" w:lineRule="auto"/>
        <w:ind w:left="0"/>
        <w:rPr>
          <w:ins w:id="2364" w:author="Leeyoung" w:date="2017-03-12T23:07:00Z"/>
          <w:rFonts w:eastAsiaTheme="minorEastAsia"/>
          <w:sz w:val="20"/>
          <w:szCs w:val="20"/>
          <w:lang w:eastAsia="zh-CN"/>
        </w:rPr>
      </w:pPr>
      <w:ins w:id="2365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grouping vn-telemetry-param {</w:t>
        </w:r>
      </w:ins>
    </w:p>
    <w:p w14:paraId="1621AE12" w14:textId="77777777" w:rsidR="006C0BDD" w:rsidRPr="006C0BDD" w:rsidRDefault="006C0BDD" w:rsidP="006C0BDD">
      <w:pPr>
        <w:spacing w:after="0" w:line="240" w:lineRule="auto"/>
        <w:ind w:left="0"/>
        <w:rPr>
          <w:ins w:id="2366" w:author="Leeyoung" w:date="2017-03-12T23:07:00Z"/>
          <w:rFonts w:eastAsiaTheme="minorEastAsia"/>
          <w:sz w:val="20"/>
          <w:szCs w:val="20"/>
          <w:lang w:eastAsia="zh-CN"/>
        </w:rPr>
      </w:pPr>
      <w:ins w:id="2367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description</w:t>
        </w:r>
      </w:ins>
    </w:p>
    <w:p w14:paraId="251F97AC" w14:textId="77777777" w:rsidR="006C0BDD" w:rsidRPr="006C0BDD" w:rsidRDefault="006C0BDD" w:rsidP="006C0BDD">
      <w:pPr>
        <w:spacing w:after="0" w:line="240" w:lineRule="auto"/>
        <w:ind w:left="0"/>
        <w:rPr>
          <w:ins w:id="2368" w:author="Leeyoung" w:date="2017-03-12T23:07:00Z"/>
          <w:rFonts w:eastAsiaTheme="minorEastAsia"/>
          <w:sz w:val="20"/>
          <w:szCs w:val="20"/>
          <w:lang w:eastAsia="zh-CN"/>
        </w:rPr>
      </w:pPr>
      <w:ins w:id="2369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"telemetry-parameter for VN";</w:t>
        </w:r>
      </w:ins>
    </w:p>
    <w:p w14:paraId="480A5EA0" w14:textId="77777777" w:rsidR="006C0BDD" w:rsidRPr="006C0BDD" w:rsidRDefault="006C0BDD" w:rsidP="006C0BDD">
      <w:pPr>
        <w:spacing w:after="0" w:line="240" w:lineRule="auto"/>
        <w:ind w:left="0"/>
        <w:rPr>
          <w:ins w:id="2370" w:author="Leeyoung" w:date="2017-03-12T23:07:00Z"/>
          <w:rFonts w:eastAsiaTheme="minorEastAsia"/>
          <w:sz w:val="20"/>
          <w:szCs w:val="20"/>
          <w:lang w:eastAsia="zh-CN"/>
        </w:rPr>
      </w:pPr>
      <w:ins w:id="2371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uses te-kpi:telemetry-param;</w:t>
        </w:r>
      </w:ins>
    </w:p>
    <w:p w14:paraId="50DD025B" w14:textId="77777777" w:rsidR="006C0BDD" w:rsidRPr="006C0BDD" w:rsidRDefault="006C0BDD" w:rsidP="006C0BDD">
      <w:pPr>
        <w:spacing w:after="0" w:line="240" w:lineRule="auto"/>
        <w:ind w:left="0"/>
        <w:rPr>
          <w:ins w:id="2372" w:author="Leeyoung" w:date="2017-03-12T23:07:00Z"/>
          <w:rFonts w:eastAsiaTheme="minorEastAsia"/>
          <w:sz w:val="20"/>
          <w:szCs w:val="20"/>
          <w:lang w:eastAsia="zh-CN"/>
        </w:rPr>
      </w:pPr>
      <w:ins w:id="2373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}</w:t>
        </w:r>
      </w:ins>
    </w:p>
    <w:p w14:paraId="49B03BEB" w14:textId="77777777" w:rsidR="006C0BDD" w:rsidRPr="006C0BDD" w:rsidRDefault="006C0BDD" w:rsidP="006C0BDD">
      <w:pPr>
        <w:spacing w:after="0" w:line="240" w:lineRule="auto"/>
        <w:ind w:left="0"/>
        <w:rPr>
          <w:ins w:id="2374" w:author="Leeyoung" w:date="2017-03-12T23:07:00Z"/>
          <w:rFonts w:eastAsiaTheme="minorEastAsia"/>
          <w:sz w:val="20"/>
          <w:szCs w:val="20"/>
          <w:lang w:eastAsia="zh-CN"/>
        </w:rPr>
      </w:pPr>
    </w:p>
    <w:p w14:paraId="08F77E91" w14:textId="77777777" w:rsidR="006C0BDD" w:rsidRPr="006C0BDD" w:rsidRDefault="006C0BDD" w:rsidP="006C0BDD">
      <w:pPr>
        <w:spacing w:after="0" w:line="240" w:lineRule="auto"/>
        <w:ind w:left="0"/>
        <w:rPr>
          <w:ins w:id="2375" w:author="Leeyoung" w:date="2017-03-12T23:07:00Z"/>
          <w:rFonts w:eastAsiaTheme="minorEastAsia"/>
          <w:sz w:val="20"/>
          <w:szCs w:val="20"/>
          <w:lang w:eastAsia="zh-CN"/>
        </w:rPr>
      </w:pPr>
      <w:ins w:id="237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grouping telemetry-grouping-op {</w:t>
        </w:r>
      </w:ins>
    </w:p>
    <w:p w14:paraId="19BF2C23" w14:textId="77777777" w:rsidR="006C0BDD" w:rsidRPr="006C0BDD" w:rsidRDefault="006C0BDD" w:rsidP="006C0BDD">
      <w:pPr>
        <w:spacing w:after="0" w:line="240" w:lineRule="auto"/>
        <w:ind w:left="0"/>
        <w:rPr>
          <w:ins w:id="2377" w:author="Leeyoung" w:date="2017-03-12T23:07:00Z"/>
          <w:rFonts w:eastAsiaTheme="minorEastAsia"/>
          <w:sz w:val="20"/>
          <w:szCs w:val="20"/>
          <w:lang w:eastAsia="zh-CN"/>
        </w:rPr>
      </w:pPr>
      <w:ins w:id="237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description</w:t>
        </w:r>
      </w:ins>
    </w:p>
    <w:p w14:paraId="560CFBAD" w14:textId="77777777" w:rsidR="006C0BDD" w:rsidRPr="006C0BDD" w:rsidRDefault="006C0BDD" w:rsidP="006C0BDD">
      <w:pPr>
        <w:spacing w:after="0" w:line="240" w:lineRule="auto"/>
        <w:ind w:left="0"/>
        <w:rPr>
          <w:ins w:id="2379" w:author="Leeyoung" w:date="2017-03-12T23:07:00Z"/>
          <w:rFonts w:eastAsiaTheme="minorEastAsia"/>
          <w:sz w:val="20"/>
          <w:szCs w:val="20"/>
          <w:lang w:eastAsia="zh-CN"/>
        </w:rPr>
      </w:pPr>
      <w:ins w:id="238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"Config how the VN telemetry should be applied";</w:t>
        </w:r>
      </w:ins>
    </w:p>
    <w:p w14:paraId="4B200832" w14:textId="77777777" w:rsidR="006C0BDD" w:rsidRPr="006C0BDD" w:rsidRDefault="006C0BDD" w:rsidP="006C0BDD">
      <w:pPr>
        <w:spacing w:after="0" w:line="240" w:lineRule="auto"/>
        <w:ind w:left="0"/>
        <w:rPr>
          <w:ins w:id="2381" w:author="Leeyoung" w:date="2017-03-12T23:07:00Z"/>
          <w:rFonts w:eastAsiaTheme="minorEastAsia"/>
          <w:sz w:val="20"/>
          <w:szCs w:val="20"/>
          <w:lang w:eastAsia="zh-CN"/>
        </w:rPr>
      </w:pPr>
      <w:ins w:id="238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container grouping-op {</w:t>
        </w:r>
      </w:ins>
    </w:p>
    <w:p w14:paraId="26E732AB" w14:textId="77777777" w:rsidR="006C0BDD" w:rsidRPr="006C0BDD" w:rsidRDefault="006C0BDD" w:rsidP="006C0BDD">
      <w:pPr>
        <w:spacing w:after="0" w:line="240" w:lineRule="auto"/>
        <w:ind w:left="0"/>
        <w:rPr>
          <w:ins w:id="2383" w:author="Leeyoung" w:date="2017-03-12T23:07:00Z"/>
          <w:rFonts w:eastAsiaTheme="minorEastAsia"/>
          <w:sz w:val="20"/>
          <w:szCs w:val="20"/>
          <w:lang w:eastAsia="zh-CN"/>
        </w:rPr>
      </w:pPr>
      <w:ins w:id="238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lastRenderedPageBreak/>
          <w:t xml:space="preserve">            description</w:t>
        </w:r>
      </w:ins>
    </w:p>
    <w:p w14:paraId="0E8F8F0F" w14:textId="77777777" w:rsidR="006C0BDD" w:rsidRPr="006C0BDD" w:rsidRDefault="006C0BDD" w:rsidP="006C0BDD">
      <w:pPr>
        <w:spacing w:after="0" w:line="240" w:lineRule="auto"/>
        <w:ind w:left="0"/>
        <w:rPr>
          <w:ins w:id="2385" w:author="Leeyoung" w:date="2017-03-12T23:07:00Z"/>
          <w:rFonts w:eastAsiaTheme="minorEastAsia"/>
          <w:sz w:val="20"/>
          <w:szCs w:val="20"/>
          <w:lang w:eastAsia="zh-CN"/>
        </w:rPr>
      </w:pPr>
      <w:ins w:id="238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"The grouping operations";</w:t>
        </w:r>
      </w:ins>
    </w:p>
    <w:p w14:paraId="346FEA1F" w14:textId="77777777" w:rsidR="006C0BDD" w:rsidRPr="006C0BDD" w:rsidRDefault="006C0BDD" w:rsidP="006C0BDD">
      <w:pPr>
        <w:spacing w:after="0" w:line="240" w:lineRule="auto"/>
        <w:ind w:left="0"/>
        <w:rPr>
          <w:ins w:id="2387" w:author="Leeyoung" w:date="2017-03-12T23:07:00Z"/>
          <w:rFonts w:eastAsiaTheme="minorEastAsia"/>
          <w:sz w:val="20"/>
          <w:szCs w:val="20"/>
          <w:lang w:eastAsia="zh-CN"/>
        </w:rPr>
      </w:pPr>
      <w:ins w:id="238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leaf delay-op {</w:t>
        </w:r>
      </w:ins>
    </w:p>
    <w:p w14:paraId="44757F87" w14:textId="77777777" w:rsidR="006C0BDD" w:rsidRPr="006C0BDD" w:rsidRDefault="006C0BDD" w:rsidP="006C0BDD">
      <w:pPr>
        <w:spacing w:after="0" w:line="240" w:lineRule="auto"/>
        <w:ind w:left="0"/>
        <w:rPr>
          <w:ins w:id="2389" w:author="Leeyoung" w:date="2017-03-12T23:07:00Z"/>
          <w:rFonts w:eastAsiaTheme="minorEastAsia"/>
          <w:sz w:val="20"/>
          <w:szCs w:val="20"/>
          <w:lang w:eastAsia="zh-CN"/>
        </w:rPr>
      </w:pPr>
      <w:ins w:id="239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type grouping-operation;</w:t>
        </w:r>
      </w:ins>
    </w:p>
    <w:p w14:paraId="6AAA36D5" w14:textId="77777777" w:rsidR="006C0BDD" w:rsidRPr="006C0BDD" w:rsidRDefault="006C0BDD" w:rsidP="006C0BDD">
      <w:pPr>
        <w:spacing w:after="0" w:line="240" w:lineRule="auto"/>
        <w:ind w:left="0"/>
        <w:rPr>
          <w:ins w:id="2391" w:author="Leeyoung" w:date="2017-03-12T23:07:00Z"/>
          <w:rFonts w:eastAsiaTheme="minorEastAsia"/>
          <w:sz w:val="20"/>
          <w:szCs w:val="20"/>
          <w:lang w:eastAsia="zh-CN"/>
        </w:rPr>
      </w:pPr>
      <w:ins w:id="239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default MAXIMUM;</w:t>
        </w:r>
      </w:ins>
    </w:p>
    <w:p w14:paraId="1F066C96" w14:textId="77777777" w:rsidR="006C0BDD" w:rsidRPr="006C0BDD" w:rsidRDefault="006C0BDD" w:rsidP="006C0BDD">
      <w:pPr>
        <w:spacing w:after="0" w:line="240" w:lineRule="auto"/>
        <w:ind w:left="0"/>
        <w:rPr>
          <w:ins w:id="2393" w:author="Leeyoung" w:date="2017-03-12T23:07:00Z"/>
          <w:rFonts w:eastAsiaTheme="minorEastAsia"/>
          <w:sz w:val="20"/>
          <w:szCs w:val="20"/>
          <w:lang w:eastAsia="zh-CN"/>
        </w:rPr>
      </w:pPr>
      <w:ins w:id="239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description</w:t>
        </w:r>
      </w:ins>
    </w:p>
    <w:p w14:paraId="54807CD9" w14:textId="77777777" w:rsidR="006C0BDD" w:rsidRPr="006C0BDD" w:rsidRDefault="006C0BDD" w:rsidP="006C0BDD">
      <w:pPr>
        <w:spacing w:after="0" w:line="240" w:lineRule="auto"/>
        <w:ind w:left="0"/>
        <w:rPr>
          <w:ins w:id="2395" w:author="Leeyoung" w:date="2017-03-12T23:07:00Z"/>
          <w:rFonts w:eastAsiaTheme="minorEastAsia"/>
          <w:sz w:val="20"/>
          <w:szCs w:val="20"/>
          <w:lang w:eastAsia="zh-CN"/>
        </w:rPr>
      </w:pPr>
      <w:ins w:id="239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"The operation that should be applied on the</w:t>
        </w:r>
      </w:ins>
    </w:p>
    <w:p w14:paraId="6042802C" w14:textId="77777777" w:rsidR="006C0BDD" w:rsidRPr="006C0BDD" w:rsidRDefault="006C0BDD" w:rsidP="006C0BDD">
      <w:pPr>
        <w:spacing w:after="0" w:line="240" w:lineRule="auto"/>
        <w:ind w:left="0"/>
        <w:rPr>
          <w:ins w:id="2397" w:author="Leeyoung" w:date="2017-03-12T23:07:00Z"/>
          <w:rFonts w:eastAsiaTheme="minorEastAsia"/>
          <w:sz w:val="20"/>
          <w:szCs w:val="20"/>
          <w:lang w:eastAsia="zh-CN"/>
        </w:rPr>
      </w:pPr>
      <w:ins w:id="239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 VN-member telemetry to get the VN telemetry";</w:t>
        </w:r>
      </w:ins>
    </w:p>
    <w:p w14:paraId="723C1509" w14:textId="77777777" w:rsidR="006C0BDD" w:rsidRPr="006C0BDD" w:rsidRDefault="006C0BDD" w:rsidP="006C0BDD">
      <w:pPr>
        <w:spacing w:after="0" w:line="240" w:lineRule="auto"/>
        <w:ind w:left="0"/>
        <w:rPr>
          <w:ins w:id="2399" w:author="Leeyoung" w:date="2017-03-12T23:07:00Z"/>
          <w:rFonts w:eastAsiaTheme="minorEastAsia"/>
          <w:sz w:val="20"/>
          <w:szCs w:val="20"/>
          <w:lang w:eastAsia="zh-CN"/>
        </w:rPr>
      </w:pPr>
      <w:ins w:id="240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}</w:t>
        </w:r>
      </w:ins>
    </w:p>
    <w:p w14:paraId="0600008B" w14:textId="77777777" w:rsidR="006C0BDD" w:rsidRPr="006C0BDD" w:rsidRDefault="006C0BDD" w:rsidP="006C0BDD">
      <w:pPr>
        <w:spacing w:after="0" w:line="240" w:lineRule="auto"/>
        <w:ind w:left="0"/>
        <w:rPr>
          <w:ins w:id="2401" w:author="Leeyoung" w:date="2017-03-12T23:07:00Z"/>
          <w:rFonts w:eastAsiaTheme="minorEastAsia"/>
          <w:sz w:val="20"/>
          <w:szCs w:val="20"/>
          <w:lang w:eastAsia="zh-CN"/>
        </w:rPr>
      </w:pPr>
    </w:p>
    <w:p w14:paraId="49219B27" w14:textId="77777777" w:rsidR="006C0BDD" w:rsidRPr="006C0BDD" w:rsidRDefault="006C0BDD" w:rsidP="006C0BDD">
      <w:pPr>
        <w:spacing w:after="0" w:line="240" w:lineRule="auto"/>
        <w:ind w:left="0"/>
        <w:rPr>
          <w:ins w:id="2402" w:author="Leeyoung" w:date="2017-03-12T23:07:00Z"/>
          <w:rFonts w:eastAsiaTheme="minorEastAsia"/>
          <w:sz w:val="20"/>
          <w:szCs w:val="20"/>
          <w:lang w:eastAsia="zh-CN"/>
        </w:rPr>
      </w:pPr>
      <w:ins w:id="2403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leaf delay-variation-op {</w:t>
        </w:r>
      </w:ins>
    </w:p>
    <w:p w14:paraId="294A0C06" w14:textId="77777777" w:rsidR="006C0BDD" w:rsidRPr="006C0BDD" w:rsidRDefault="006C0BDD" w:rsidP="006C0BDD">
      <w:pPr>
        <w:spacing w:after="0" w:line="240" w:lineRule="auto"/>
        <w:ind w:left="0"/>
        <w:rPr>
          <w:ins w:id="2404" w:author="Leeyoung" w:date="2017-03-12T23:07:00Z"/>
          <w:rFonts w:eastAsiaTheme="minorEastAsia"/>
          <w:sz w:val="20"/>
          <w:szCs w:val="20"/>
          <w:lang w:eastAsia="zh-CN"/>
        </w:rPr>
      </w:pPr>
      <w:ins w:id="2405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type grouping-operation;</w:t>
        </w:r>
      </w:ins>
    </w:p>
    <w:p w14:paraId="18BC0864" w14:textId="77777777" w:rsidR="006C0BDD" w:rsidRPr="006C0BDD" w:rsidRDefault="006C0BDD" w:rsidP="006C0BDD">
      <w:pPr>
        <w:spacing w:after="0" w:line="240" w:lineRule="auto"/>
        <w:ind w:left="0"/>
        <w:rPr>
          <w:ins w:id="2406" w:author="Leeyoung" w:date="2017-03-12T23:07:00Z"/>
          <w:rFonts w:eastAsiaTheme="minorEastAsia"/>
          <w:sz w:val="20"/>
          <w:szCs w:val="20"/>
          <w:lang w:eastAsia="zh-CN"/>
        </w:rPr>
      </w:pPr>
      <w:ins w:id="2407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default MAXIMUM;</w:t>
        </w:r>
      </w:ins>
    </w:p>
    <w:p w14:paraId="009A9F60" w14:textId="77777777" w:rsidR="006C0BDD" w:rsidRPr="006C0BDD" w:rsidRDefault="006C0BDD" w:rsidP="006C0BDD">
      <w:pPr>
        <w:spacing w:after="0" w:line="240" w:lineRule="auto"/>
        <w:ind w:left="0"/>
        <w:rPr>
          <w:ins w:id="2408" w:author="Leeyoung" w:date="2017-03-12T23:07:00Z"/>
          <w:rFonts w:eastAsiaTheme="minorEastAsia"/>
          <w:sz w:val="20"/>
          <w:szCs w:val="20"/>
          <w:lang w:eastAsia="zh-CN"/>
        </w:rPr>
      </w:pPr>
      <w:ins w:id="2409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description</w:t>
        </w:r>
      </w:ins>
    </w:p>
    <w:p w14:paraId="46E0DE72" w14:textId="77777777" w:rsidR="006C0BDD" w:rsidRPr="006C0BDD" w:rsidRDefault="006C0BDD" w:rsidP="006C0BDD">
      <w:pPr>
        <w:spacing w:after="0" w:line="240" w:lineRule="auto"/>
        <w:ind w:left="0"/>
        <w:rPr>
          <w:ins w:id="2410" w:author="Leeyoung" w:date="2017-03-12T23:07:00Z"/>
          <w:rFonts w:eastAsiaTheme="minorEastAsia"/>
          <w:sz w:val="20"/>
          <w:szCs w:val="20"/>
          <w:lang w:eastAsia="zh-CN"/>
        </w:rPr>
      </w:pPr>
      <w:ins w:id="2411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"The operation that should be applied on the</w:t>
        </w:r>
      </w:ins>
    </w:p>
    <w:p w14:paraId="3BC29A93" w14:textId="77777777" w:rsidR="006C0BDD" w:rsidRPr="006C0BDD" w:rsidRDefault="006C0BDD" w:rsidP="006C0BDD">
      <w:pPr>
        <w:spacing w:after="0" w:line="240" w:lineRule="auto"/>
        <w:ind w:left="0"/>
        <w:rPr>
          <w:ins w:id="2412" w:author="Leeyoung" w:date="2017-03-12T23:07:00Z"/>
          <w:rFonts w:eastAsiaTheme="minorEastAsia"/>
          <w:sz w:val="20"/>
          <w:szCs w:val="20"/>
          <w:lang w:eastAsia="zh-CN"/>
        </w:rPr>
      </w:pPr>
      <w:ins w:id="2413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 VN-member telemetry to get the VN telemetry";</w:t>
        </w:r>
      </w:ins>
    </w:p>
    <w:p w14:paraId="33B0D291" w14:textId="77777777" w:rsidR="006C0BDD" w:rsidRPr="006C0BDD" w:rsidRDefault="006C0BDD" w:rsidP="006C0BDD">
      <w:pPr>
        <w:spacing w:after="0" w:line="240" w:lineRule="auto"/>
        <w:ind w:left="0"/>
        <w:rPr>
          <w:ins w:id="2414" w:author="Leeyoung" w:date="2017-03-12T23:07:00Z"/>
          <w:rFonts w:eastAsiaTheme="minorEastAsia"/>
          <w:sz w:val="20"/>
          <w:szCs w:val="20"/>
          <w:lang w:eastAsia="zh-CN"/>
        </w:rPr>
      </w:pPr>
      <w:ins w:id="2415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}</w:t>
        </w:r>
      </w:ins>
    </w:p>
    <w:p w14:paraId="218AE45D" w14:textId="77777777" w:rsidR="006C0BDD" w:rsidRPr="006C0BDD" w:rsidRDefault="006C0BDD" w:rsidP="006C0BDD">
      <w:pPr>
        <w:spacing w:after="0" w:line="240" w:lineRule="auto"/>
        <w:ind w:left="0"/>
        <w:rPr>
          <w:ins w:id="2416" w:author="Leeyoung" w:date="2017-03-12T23:07:00Z"/>
          <w:rFonts w:eastAsiaTheme="minorEastAsia"/>
          <w:sz w:val="20"/>
          <w:szCs w:val="20"/>
          <w:lang w:eastAsia="zh-CN"/>
        </w:rPr>
      </w:pPr>
    </w:p>
    <w:p w14:paraId="68677589" w14:textId="77777777" w:rsidR="006C0BDD" w:rsidRPr="006C0BDD" w:rsidRDefault="006C0BDD" w:rsidP="006C0BDD">
      <w:pPr>
        <w:spacing w:after="0" w:line="240" w:lineRule="auto"/>
        <w:ind w:left="0"/>
        <w:rPr>
          <w:ins w:id="2417" w:author="Leeyoung" w:date="2017-03-12T23:07:00Z"/>
          <w:rFonts w:eastAsiaTheme="minorEastAsia"/>
          <w:sz w:val="20"/>
          <w:szCs w:val="20"/>
          <w:lang w:eastAsia="zh-CN"/>
        </w:rPr>
      </w:pPr>
      <w:ins w:id="241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leaf packet-loss-op {</w:t>
        </w:r>
      </w:ins>
    </w:p>
    <w:p w14:paraId="6414F9FC" w14:textId="77777777" w:rsidR="006C0BDD" w:rsidRPr="006C0BDD" w:rsidRDefault="006C0BDD" w:rsidP="006C0BDD">
      <w:pPr>
        <w:spacing w:after="0" w:line="240" w:lineRule="auto"/>
        <w:ind w:left="0"/>
        <w:rPr>
          <w:ins w:id="2419" w:author="Leeyoung" w:date="2017-03-12T23:07:00Z"/>
          <w:rFonts w:eastAsiaTheme="minorEastAsia"/>
          <w:sz w:val="20"/>
          <w:szCs w:val="20"/>
          <w:lang w:eastAsia="zh-CN"/>
        </w:rPr>
      </w:pPr>
      <w:ins w:id="242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type grouping-operation;</w:t>
        </w:r>
      </w:ins>
    </w:p>
    <w:p w14:paraId="13C723FF" w14:textId="77777777" w:rsidR="006C0BDD" w:rsidRPr="006C0BDD" w:rsidRDefault="006C0BDD" w:rsidP="006C0BDD">
      <w:pPr>
        <w:spacing w:after="0" w:line="240" w:lineRule="auto"/>
        <w:ind w:left="0"/>
        <w:rPr>
          <w:ins w:id="2421" w:author="Leeyoung" w:date="2017-03-12T23:07:00Z"/>
          <w:rFonts w:eastAsiaTheme="minorEastAsia"/>
          <w:sz w:val="20"/>
          <w:szCs w:val="20"/>
          <w:lang w:eastAsia="zh-CN"/>
        </w:rPr>
      </w:pPr>
      <w:ins w:id="242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default MAXIMUM;</w:t>
        </w:r>
      </w:ins>
    </w:p>
    <w:p w14:paraId="59BCB33E" w14:textId="77777777" w:rsidR="006C0BDD" w:rsidRPr="006C0BDD" w:rsidRDefault="006C0BDD" w:rsidP="006C0BDD">
      <w:pPr>
        <w:spacing w:after="0" w:line="240" w:lineRule="auto"/>
        <w:ind w:left="0"/>
        <w:rPr>
          <w:ins w:id="2423" w:author="Leeyoung" w:date="2017-03-12T23:07:00Z"/>
          <w:rFonts w:eastAsiaTheme="minorEastAsia"/>
          <w:sz w:val="20"/>
          <w:szCs w:val="20"/>
          <w:lang w:eastAsia="zh-CN"/>
        </w:rPr>
      </w:pPr>
      <w:ins w:id="242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description</w:t>
        </w:r>
      </w:ins>
    </w:p>
    <w:p w14:paraId="373547E9" w14:textId="77777777" w:rsidR="006C0BDD" w:rsidRPr="006C0BDD" w:rsidRDefault="006C0BDD" w:rsidP="006C0BDD">
      <w:pPr>
        <w:spacing w:after="0" w:line="240" w:lineRule="auto"/>
        <w:ind w:left="0"/>
        <w:rPr>
          <w:ins w:id="2425" w:author="Leeyoung" w:date="2017-03-12T23:07:00Z"/>
          <w:rFonts w:eastAsiaTheme="minorEastAsia"/>
          <w:sz w:val="20"/>
          <w:szCs w:val="20"/>
          <w:lang w:eastAsia="zh-CN"/>
        </w:rPr>
      </w:pPr>
      <w:ins w:id="242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"The operation that should be applied on the</w:t>
        </w:r>
      </w:ins>
    </w:p>
    <w:p w14:paraId="12148F30" w14:textId="77777777" w:rsidR="006C0BDD" w:rsidRPr="006C0BDD" w:rsidRDefault="006C0BDD" w:rsidP="006C0BDD">
      <w:pPr>
        <w:spacing w:after="0" w:line="240" w:lineRule="auto"/>
        <w:ind w:left="0"/>
        <w:rPr>
          <w:ins w:id="2427" w:author="Leeyoung" w:date="2017-03-12T23:07:00Z"/>
          <w:rFonts w:eastAsiaTheme="minorEastAsia"/>
          <w:sz w:val="20"/>
          <w:szCs w:val="20"/>
          <w:lang w:eastAsia="zh-CN"/>
        </w:rPr>
      </w:pPr>
      <w:ins w:id="242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 VN-member telemetry to get the VN telemetry";</w:t>
        </w:r>
      </w:ins>
    </w:p>
    <w:p w14:paraId="39C5DA3D" w14:textId="77777777" w:rsidR="006C0BDD" w:rsidRPr="006C0BDD" w:rsidRDefault="006C0BDD" w:rsidP="006C0BDD">
      <w:pPr>
        <w:spacing w:after="0" w:line="240" w:lineRule="auto"/>
        <w:ind w:left="0"/>
        <w:rPr>
          <w:ins w:id="2429" w:author="Leeyoung" w:date="2017-03-12T23:07:00Z"/>
          <w:rFonts w:eastAsiaTheme="minorEastAsia"/>
          <w:sz w:val="20"/>
          <w:szCs w:val="20"/>
          <w:lang w:eastAsia="zh-CN"/>
        </w:rPr>
      </w:pPr>
      <w:ins w:id="243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}</w:t>
        </w:r>
      </w:ins>
    </w:p>
    <w:p w14:paraId="765219AB" w14:textId="77777777" w:rsidR="006C0BDD" w:rsidRPr="006C0BDD" w:rsidRDefault="006C0BDD" w:rsidP="006C0BDD">
      <w:pPr>
        <w:spacing w:after="0" w:line="240" w:lineRule="auto"/>
        <w:ind w:left="0"/>
        <w:rPr>
          <w:ins w:id="2431" w:author="Leeyoung" w:date="2017-03-12T23:07:00Z"/>
          <w:rFonts w:eastAsiaTheme="minorEastAsia"/>
          <w:sz w:val="20"/>
          <w:szCs w:val="20"/>
          <w:lang w:eastAsia="zh-CN"/>
        </w:rPr>
      </w:pPr>
    </w:p>
    <w:p w14:paraId="46AFA836" w14:textId="77777777" w:rsidR="006C0BDD" w:rsidRPr="006C0BDD" w:rsidRDefault="006C0BDD" w:rsidP="006C0BDD">
      <w:pPr>
        <w:spacing w:after="0" w:line="240" w:lineRule="auto"/>
        <w:ind w:left="0"/>
        <w:rPr>
          <w:ins w:id="2432" w:author="Leeyoung" w:date="2017-03-12T23:07:00Z"/>
          <w:rFonts w:eastAsiaTheme="minorEastAsia"/>
          <w:sz w:val="20"/>
          <w:szCs w:val="20"/>
          <w:lang w:eastAsia="zh-CN"/>
        </w:rPr>
      </w:pPr>
      <w:ins w:id="2433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leaf utilized-bandwidth-op {</w:t>
        </w:r>
      </w:ins>
    </w:p>
    <w:p w14:paraId="5BD4F974" w14:textId="77777777" w:rsidR="006C0BDD" w:rsidRPr="006C0BDD" w:rsidRDefault="006C0BDD" w:rsidP="006C0BDD">
      <w:pPr>
        <w:spacing w:after="0" w:line="240" w:lineRule="auto"/>
        <w:ind w:left="0"/>
        <w:rPr>
          <w:ins w:id="2434" w:author="Leeyoung" w:date="2017-03-12T23:07:00Z"/>
          <w:rFonts w:eastAsiaTheme="minorEastAsia"/>
          <w:sz w:val="20"/>
          <w:szCs w:val="20"/>
          <w:lang w:eastAsia="zh-CN"/>
        </w:rPr>
      </w:pPr>
      <w:ins w:id="2435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type grouping-operation;</w:t>
        </w:r>
      </w:ins>
    </w:p>
    <w:p w14:paraId="1472CF2E" w14:textId="77777777" w:rsidR="006C0BDD" w:rsidRPr="006C0BDD" w:rsidRDefault="006C0BDD" w:rsidP="006C0BDD">
      <w:pPr>
        <w:spacing w:after="0" w:line="240" w:lineRule="auto"/>
        <w:ind w:left="0"/>
        <w:rPr>
          <w:ins w:id="2436" w:author="Leeyoung" w:date="2017-03-12T23:07:00Z"/>
          <w:rFonts w:eastAsiaTheme="minorEastAsia"/>
          <w:sz w:val="20"/>
          <w:szCs w:val="20"/>
          <w:lang w:eastAsia="zh-CN"/>
        </w:rPr>
      </w:pPr>
      <w:ins w:id="2437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default MAXIMUM;</w:t>
        </w:r>
      </w:ins>
    </w:p>
    <w:p w14:paraId="1382CABD" w14:textId="77777777" w:rsidR="006C0BDD" w:rsidRPr="006C0BDD" w:rsidRDefault="006C0BDD" w:rsidP="006C0BDD">
      <w:pPr>
        <w:spacing w:after="0" w:line="240" w:lineRule="auto"/>
        <w:ind w:left="0"/>
        <w:rPr>
          <w:ins w:id="2438" w:author="Leeyoung" w:date="2017-03-12T23:07:00Z"/>
          <w:rFonts w:eastAsiaTheme="minorEastAsia"/>
          <w:sz w:val="20"/>
          <w:szCs w:val="20"/>
          <w:lang w:eastAsia="zh-CN"/>
        </w:rPr>
      </w:pPr>
      <w:ins w:id="2439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description</w:t>
        </w:r>
      </w:ins>
    </w:p>
    <w:p w14:paraId="1BA882E3" w14:textId="77777777" w:rsidR="006C0BDD" w:rsidRPr="006C0BDD" w:rsidRDefault="006C0BDD" w:rsidP="006C0BDD">
      <w:pPr>
        <w:spacing w:after="0" w:line="240" w:lineRule="auto"/>
        <w:ind w:left="0"/>
        <w:rPr>
          <w:ins w:id="2440" w:author="Leeyoung" w:date="2017-03-12T23:07:00Z"/>
          <w:rFonts w:eastAsiaTheme="minorEastAsia"/>
          <w:sz w:val="20"/>
          <w:szCs w:val="20"/>
          <w:lang w:eastAsia="zh-CN"/>
        </w:rPr>
      </w:pPr>
      <w:ins w:id="2441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"The operation that should be applied on the</w:t>
        </w:r>
      </w:ins>
    </w:p>
    <w:p w14:paraId="2AB20A38" w14:textId="77777777" w:rsidR="006C0BDD" w:rsidRPr="006C0BDD" w:rsidRDefault="006C0BDD" w:rsidP="006C0BDD">
      <w:pPr>
        <w:spacing w:after="0" w:line="240" w:lineRule="auto"/>
        <w:ind w:left="0"/>
        <w:rPr>
          <w:ins w:id="2442" w:author="Leeyoung" w:date="2017-03-12T23:07:00Z"/>
          <w:rFonts w:eastAsiaTheme="minorEastAsia"/>
          <w:sz w:val="20"/>
          <w:szCs w:val="20"/>
          <w:lang w:eastAsia="zh-CN"/>
        </w:rPr>
      </w:pPr>
      <w:ins w:id="2443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     VN-member telemetry to get the VN telemetry";</w:t>
        </w:r>
      </w:ins>
    </w:p>
    <w:p w14:paraId="0B3ED253" w14:textId="77777777" w:rsidR="006C0BDD" w:rsidRPr="006C0BDD" w:rsidRDefault="006C0BDD" w:rsidP="006C0BDD">
      <w:pPr>
        <w:spacing w:after="0" w:line="240" w:lineRule="auto"/>
        <w:ind w:left="0"/>
        <w:rPr>
          <w:ins w:id="2444" w:author="Leeyoung" w:date="2017-03-12T23:07:00Z"/>
          <w:rFonts w:eastAsiaTheme="minorEastAsia"/>
          <w:sz w:val="20"/>
          <w:szCs w:val="20"/>
          <w:lang w:eastAsia="zh-CN"/>
        </w:rPr>
      </w:pPr>
      <w:ins w:id="2445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}</w:t>
        </w:r>
      </w:ins>
    </w:p>
    <w:p w14:paraId="041774AD" w14:textId="77777777" w:rsidR="006C0BDD" w:rsidRPr="006C0BDD" w:rsidRDefault="006C0BDD" w:rsidP="006C0BDD">
      <w:pPr>
        <w:spacing w:after="0" w:line="240" w:lineRule="auto"/>
        <w:ind w:left="0"/>
        <w:rPr>
          <w:ins w:id="2446" w:author="Leeyoung" w:date="2017-03-12T23:07:00Z"/>
          <w:rFonts w:eastAsiaTheme="minorEastAsia"/>
          <w:sz w:val="20"/>
          <w:szCs w:val="20"/>
          <w:lang w:eastAsia="zh-CN"/>
        </w:rPr>
      </w:pPr>
      <w:ins w:id="2447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}</w:t>
        </w:r>
      </w:ins>
    </w:p>
    <w:p w14:paraId="12E3BF02" w14:textId="77777777" w:rsidR="006C0BDD" w:rsidRPr="006C0BDD" w:rsidRDefault="006C0BDD" w:rsidP="006C0BDD">
      <w:pPr>
        <w:spacing w:after="0" w:line="240" w:lineRule="auto"/>
        <w:ind w:left="0"/>
        <w:rPr>
          <w:ins w:id="2448" w:author="Leeyoung" w:date="2017-03-12T23:07:00Z"/>
          <w:rFonts w:eastAsiaTheme="minorEastAsia"/>
          <w:sz w:val="20"/>
          <w:szCs w:val="20"/>
          <w:lang w:eastAsia="zh-CN"/>
        </w:rPr>
      </w:pPr>
    </w:p>
    <w:p w14:paraId="46235F02" w14:textId="77777777" w:rsidR="006C0BDD" w:rsidRPr="006C0BDD" w:rsidRDefault="006C0BDD" w:rsidP="006C0BDD">
      <w:pPr>
        <w:spacing w:after="0" w:line="240" w:lineRule="auto"/>
        <w:ind w:left="0"/>
        <w:rPr>
          <w:ins w:id="2449" w:author="Leeyoung" w:date="2017-03-12T23:07:00Z"/>
          <w:rFonts w:eastAsiaTheme="minorEastAsia"/>
          <w:sz w:val="20"/>
          <w:szCs w:val="20"/>
          <w:lang w:eastAsia="zh-CN"/>
        </w:rPr>
      </w:pPr>
      <w:ins w:id="245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}</w:t>
        </w:r>
      </w:ins>
    </w:p>
    <w:p w14:paraId="56009ACE" w14:textId="77777777" w:rsidR="006C0BDD" w:rsidRPr="006C0BDD" w:rsidRDefault="006C0BDD" w:rsidP="006C0BDD">
      <w:pPr>
        <w:spacing w:after="0" w:line="240" w:lineRule="auto"/>
        <w:ind w:left="0"/>
        <w:rPr>
          <w:ins w:id="2451" w:author="Leeyoung" w:date="2017-03-12T23:07:00Z"/>
          <w:rFonts w:eastAsiaTheme="minorEastAsia"/>
          <w:sz w:val="20"/>
          <w:szCs w:val="20"/>
          <w:lang w:eastAsia="zh-CN"/>
        </w:rPr>
      </w:pPr>
    </w:p>
    <w:p w14:paraId="703FAAD2" w14:textId="77777777" w:rsidR="006C0BDD" w:rsidRPr="006C0BDD" w:rsidRDefault="006C0BDD" w:rsidP="006C0BDD">
      <w:pPr>
        <w:spacing w:after="0" w:line="240" w:lineRule="auto"/>
        <w:ind w:left="0"/>
        <w:rPr>
          <w:ins w:id="2452" w:author="Leeyoung" w:date="2017-03-12T23:07:00Z"/>
          <w:rFonts w:eastAsiaTheme="minorEastAsia"/>
          <w:sz w:val="20"/>
          <w:szCs w:val="20"/>
          <w:lang w:eastAsia="zh-CN"/>
        </w:rPr>
      </w:pPr>
    </w:p>
    <w:p w14:paraId="55894043" w14:textId="77777777" w:rsidR="006C0BDD" w:rsidRPr="006C0BDD" w:rsidRDefault="006C0BDD" w:rsidP="006C0BDD">
      <w:pPr>
        <w:spacing w:after="0" w:line="240" w:lineRule="auto"/>
        <w:ind w:left="0"/>
        <w:rPr>
          <w:ins w:id="2453" w:author="Leeyoung" w:date="2017-03-12T23:07:00Z"/>
          <w:rFonts w:eastAsiaTheme="minorEastAsia"/>
          <w:sz w:val="20"/>
          <w:szCs w:val="20"/>
          <w:lang w:eastAsia="zh-CN"/>
        </w:rPr>
      </w:pPr>
      <w:ins w:id="245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/*</w:t>
        </w:r>
      </w:ins>
    </w:p>
    <w:p w14:paraId="0D731B7E" w14:textId="77777777" w:rsidR="006C0BDD" w:rsidRPr="006C0BDD" w:rsidRDefault="006C0BDD" w:rsidP="006C0BDD">
      <w:pPr>
        <w:spacing w:after="0" w:line="240" w:lineRule="auto"/>
        <w:ind w:left="0"/>
        <w:rPr>
          <w:ins w:id="2455" w:author="Leeyoung" w:date="2017-03-12T23:07:00Z"/>
          <w:rFonts w:eastAsiaTheme="minorEastAsia"/>
          <w:sz w:val="20"/>
          <w:szCs w:val="20"/>
          <w:lang w:eastAsia="zh-CN"/>
        </w:rPr>
      </w:pPr>
      <w:ins w:id="245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* Augments</w:t>
        </w:r>
      </w:ins>
    </w:p>
    <w:p w14:paraId="13F25963" w14:textId="77777777" w:rsidR="006C0BDD" w:rsidRPr="006C0BDD" w:rsidRDefault="006C0BDD" w:rsidP="006C0BDD">
      <w:pPr>
        <w:spacing w:after="0" w:line="240" w:lineRule="auto"/>
        <w:ind w:left="0"/>
        <w:rPr>
          <w:ins w:id="2457" w:author="Leeyoung" w:date="2017-03-12T23:07:00Z"/>
          <w:rFonts w:eastAsiaTheme="minorEastAsia"/>
          <w:sz w:val="20"/>
          <w:szCs w:val="20"/>
          <w:lang w:eastAsia="zh-CN"/>
        </w:rPr>
      </w:pPr>
      <w:ins w:id="245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*/</w:t>
        </w:r>
      </w:ins>
    </w:p>
    <w:p w14:paraId="535BEFAC" w14:textId="77777777" w:rsidR="006C0BDD" w:rsidRPr="006C0BDD" w:rsidRDefault="006C0BDD" w:rsidP="006C0BDD">
      <w:pPr>
        <w:spacing w:after="0" w:line="240" w:lineRule="auto"/>
        <w:ind w:left="0"/>
        <w:rPr>
          <w:ins w:id="2459" w:author="Leeyoung" w:date="2017-03-12T23:07:00Z"/>
          <w:rFonts w:eastAsiaTheme="minorEastAsia"/>
          <w:sz w:val="20"/>
          <w:szCs w:val="20"/>
          <w:lang w:eastAsia="zh-CN"/>
        </w:rPr>
      </w:pPr>
      <w:ins w:id="246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augment "/actn-vn:actn/actn-vn:vn/actn-vn:vn-list" {</w:t>
        </w:r>
      </w:ins>
    </w:p>
    <w:p w14:paraId="090688FB" w14:textId="77777777" w:rsidR="006C0BDD" w:rsidRPr="006C0BDD" w:rsidRDefault="006C0BDD" w:rsidP="006C0BDD">
      <w:pPr>
        <w:spacing w:after="0" w:line="240" w:lineRule="auto"/>
        <w:ind w:left="0"/>
        <w:rPr>
          <w:ins w:id="2461" w:author="Leeyoung" w:date="2017-03-12T23:07:00Z"/>
          <w:rFonts w:eastAsiaTheme="minorEastAsia"/>
          <w:sz w:val="20"/>
          <w:szCs w:val="20"/>
          <w:lang w:eastAsia="zh-CN"/>
        </w:rPr>
      </w:pPr>
    </w:p>
    <w:p w14:paraId="5AC1C373" w14:textId="77777777" w:rsidR="006C0BDD" w:rsidRPr="006C0BDD" w:rsidRDefault="006C0BDD" w:rsidP="006C0BDD">
      <w:pPr>
        <w:spacing w:after="0" w:line="240" w:lineRule="auto"/>
        <w:ind w:left="0"/>
        <w:rPr>
          <w:ins w:id="2462" w:author="Leeyoung" w:date="2017-03-12T23:07:00Z"/>
          <w:rFonts w:eastAsiaTheme="minorEastAsia"/>
          <w:sz w:val="20"/>
          <w:szCs w:val="20"/>
          <w:lang w:eastAsia="zh-CN"/>
        </w:rPr>
      </w:pPr>
      <w:ins w:id="2463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description</w:t>
        </w:r>
      </w:ins>
    </w:p>
    <w:p w14:paraId="5673EA71" w14:textId="77777777" w:rsidR="006C0BDD" w:rsidRPr="006C0BDD" w:rsidRDefault="006C0BDD" w:rsidP="006C0BDD">
      <w:pPr>
        <w:spacing w:after="0" w:line="240" w:lineRule="auto"/>
        <w:ind w:left="0"/>
        <w:rPr>
          <w:ins w:id="2464" w:author="Leeyoung" w:date="2017-03-12T23:07:00Z"/>
          <w:rFonts w:eastAsiaTheme="minorEastAsia"/>
          <w:sz w:val="20"/>
          <w:szCs w:val="20"/>
          <w:lang w:eastAsia="zh-CN"/>
        </w:rPr>
      </w:pPr>
      <w:ins w:id="2465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"Augmentation parameters for state TE VN topologies.";</w:t>
        </w:r>
      </w:ins>
    </w:p>
    <w:p w14:paraId="37F5DED2" w14:textId="77777777" w:rsidR="006C0BDD" w:rsidRPr="006C0BDD" w:rsidRDefault="006C0BDD" w:rsidP="006C0BDD">
      <w:pPr>
        <w:spacing w:after="0" w:line="240" w:lineRule="auto"/>
        <w:ind w:left="0"/>
        <w:rPr>
          <w:ins w:id="2466" w:author="Leeyoung" w:date="2017-03-12T23:07:00Z"/>
          <w:rFonts w:eastAsiaTheme="minorEastAsia"/>
          <w:sz w:val="20"/>
          <w:szCs w:val="20"/>
          <w:lang w:eastAsia="zh-CN"/>
        </w:rPr>
      </w:pPr>
    </w:p>
    <w:p w14:paraId="6E71FC19" w14:textId="77777777" w:rsidR="006C0BDD" w:rsidRPr="006C0BDD" w:rsidRDefault="006C0BDD" w:rsidP="006C0BDD">
      <w:pPr>
        <w:spacing w:after="0" w:line="240" w:lineRule="auto"/>
        <w:ind w:left="0"/>
        <w:rPr>
          <w:ins w:id="2467" w:author="Leeyoung" w:date="2017-03-12T23:07:00Z"/>
          <w:rFonts w:eastAsiaTheme="minorEastAsia"/>
          <w:sz w:val="20"/>
          <w:szCs w:val="20"/>
          <w:lang w:eastAsia="zh-CN"/>
        </w:rPr>
      </w:pPr>
      <w:ins w:id="246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container vn-telemetry {</w:t>
        </w:r>
      </w:ins>
    </w:p>
    <w:p w14:paraId="25E134CF" w14:textId="77777777" w:rsidR="006C0BDD" w:rsidRPr="006C0BDD" w:rsidRDefault="006C0BDD" w:rsidP="006C0BDD">
      <w:pPr>
        <w:spacing w:after="0" w:line="240" w:lineRule="auto"/>
        <w:ind w:left="0"/>
        <w:rPr>
          <w:ins w:id="2469" w:author="Leeyoung" w:date="2017-03-12T23:07:00Z"/>
          <w:rFonts w:eastAsiaTheme="minorEastAsia"/>
          <w:sz w:val="20"/>
          <w:szCs w:val="20"/>
          <w:lang w:eastAsia="zh-CN"/>
        </w:rPr>
      </w:pPr>
      <w:ins w:id="247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description</w:t>
        </w:r>
      </w:ins>
    </w:p>
    <w:p w14:paraId="4BB3A810" w14:textId="77777777" w:rsidR="006C0BDD" w:rsidRPr="006C0BDD" w:rsidRDefault="006C0BDD" w:rsidP="006C0BDD">
      <w:pPr>
        <w:spacing w:after="0" w:line="240" w:lineRule="auto"/>
        <w:ind w:left="0"/>
        <w:rPr>
          <w:ins w:id="2471" w:author="Leeyoung" w:date="2017-03-12T23:07:00Z"/>
          <w:rFonts w:eastAsiaTheme="minorEastAsia"/>
          <w:sz w:val="20"/>
          <w:szCs w:val="20"/>
          <w:lang w:eastAsia="zh-CN"/>
        </w:rPr>
      </w:pPr>
      <w:ins w:id="247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"VN telemetry configurations";</w:t>
        </w:r>
      </w:ins>
    </w:p>
    <w:p w14:paraId="464356DD" w14:textId="77777777" w:rsidR="006C0BDD" w:rsidRPr="006C0BDD" w:rsidRDefault="006C0BDD" w:rsidP="006C0BDD">
      <w:pPr>
        <w:spacing w:after="0" w:line="240" w:lineRule="auto"/>
        <w:ind w:left="0"/>
        <w:rPr>
          <w:ins w:id="2473" w:author="Leeyoung" w:date="2017-03-12T23:07:00Z"/>
          <w:rFonts w:eastAsiaTheme="minorEastAsia"/>
          <w:sz w:val="20"/>
          <w:szCs w:val="20"/>
          <w:lang w:eastAsia="zh-CN"/>
        </w:rPr>
      </w:pPr>
      <w:ins w:id="247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lastRenderedPageBreak/>
          <w:t xml:space="preserve">            uses telemetry-grouping-op;</w:t>
        </w:r>
      </w:ins>
    </w:p>
    <w:p w14:paraId="20682917" w14:textId="77777777" w:rsidR="006C0BDD" w:rsidRPr="006C0BDD" w:rsidRDefault="006C0BDD" w:rsidP="006C0BDD">
      <w:pPr>
        <w:spacing w:after="0" w:line="240" w:lineRule="auto"/>
        <w:ind w:left="0"/>
        <w:rPr>
          <w:ins w:id="2475" w:author="Leeyoung" w:date="2017-03-12T23:07:00Z"/>
          <w:rFonts w:eastAsiaTheme="minorEastAsia"/>
          <w:sz w:val="20"/>
          <w:szCs w:val="20"/>
          <w:lang w:eastAsia="zh-CN"/>
        </w:rPr>
      </w:pPr>
      <w:ins w:id="247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}</w:t>
        </w:r>
      </w:ins>
    </w:p>
    <w:p w14:paraId="56FD11CC" w14:textId="77777777" w:rsidR="006C0BDD" w:rsidRPr="006C0BDD" w:rsidRDefault="006C0BDD" w:rsidP="006C0BDD">
      <w:pPr>
        <w:spacing w:after="0" w:line="240" w:lineRule="auto"/>
        <w:ind w:left="0"/>
        <w:rPr>
          <w:ins w:id="2477" w:author="Leeyoung" w:date="2017-03-12T23:07:00Z"/>
          <w:rFonts w:eastAsiaTheme="minorEastAsia"/>
          <w:sz w:val="20"/>
          <w:szCs w:val="20"/>
          <w:lang w:eastAsia="zh-CN"/>
        </w:rPr>
      </w:pPr>
      <w:ins w:id="247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container vn-scaling-intent {</w:t>
        </w:r>
      </w:ins>
    </w:p>
    <w:p w14:paraId="45A0B306" w14:textId="77777777" w:rsidR="006C0BDD" w:rsidRPr="006C0BDD" w:rsidRDefault="006C0BDD" w:rsidP="006C0BDD">
      <w:pPr>
        <w:spacing w:after="0" w:line="240" w:lineRule="auto"/>
        <w:ind w:left="0"/>
        <w:rPr>
          <w:ins w:id="2479" w:author="Leeyoung" w:date="2017-03-12T23:07:00Z"/>
          <w:rFonts w:eastAsiaTheme="minorEastAsia"/>
          <w:sz w:val="20"/>
          <w:szCs w:val="20"/>
          <w:lang w:eastAsia="zh-CN"/>
        </w:rPr>
      </w:pPr>
      <w:ins w:id="248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description</w:t>
        </w:r>
      </w:ins>
    </w:p>
    <w:p w14:paraId="4100C6F2" w14:textId="77777777" w:rsidR="006C0BDD" w:rsidRPr="006C0BDD" w:rsidRDefault="006C0BDD" w:rsidP="006C0BDD">
      <w:pPr>
        <w:spacing w:after="0" w:line="240" w:lineRule="auto"/>
        <w:ind w:left="0"/>
        <w:rPr>
          <w:ins w:id="2481" w:author="Leeyoung" w:date="2017-03-12T23:07:00Z"/>
          <w:rFonts w:eastAsiaTheme="minorEastAsia"/>
          <w:sz w:val="20"/>
          <w:szCs w:val="20"/>
          <w:lang w:eastAsia="zh-CN"/>
        </w:rPr>
      </w:pPr>
      <w:ins w:id="248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"scaling intent";</w:t>
        </w:r>
      </w:ins>
    </w:p>
    <w:p w14:paraId="55DCFC9E" w14:textId="77777777" w:rsidR="006C0BDD" w:rsidRPr="006C0BDD" w:rsidRDefault="006C0BDD" w:rsidP="006C0BDD">
      <w:pPr>
        <w:spacing w:after="0" w:line="240" w:lineRule="auto"/>
        <w:ind w:left="0"/>
        <w:rPr>
          <w:ins w:id="2483" w:author="Leeyoung" w:date="2017-03-12T23:07:00Z"/>
          <w:rFonts w:eastAsiaTheme="minorEastAsia"/>
          <w:sz w:val="20"/>
          <w:szCs w:val="20"/>
          <w:lang w:eastAsia="zh-CN"/>
        </w:rPr>
      </w:pPr>
      <w:ins w:id="248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uses te-kpi:scaling-intent;</w:t>
        </w:r>
      </w:ins>
    </w:p>
    <w:p w14:paraId="19D416E9" w14:textId="77777777" w:rsidR="006C0BDD" w:rsidRPr="006C0BDD" w:rsidRDefault="006C0BDD" w:rsidP="006C0BDD">
      <w:pPr>
        <w:spacing w:after="0" w:line="240" w:lineRule="auto"/>
        <w:ind w:left="0"/>
        <w:rPr>
          <w:ins w:id="2485" w:author="Leeyoung" w:date="2017-03-12T23:07:00Z"/>
          <w:rFonts w:eastAsiaTheme="minorEastAsia"/>
          <w:sz w:val="20"/>
          <w:szCs w:val="20"/>
          <w:lang w:eastAsia="zh-CN"/>
        </w:rPr>
      </w:pPr>
      <w:ins w:id="248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}</w:t>
        </w:r>
      </w:ins>
    </w:p>
    <w:p w14:paraId="787FB67E" w14:textId="77777777" w:rsidR="006C0BDD" w:rsidRPr="006C0BDD" w:rsidRDefault="006C0BDD" w:rsidP="006C0BDD">
      <w:pPr>
        <w:spacing w:after="0" w:line="240" w:lineRule="auto"/>
        <w:ind w:left="0"/>
        <w:rPr>
          <w:ins w:id="2487" w:author="Leeyoung" w:date="2017-03-12T23:07:00Z"/>
          <w:rFonts w:eastAsiaTheme="minorEastAsia"/>
          <w:sz w:val="20"/>
          <w:szCs w:val="20"/>
          <w:lang w:eastAsia="zh-CN"/>
        </w:rPr>
      </w:pPr>
      <w:ins w:id="248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}</w:t>
        </w:r>
      </w:ins>
    </w:p>
    <w:p w14:paraId="5688F569" w14:textId="77777777" w:rsidR="006C0BDD" w:rsidRPr="006C0BDD" w:rsidRDefault="006C0BDD" w:rsidP="006C0BDD">
      <w:pPr>
        <w:spacing w:after="0" w:line="240" w:lineRule="auto"/>
        <w:ind w:left="0"/>
        <w:rPr>
          <w:ins w:id="2489" w:author="Leeyoung" w:date="2017-03-12T23:07:00Z"/>
          <w:rFonts w:eastAsiaTheme="minorEastAsia"/>
          <w:sz w:val="20"/>
          <w:szCs w:val="20"/>
          <w:lang w:eastAsia="zh-CN"/>
        </w:rPr>
      </w:pPr>
      <w:ins w:id="249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augment "/actn-vn:actn-state/actn-vn:vn/actn-vn:vn-list" {</w:t>
        </w:r>
      </w:ins>
    </w:p>
    <w:p w14:paraId="5F3B9DE0" w14:textId="77777777" w:rsidR="006C0BDD" w:rsidRPr="006C0BDD" w:rsidRDefault="006C0BDD" w:rsidP="006C0BDD">
      <w:pPr>
        <w:spacing w:after="0" w:line="240" w:lineRule="auto"/>
        <w:ind w:left="0"/>
        <w:rPr>
          <w:ins w:id="2491" w:author="Leeyoung" w:date="2017-03-12T23:07:00Z"/>
          <w:rFonts w:eastAsiaTheme="minorEastAsia"/>
          <w:sz w:val="20"/>
          <w:szCs w:val="20"/>
          <w:lang w:eastAsia="zh-CN"/>
        </w:rPr>
      </w:pPr>
    </w:p>
    <w:p w14:paraId="0D248753" w14:textId="77777777" w:rsidR="006C0BDD" w:rsidRPr="006C0BDD" w:rsidRDefault="006C0BDD" w:rsidP="006C0BDD">
      <w:pPr>
        <w:spacing w:after="0" w:line="240" w:lineRule="auto"/>
        <w:ind w:left="0"/>
        <w:rPr>
          <w:ins w:id="2492" w:author="Leeyoung" w:date="2017-03-12T23:07:00Z"/>
          <w:rFonts w:eastAsiaTheme="minorEastAsia"/>
          <w:sz w:val="20"/>
          <w:szCs w:val="20"/>
          <w:lang w:eastAsia="zh-CN"/>
        </w:rPr>
      </w:pPr>
      <w:ins w:id="2493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description</w:t>
        </w:r>
      </w:ins>
    </w:p>
    <w:p w14:paraId="4D6832AC" w14:textId="77777777" w:rsidR="006C0BDD" w:rsidRPr="006C0BDD" w:rsidRDefault="006C0BDD" w:rsidP="006C0BDD">
      <w:pPr>
        <w:spacing w:after="0" w:line="240" w:lineRule="auto"/>
        <w:ind w:left="0"/>
        <w:rPr>
          <w:ins w:id="2494" w:author="Leeyoung" w:date="2017-03-12T23:07:00Z"/>
          <w:rFonts w:eastAsiaTheme="minorEastAsia"/>
          <w:sz w:val="20"/>
          <w:szCs w:val="20"/>
          <w:lang w:eastAsia="zh-CN"/>
        </w:rPr>
      </w:pPr>
      <w:ins w:id="2495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"Augmentation parameters for state TE VN topologies.";</w:t>
        </w:r>
      </w:ins>
    </w:p>
    <w:p w14:paraId="316CE12E" w14:textId="77777777" w:rsidR="006C0BDD" w:rsidRPr="006C0BDD" w:rsidRDefault="006C0BDD" w:rsidP="006C0BDD">
      <w:pPr>
        <w:spacing w:after="0" w:line="240" w:lineRule="auto"/>
        <w:ind w:left="0"/>
        <w:rPr>
          <w:ins w:id="2496" w:author="Leeyoung" w:date="2017-03-12T23:07:00Z"/>
          <w:rFonts w:eastAsiaTheme="minorEastAsia"/>
          <w:sz w:val="20"/>
          <w:szCs w:val="20"/>
          <w:lang w:eastAsia="zh-CN"/>
        </w:rPr>
      </w:pPr>
    </w:p>
    <w:p w14:paraId="39075C61" w14:textId="77777777" w:rsidR="006C0BDD" w:rsidRPr="006C0BDD" w:rsidRDefault="006C0BDD" w:rsidP="006C0BDD">
      <w:pPr>
        <w:spacing w:after="0" w:line="240" w:lineRule="auto"/>
        <w:ind w:left="0"/>
        <w:rPr>
          <w:ins w:id="2497" w:author="Leeyoung" w:date="2017-03-12T23:07:00Z"/>
          <w:rFonts w:eastAsiaTheme="minorEastAsia"/>
          <w:sz w:val="20"/>
          <w:szCs w:val="20"/>
          <w:lang w:eastAsia="zh-CN"/>
        </w:rPr>
      </w:pPr>
      <w:ins w:id="249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container vn-telemetry {</w:t>
        </w:r>
      </w:ins>
    </w:p>
    <w:p w14:paraId="6A6FD7B1" w14:textId="77777777" w:rsidR="006C0BDD" w:rsidRPr="006C0BDD" w:rsidRDefault="006C0BDD" w:rsidP="006C0BDD">
      <w:pPr>
        <w:spacing w:after="0" w:line="240" w:lineRule="auto"/>
        <w:ind w:left="0"/>
        <w:rPr>
          <w:ins w:id="2499" w:author="Leeyoung" w:date="2017-03-12T23:07:00Z"/>
          <w:rFonts w:eastAsiaTheme="minorEastAsia"/>
          <w:sz w:val="20"/>
          <w:szCs w:val="20"/>
          <w:lang w:eastAsia="zh-CN"/>
        </w:rPr>
      </w:pPr>
      <w:ins w:id="250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description</w:t>
        </w:r>
      </w:ins>
    </w:p>
    <w:p w14:paraId="5FB29510" w14:textId="77777777" w:rsidR="006C0BDD" w:rsidRPr="006C0BDD" w:rsidRDefault="006C0BDD" w:rsidP="006C0BDD">
      <w:pPr>
        <w:spacing w:after="0" w:line="240" w:lineRule="auto"/>
        <w:ind w:left="0"/>
        <w:rPr>
          <w:ins w:id="2501" w:author="Leeyoung" w:date="2017-03-12T23:07:00Z"/>
          <w:rFonts w:eastAsiaTheme="minorEastAsia"/>
          <w:sz w:val="20"/>
          <w:szCs w:val="20"/>
          <w:lang w:eastAsia="zh-CN"/>
        </w:rPr>
      </w:pPr>
      <w:ins w:id="250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"VN telemetry params";</w:t>
        </w:r>
      </w:ins>
    </w:p>
    <w:p w14:paraId="610D7900" w14:textId="77777777" w:rsidR="006C0BDD" w:rsidRPr="006C0BDD" w:rsidRDefault="006C0BDD" w:rsidP="006C0BDD">
      <w:pPr>
        <w:spacing w:after="0" w:line="240" w:lineRule="auto"/>
        <w:ind w:left="0"/>
        <w:rPr>
          <w:ins w:id="2503" w:author="Leeyoung" w:date="2017-03-12T23:07:00Z"/>
          <w:rFonts w:eastAsiaTheme="minorEastAsia"/>
          <w:sz w:val="20"/>
          <w:szCs w:val="20"/>
          <w:lang w:eastAsia="zh-CN"/>
        </w:rPr>
      </w:pPr>
      <w:ins w:id="250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uses telemetry-grouping-op;</w:t>
        </w:r>
      </w:ins>
    </w:p>
    <w:p w14:paraId="5CE7EE4F" w14:textId="77777777" w:rsidR="006C0BDD" w:rsidRPr="006C0BDD" w:rsidRDefault="006C0BDD" w:rsidP="006C0BDD">
      <w:pPr>
        <w:spacing w:after="0" w:line="240" w:lineRule="auto"/>
        <w:ind w:left="0"/>
        <w:rPr>
          <w:ins w:id="2505" w:author="Leeyoung" w:date="2017-03-12T23:07:00Z"/>
          <w:rFonts w:eastAsiaTheme="minorEastAsia"/>
          <w:sz w:val="20"/>
          <w:szCs w:val="20"/>
          <w:lang w:eastAsia="zh-CN"/>
        </w:rPr>
      </w:pPr>
      <w:ins w:id="250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uses vn-telemetry-param;</w:t>
        </w:r>
      </w:ins>
    </w:p>
    <w:p w14:paraId="48AE2976" w14:textId="77777777" w:rsidR="006C0BDD" w:rsidRPr="006C0BDD" w:rsidRDefault="006C0BDD" w:rsidP="006C0BDD">
      <w:pPr>
        <w:spacing w:after="0" w:line="240" w:lineRule="auto"/>
        <w:ind w:left="0"/>
        <w:rPr>
          <w:ins w:id="2507" w:author="Leeyoung" w:date="2017-03-12T23:07:00Z"/>
          <w:rFonts w:eastAsiaTheme="minorEastAsia"/>
          <w:sz w:val="20"/>
          <w:szCs w:val="20"/>
          <w:lang w:eastAsia="zh-CN"/>
        </w:rPr>
      </w:pPr>
      <w:ins w:id="250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}</w:t>
        </w:r>
      </w:ins>
    </w:p>
    <w:p w14:paraId="5C7968C2" w14:textId="77777777" w:rsidR="006C0BDD" w:rsidRPr="006C0BDD" w:rsidRDefault="006C0BDD" w:rsidP="006C0BDD">
      <w:pPr>
        <w:spacing w:after="0" w:line="240" w:lineRule="auto"/>
        <w:ind w:left="0"/>
        <w:rPr>
          <w:ins w:id="2509" w:author="Leeyoung" w:date="2017-03-12T23:07:00Z"/>
          <w:rFonts w:eastAsiaTheme="minorEastAsia"/>
          <w:sz w:val="20"/>
          <w:szCs w:val="20"/>
          <w:lang w:eastAsia="zh-CN"/>
        </w:rPr>
      </w:pPr>
      <w:ins w:id="251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container vn-scaling-intent {</w:t>
        </w:r>
      </w:ins>
    </w:p>
    <w:p w14:paraId="38B4D2F6" w14:textId="77777777" w:rsidR="006C0BDD" w:rsidRPr="006C0BDD" w:rsidRDefault="006C0BDD" w:rsidP="006C0BDD">
      <w:pPr>
        <w:spacing w:after="0" w:line="240" w:lineRule="auto"/>
        <w:ind w:left="0"/>
        <w:rPr>
          <w:ins w:id="2511" w:author="Leeyoung" w:date="2017-03-12T23:07:00Z"/>
          <w:rFonts w:eastAsiaTheme="minorEastAsia"/>
          <w:sz w:val="20"/>
          <w:szCs w:val="20"/>
          <w:lang w:eastAsia="zh-CN"/>
        </w:rPr>
      </w:pPr>
      <w:ins w:id="251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description</w:t>
        </w:r>
      </w:ins>
    </w:p>
    <w:p w14:paraId="0C0E0435" w14:textId="77777777" w:rsidR="006C0BDD" w:rsidRPr="006C0BDD" w:rsidRDefault="006C0BDD" w:rsidP="006C0BDD">
      <w:pPr>
        <w:spacing w:after="0" w:line="240" w:lineRule="auto"/>
        <w:ind w:left="0"/>
        <w:rPr>
          <w:ins w:id="2513" w:author="Leeyoung" w:date="2017-03-12T23:07:00Z"/>
          <w:rFonts w:eastAsiaTheme="minorEastAsia"/>
          <w:sz w:val="20"/>
          <w:szCs w:val="20"/>
          <w:lang w:eastAsia="zh-CN"/>
        </w:rPr>
      </w:pPr>
      <w:ins w:id="251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"scaling intent";</w:t>
        </w:r>
      </w:ins>
    </w:p>
    <w:p w14:paraId="10C41AC2" w14:textId="77777777" w:rsidR="006C0BDD" w:rsidRPr="006C0BDD" w:rsidRDefault="006C0BDD" w:rsidP="006C0BDD">
      <w:pPr>
        <w:spacing w:after="0" w:line="240" w:lineRule="auto"/>
        <w:ind w:left="0"/>
        <w:rPr>
          <w:ins w:id="2515" w:author="Leeyoung" w:date="2017-03-12T23:07:00Z"/>
          <w:rFonts w:eastAsiaTheme="minorEastAsia"/>
          <w:sz w:val="20"/>
          <w:szCs w:val="20"/>
          <w:lang w:eastAsia="zh-CN"/>
        </w:rPr>
      </w:pPr>
      <w:ins w:id="251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uses te-kpi:scaling-intent;</w:t>
        </w:r>
      </w:ins>
    </w:p>
    <w:p w14:paraId="4E432C1D" w14:textId="77777777" w:rsidR="006C0BDD" w:rsidRPr="006C0BDD" w:rsidRDefault="006C0BDD" w:rsidP="006C0BDD">
      <w:pPr>
        <w:spacing w:after="0" w:line="240" w:lineRule="auto"/>
        <w:ind w:left="0"/>
        <w:rPr>
          <w:ins w:id="2517" w:author="Leeyoung" w:date="2017-03-12T23:07:00Z"/>
          <w:rFonts w:eastAsiaTheme="minorEastAsia"/>
          <w:sz w:val="20"/>
          <w:szCs w:val="20"/>
          <w:lang w:eastAsia="zh-CN"/>
        </w:rPr>
      </w:pPr>
      <w:ins w:id="251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}</w:t>
        </w:r>
      </w:ins>
    </w:p>
    <w:p w14:paraId="020031C0" w14:textId="77777777" w:rsidR="006C0BDD" w:rsidRPr="006C0BDD" w:rsidRDefault="006C0BDD" w:rsidP="006C0BDD">
      <w:pPr>
        <w:spacing w:after="0" w:line="240" w:lineRule="auto"/>
        <w:ind w:left="0"/>
        <w:rPr>
          <w:ins w:id="2519" w:author="Leeyoung" w:date="2017-03-12T23:07:00Z"/>
          <w:rFonts w:eastAsiaTheme="minorEastAsia"/>
          <w:sz w:val="20"/>
          <w:szCs w:val="20"/>
          <w:lang w:eastAsia="zh-CN"/>
        </w:rPr>
      </w:pPr>
      <w:ins w:id="252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}</w:t>
        </w:r>
      </w:ins>
    </w:p>
    <w:p w14:paraId="5C8144BA" w14:textId="77777777" w:rsidR="006C0BDD" w:rsidRPr="006C0BDD" w:rsidRDefault="006C0BDD" w:rsidP="006C0BDD">
      <w:pPr>
        <w:spacing w:after="0" w:line="240" w:lineRule="auto"/>
        <w:ind w:left="0"/>
        <w:rPr>
          <w:ins w:id="2521" w:author="Leeyoung" w:date="2017-03-12T23:07:00Z"/>
          <w:rFonts w:eastAsiaTheme="minorEastAsia"/>
          <w:sz w:val="20"/>
          <w:szCs w:val="20"/>
          <w:lang w:eastAsia="zh-CN"/>
        </w:rPr>
      </w:pPr>
    </w:p>
    <w:p w14:paraId="66367354" w14:textId="77777777" w:rsidR="006C0BDD" w:rsidRPr="006C0BDD" w:rsidRDefault="006C0BDD" w:rsidP="006C0BDD">
      <w:pPr>
        <w:spacing w:after="0" w:line="240" w:lineRule="auto"/>
        <w:ind w:left="0"/>
        <w:rPr>
          <w:ins w:id="2522" w:author="Leeyoung" w:date="2017-03-12T23:07:00Z"/>
          <w:rFonts w:eastAsiaTheme="minorEastAsia"/>
          <w:sz w:val="20"/>
          <w:szCs w:val="20"/>
          <w:lang w:eastAsia="zh-CN"/>
        </w:rPr>
      </w:pPr>
    </w:p>
    <w:p w14:paraId="51F3539A" w14:textId="77777777" w:rsidR="006C0BDD" w:rsidRPr="006C0BDD" w:rsidRDefault="006C0BDD" w:rsidP="006C0BDD">
      <w:pPr>
        <w:spacing w:after="0" w:line="240" w:lineRule="auto"/>
        <w:ind w:left="0"/>
        <w:rPr>
          <w:ins w:id="2523" w:author="Leeyoung" w:date="2017-03-12T23:07:00Z"/>
          <w:rFonts w:eastAsiaTheme="minorEastAsia"/>
          <w:sz w:val="20"/>
          <w:szCs w:val="20"/>
          <w:lang w:eastAsia="zh-CN"/>
        </w:rPr>
      </w:pPr>
      <w:ins w:id="252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/*</w:t>
        </w:r>
      </w:ins>
    </w:p>
    <w:p w14:paraId="7EDB1EF9" w14:textId="77777777" w:rsidR="006C0BDD" w:rsidRPr="006C0BDD" w:rsidRDefault="006C0BDD" w:rsidP="006C0BDD">
      <w:pPr>
        <w:spacing w:after="0" w:line="240" w:lineRule="auto"/>
        <w:ind w:left="0"/>
        <w:rPr>
          <w:ins w:id="2525" w:author="Leeyoung" w:date="2017-03-12T23:07:00Z"/>
          <w:rFonts w:eastAsiaTheme="minorEastAsia"/>
          <w:sz w:val="20"/>
          <w:szCs w:val="20"/>
          <w:lang w:eastAsia="zh-CN"/>
        </w:rPr>
      </w:pPr>
      <w:ins w:id="252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* VN-member augment</w:t>
        </w:r>
      </w:ins>
    </w:p>
    <w:p w14:paraId="3740231B" w14:textId="77777777" w:rsidR="006C0BDD" w:rsidRPr="006C0BDD" w:rsidRDefault="006C0BDD" w:rsidP="006C0BDD">
      <w:pPr>
        <w:spacing w:after="0" w:line="240" w:lineRule="auto"/>
        <w:ind w:left="0"/>
        <w:rPr>
          <w:ins w:id="2527" w:author="Leeyoung" w:date="2017-03-12T23:07:00Z"/>
          <w:rFonts w:eastAsiaTheme="minorEastAsia"/>
          <w:sz w:val="20"/>
          <w:szCs w:val="20"/>
          <w:lang w:eastAsia="zh-CN"/>
        </w:rPr>
      </w:pPr>
      <w:ins w:id="252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*/</w:t>
        </w:r>
      </w:ins>
    </w:p>
    <w:p w14:paraId="328F84F9" w14:textId="77777777" w:rsidR="006C0BDD" w:rsidRPr="006C0BDD" w:rsidRDefault="006C0BDD" w:rsidP="006C0BDD">
      <w:pPr>
        <w:spacing w:after="0" w:line="240" w:lineRule="auto"/>
        <w:ind w:left="0"/>
        <w:rPr>
          <w:ins w:id="2529" w:author="Leeyoung" w:date="2017-03-12T23:07:00Z"/>
          <w:rFonts w:eastAsiaTheme="minorEastAsia"/>
          <w:sz w:val="20"/>
          <w:szCs w:val="20"/>
          <w:lang w:eastAsia="zh-CN"/>
        </w:rPr>
      </w:pPr>
      <w:ins w:id="253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augment "/actn-vn:actn/actn-vn:vn/actn-vn:vn-list/" +</w:t>
        </w:r>
      </w:ins>
    </w:p>
    <w:p w14:paraId="46ED06D8" w14:textId="77777777" w:rsidR="006C0BDD" w:rsidRPr="006C0BDD" w:rsidRDefault="006C0BDD" w:rsidP="006C0BDD">
      <w:pPr>
        <w:spacing w:after="0" w:line="240" w:lineRule="auto"/>
        <w:ind w:left="0"/>
        <w:rPr>
          <w:ins w:id="2531" w:author="Leeyoung" w:date="2017-03-12T23:07:00Z"/>
          <w:rFonts w:eastAsiaTheme="minorEastAsia"/>
          <w:sz w:val="20"/>
          <w:szCs w:val="20"/>
          <w:lang w:eastAsia="zh-CN"/>
        </w:rPr>
      </w:pPr>
      <w:ins w:id="253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"actn-vn:vn-member-list" {</w:t>
        </w:r>
      </w:ins>
    </w:p>
    <w:p w14:paraId="0E2C63C3" w14:textId="77777777" w:rsidR="006C0BDD" w:rsidRPr="006C0BDD" w:rsidRDefault="006C0BDD" w:rsidP="006C0BDD">
      <w:pPr>
        <w:spacing w:after="0" w:line="240" w:lineRule="auto"/>
        <w:ind w:left="0"/>
        <w:rPr>
          <w:ins w:id="2533" w:author="Leeyoung" w:date="2017-03-12T23:07:00Z"/>
          <w:rFonts w:eastAsiaTheme="minorEastAsia"/>
          <w:sz w:val="20"/>
          <w:szCs w:val="20"/>
          <w:lang w:eastAsia="zh-CN"/>
        </w:rPr>
      </w:pPr>
      <w:ins w:id="253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description</w:t>
        </w:r>
      </w:ins>
    </w:p>
    <w:p w14:paraId="57FBFAC4" w14:textId="77777777" w:rsidR="006C0BDD" w:rsidRPr="006C0BDD" w:rsidRDefault="006C0BDD" w:rsidP="006C0BDD">
      <w:pPr>
        <w:spacing w:after="0" w:line="240" w:lineRule="auto"/>
        <w:ind w:left="0"/>
        <w:rPr>
          <w:ins w:id="2535" w:author="Leeyoung" w:date="2017-03-12T23:07:00Z"/>
          <w:rFonts w:eastAsiaTheme="minorEastAsia"/>
          <w:sz w:val="20"/>
          <w:szCs w:val="20"/>
          <w:lang w:eastAsia="zh-CN"/>
        </w:rPr>
      </w:pPr>
      <w:ins w:id="253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"Augmentation parameters for state TE vn member</w:t>
        </w:r>
      </w:ins>
    </w:p>
    <w:p w14:paraId="78D0239E" w14:textId="77777777" w:rsidR="006C0BDD" w:rsidRPr="006C0BDD" w:rsidRDefault="006C0BDD" w:rsidP="006C0BDD">
      <w:pPr>
        <w:spacing w:after="0" w:line="240" w:lineRule="auto"/>
        <w:ind w:left="0"/>
        <w:rPr>
          <w:ins w:id="2537" w:author="Leeyoung" w:date="2017-03-12T23:07:00Z"/>
          <w:rFonts w:eastAsiaTheme="minorEastAsia"/>
          <w:sz w:val="20"/>
          <w:szCs w:val="20"/>
          <w:lang w:eastAsia="zh-CN"/>
        </w:rPr>
      </w:pPr>
      <w:ins w:id="253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topologies.";</w:t>
        </w:r>
      </w:ins>
    </w:p>
    <w:p w14:paraId="63F34C3F" w14:textId="77777777" w:rsidR="006C0BDD" w:rsidRPr="006C0BDD" w:rsidRDefault="006C0BDD" w:rsidP="006C0BDD">
      <w:pPr>
        <w:spacing w:after="0" w:line="240" w:lineRule="auto"/>
        <w:ind w:left="0"/>
        <w:rPr>
          <w:ins w:id="2539" w:author="Leeyoung" w:date="2017-03-12T23:07:00Z"/>
          <w:rFonts w:eastAsiaTheme="minorEastAsia"/>
          <w:sz w:val="20"/>
          <w:szCs w:val="20"/>
          <w:lang w:eastAsia="zh-CN"/>
        </w:rPr>
      </w:pPr>
      <w:ins w:id="254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container vn-telemetry {</w:t>
        </w:r>
      </w:ins>
    </w:p>
    <w:p w14:paraId="07C103CD" w14:textId="77777777" w:rsidR="006C0BDD" w:rsidRPr="006C0BDD" w:rsidRDefault="006C0BDD" w:rsidP="006C0BDD">
      <w:pPr>
        <w:spacing w:after="0" w:line="240" w:lineRule="auto"/>
        <w:ind w:left="0"/>
        <w:rPr>
          <w:ins w:id="2541" w:author="Leeyoung" w:date="2017-03-12T23:07:00Z"/>
          <w:rFonts w:eastAsiaTheme="minorEastAsia"/>
          <w:sz w:val="20"/>
          <w:szCs w:val="20"/>
          <w:lang w:eastAsia="zh-CN"/>
        </w:rPr>
      </w:pPr>
      <w:ins w:id="254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description</w:t>
        </w:r>
      </w:ins>
    </w:p>
    <w:p w14:paraId="12BB8D11" w14:textId="77777777" w:rsidR="006C0BDD" w:rsidRPr="006C0BDD" w:rsidRDefault="006C0BDD" w:rsidP="006C0BDD">
      <w:pPr>
        <w:spacing w:after="0" w:line="240" w:lineRule="auto"/>
        <w:ind w:left="0"/>
        <w:rPr>
          <w:ins w:id="2543" w:author="Leeyoung" w:date="2017-03-12T23:07:00Z"/>
          <w:rFonts w:eastAsiaTheme="minorEastAsia"/>
          <w:sz w:val="20"/>
          <w:szCs w:val="20"/>
          <w:lang w:eastAsia="zh-CN"/>
        </w:rPr>
      </w:pPr>
      <w:ins w:id="254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    "VN Member config";</w:t>
        </w:r>
      </w:ins>
    </w:p>
    <w:p w14:paraId="401F847E" w14:textId="77777777" w:rsidR="006C0BDD" w:rsidRPr="006C0BDD" w:rsidRDefault="006C0BDD" w:rsidP="006C0BDD">
      <w:pPr>
        <w:spacing w:after="0" w:line="240" w:lineRule="auto"/>
        <w:ind w:left="0"/>
        <w:rPr>
          <w:ins w:id="2545" w:author="Leeyoung" w:date="2017-03-12T23:07:00Z"/>
          <w:rFonts w:eastAsiaTheme="minorEastAsia"/>
          <w:sz w:val="20"/>
          <w:szCs w:val="20"/>
          <w:lang w:eastAsia="zh-CN"/>
        </w:rPr>
      </w:pPr>
      <w:ins w:id="254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uses telemetry-grouping-op;</w:t>
        </w:r>
      </w:ins>
    </w:p>
    <w:p w14:paraId="142A9BE9" w14:textId="77777777" w:rsidR="006C0BDD" w:rsidRPr="006C0BDD" w:rsidRDefault="006C0BDD" w:rsidP="006C0BDD">
      <w:pPr>
        <w:spacing w:after="0" w:line="240" w:lineRule="auto"/>
        <w:ind w:left="0"/>
        <w:rPr>
          <w:ins w:id="2547" w:author="Leeyoung" w:date="2017-03-12T23:07:00Z"/>
          <w:rFonts w:eastAsiaTheme="minorEastAsia"/>
          <w:sz w:val="20"/>
          <w:szCs w:val="20"/>
          <w:lang w:eastAsia="zh-CN"/>
        </w:rPr>
      </w:pPr>
      <w:ins w:id="254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}</w:t>
        </w:r>
      </w:ins>
    </w:p>
    <w:p w14:paraId="41ABEDB8" w14:textId="77777777" w:rsidR="006C0BDD" w:rsidRPr="006C0BDD" w:rsidRDefault="006C0BDD" w:rsidP="006C0BDD">
      <w:pPr>
        <w:spacing w:after="0" w:line="240" w:lineRule="auto"/>
        <w:ind w:left="0"/>
        <w:rPr>
          <w:ins w:id="2549" w:author="Leeyoung" w:date="2017-03-12T23:07:00Z"/>
          <w:rFonts w:eastAsiaTheme="minorEastAsia"/>
          <w:sz w:val="20"/>
          <w:szCs w:val="20"/>
          <w:lang w:eastAsia="zh-CN"/>
        </w:rPr>
      </w:pPr>
      <w:ins w:id="255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}</w:t>
        </w:r>
      </w:ins>
    </w:p>
    <w:p w14:paraId="7BCB8EE5" w14:textId="77777777" w:rsidR="006C0BDD" w:rsidRPr="006C0BDD" w:rsidRDefault="006C0BDD" w:rsidP="006C0BDD">
      <w:pPr>
        <w:spacing w:after="0" w:line="240" w:lineRule="auto"/>
        <w:ind w:left="0"/>
        <w:rPr>
          <w:ins w:id="2551" w:author="Leeyoung" w:date="2017-03-12T23:07:00Z"/>
          <w:rFonts w:eastAsiaTheme="minorEastAsia"/>
          <w:sz w:val="20"/>
          <w:szCs w:val="20"/>
          <w:lang w:eastAsia="zh-CN"/>
        </w:rPr>
      </w:pPr>
      <w:ins w:id="255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augment "/actn-vn:actn-state/actn-vn:vn/actn-vn:vn-list/" +</w:t>
        </w:r>
      </w:ins>
    </w:p>
    <w:p w14:paraId="4B35EC57" w14:textId="77777777" w:rsidR="006C0BDD" w:rsidRPr="006C0BDD" w:rsidRDefault="006C0BDD" w:rsidP="006C0BDD">
      <w:pPr>
        <w:spacing w:after="0" w:line="240" w:lineRule="auto"/>
        <w:ind w:left="0"/>
        <w:rPr>
          <w:ins w:id="2553" w:author="Leeyoung" w:date="2017-03-12T23:07:00Z"/>
          <w:rFonts w:eastAsiaTheme="minorEastAsia"/>
          <w:sz w:val="20"/>
          <w:szCs w:val="20"/>
          <w:lang w:eastAsia="zh-CN"/>
        </w:rPr>
      </w:pPr>
      <w:ins w:id="255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"actn-vn:vn-member-list" {</w:t>
        </w:r>
      </w:ins>
    </w:p>
    <w:p w14:paraId="6EB896E6" w14:textId="77777777" w:rsidR="006C0BDD" w:rsidRPr="006C0BDD" w:rsidRDefault="006C0BDD" w:rsidP="006C0BDD">
      <w:pPr>
        <w:spacing w:after="0" w:line="240" w:lineRule="auto"/>
        <w:ind w:left="0"/>
        <w:rPr>
          <w:ins w:id="2555" w:author="Leeyoung" w:date="2017-03-12T23:07:00Z"/>
          <w:rFonts w:eastAsiaTheme="minorEastAsia"/>
          <w:sz w:val="20"/>
          <w:szCs w:val="20"/>
          <w:lang w:eastAsia="zh-CN"/>
        </w:rPr>
      </w:pPr>
      <w:ins w:id="255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description</w:t>
        </w:r>
      </w:ins>
    </w:p>
    <w:p w14:paraId="3A81F8D4" w14:textId="77777777" w:rsidR="006C0BDD" w:rsidRPr="006C0BDD" w:rsidRDefault="006C0BDD" w:rsidP="006C0BDD">
      <w:pPr>
        <w:spacing w:after="0" w:line="240" w:lineRule="auto"/>
        <w:ind w:left="0"/>
        <w:rPr>
          <w:ins w:id="2557" w:author="Leeyoung" w:date="2017-03-12T23:07:00Z"/>
          <w:rFonts w:eastAsiaTheme="minorEastAsia"/>
          <w:sz w:val="20"/>
          <w:szCs w:val="20"/>
          <w:lang w:eastAsia="zh-CN"/>
        </w:rPr>
      </w:pPr>
      <w:ins w:id="255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"Augmentation parameters for state TE vn member</w:t>
        </w:r>
      </w:ins>
    </w:p>
    <w:p w14:paraId="2733BFD9" w14:textId="77777777" w:rsidR="006C0BDD" w:rsidRPr="006C0BDD" w:rsidRDefault="006C0BDD" w:rsidP="006C0BDD">
      <w:pPr>
        <w:spacing w:after="0" w:line="240" w:lineRule="auto"/>
        <w:ind w:left="0"/>
        <w:rPr>
          <w:ins w:id="2559" w:author="Leeyoung" w:date="2017-03-12T23:07:00Z"/>
          <w:rFonts w:eastAsiaTheme="minorEastAsia"/>
          <w:sz w:val="20"/>
          <w:szCs w:val="20"/>
          <w:lang w:eastAsia="zh-CN"/>
        </w:rPr>
      </w:pPr>
      <w:ins w:id="256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topologies.";</w:t>
        </w:r>
      </w:ins>
    </w:p>
    <w:p w14:paraId="0753B1B7" w14:textId="77777777" w:rsidR="006C0BDD" w:rsidRPr="006C0BDD" w:rsidRDefault="006C0BDD" w:rsidP="006C0BDD">
      <w:pPr>
        <w:spacing w:after="0" w:line="240" w:lineRule="auto"/>
        <w:ind w:left="0"/>
        <w:rPr>
          <w:ins w:id="2561" w:author="Leeyoung" w:date="2017-03-12T23:07:00Z"/>
          <w:rFonts w:eastAsiaTheme="minorEastAsia"/>
          <w:sz w:val="20"/>
          <w:szCs w:val="20"/>
          <w:lang w:eastAsia="zh-CN"/>
        </w:rPr>
      </w:pPr>
      <w:ins w:id="256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container vn-telemetry {</w:t>
        </w:r>
      </w:ins>
    </w:p>
    <w:p w14:paraId="30D570B4" w14:textId="77777777" w:rsidR="006C0BDD" w:rsidRPr="006C0BDD" w:rsidRDefault="006C0BDD" w:rsidP="006C0BDD">
      <w:pPr>
        <w:spacing w:after="0" w:line="240" w:lineRule="auto"/>
        <w:ind w:left="0"/>
        <w:rPr>
          <w:ins w:id="2563" w:author="Leeyoung" w:date="2017-03-12T23:07:00Z"/>
          <w:rFonts w:eastAsiaTheme="minorEastAsia"/>
          <w:sz w:val="20"/>
          <w:szCs w:val="20"/>
          <w:lang w:eastAsia="zh-CN"/>
        </w:rPr>
      </w:pPr>
      <w:ins w:id="256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description</w:t>
        </w:r>
      </w:ins>
    </w:p>
    <w:p w14:paraId="07517E37" w14:textId="77777777" w:rsidR="006C0BDD" w:rsidRPr="006C0BDD" w:rsidRDefault="006C0BDD" w:rsidP="006C0BDD">
      <w:pPr>
        <w:spacing w:after="0" w:line="240" w:lineRule="auto"/>
        <w:ind w:left="0"/>
        <w:rPr>
          <w:ins w:id="2565" w:author="Leeyoung" w:date="2017-03-12T23:07:00Z"/>
          <w:rFonts w:eastAsiaTheme="minorEastAsia"/>
          <w:sz w:val="20"/>
          <w:szCs w:val="20"/>
          <w:lang w:eastAsia="zh-CN"/>
        </w:rPr>
      </w:pPr>
      <w:ins w:id="256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  "VN telemetry params";</w:t>
        </w:r>
      </w:ins>
    </w:p>
    <w:p w14:paraId="5C63A8C5" w14:textId="77777777" w:rsidR="006C0BDD" w:rsidRPr="006C0BDD" w:rsidRDefault="006C0BDD" w:rsidP="006C0BDD">
      <w:pPr>
        <w:spacing w:after="0" w:line="240" w:lineRule="auto"/>
        <w:ind w:left="0"/>
        <w:rPr>
          <w:ins w:id="2567" w:author="Leeyoung" w:date="2017-03-12T23:07:00Z"/>
          <w:rFonts w:eastAsiaTheme="minorEastAsia"/>
          <w:sz w:val="20"/>
          <w:szCs w:val="20"/>
          <w:lang w:eastAsia="zh-CN"/>
        </w:rPr>
      </w:pPr>
      <w:ins w:id="2568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lastRenderedPageBreak/>
          <w:t xml:space="preserve">            uses telemetry-grouping-op;</w:t>
        </w:r>
      </w:ins>
    </w:p>
    <w:p w14:paraId="764E6E85" w14:textId="77777777" w:rsidR="006C0BDD" w:rsidRPr="006C0BDD" w:rsidRDefault="006C0BDD" w:rsidP="006C0BDD">
      <w:pPr>
        <w:spacing w:after="0" w:line="240" w:lineRule="auto"/>
        <w:ind w:left="0"/>
        <w:rPr>
          <w:ins w:id="2569" w:author="Leeyoung" w:date="2017-03-12T23:07:00Z"/>
          <w:rFonts w:eastAsiaTheme="minorEastAsia"/>
          <w:sz w:val="20"/>
          <w:szCs w:val="20"/>
          <w:lang w:eastAsia="zh-CN"/>
        </w:rPr>
      </w:pPr>
      <w:ins w:id="2570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  uses vn-telemetry-param;</w:t>
        </w:r>
      </w:ins>
    </w:p>
    <w:p w14:paraId="39F2E62B" w14:textId="77777777" w:rsidR="006C0BDD" w:rsidRPr="006C0BDD" w:rsidRDefault="006C0BDD" w:rsidP="006C0BDD">
      <w:pPr>
        <w:spacing w:after="0" w:line="240" w:lineRule="auto"/>
        <w:ind w:left="0"/>
        <w:rPr>
          <w:ins w:id="2571" w:author="Leeyoung" w:date="2017-03-12T23:07:00Z"/>
          <w:rFonts w:eastAsiaTheme="minorEastAsia"/>
          <w:sz w:val="20"/>
          <w:szCs w:val="20"/>
          <w:lang w:eastAsia="zh-CN"/>
        </w:rPr>
      </w:pPr>
      <w:ins w:id="2572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    }</w:t>
        </w:r>
      </w:ins>
    </w:p>
    <w:p w14:paraId="3674D138" w14:textId="77777777" w:rsidR="006C0BDD" w:rsidRPr="006C0BDD" w:rsidRDefault="006C0BDD" w:rsidP="006C0BDD">
      <w:pPr>
        <w:spacing w:after="0" w:line="240" w:lineRule="auto"/>
        <w:ind w:left="0"/>
        <w:rPr>
          <w:ins w:id="2573" w:author="Leeyoung" w:date="2017-03-12T23:07:00Z"/>
          <w:rFonts w:eastAsiaTheme="minorEastAsia"/>
          <w:sz w:val="20"/>
          <w:szCs w:val="20"/>
          <w:lang w:eastAsia="zh-CN"/>
        </w:rPr>
      </w:pPr>
      <w:ins w:id="2574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 xml:space="preserve">    }</w:t>
        </w:r>
      </w:ins>
    </w:p>
    <w:p w14:paraId="72ED1501" w14:textId="3A8B23C4" w:rsidR="006C0BDD" w:rsidRDefault="006C0BDD" w:rsidP="006C0BDD">
      <w:pPr>
        <w:spacing w:after="0" w:line="240" w:lineRule="auto"/>
        <w:ind w:left="0"/>
        <w:rPr>
          <w:ins w:id="2575" w:author="Leeyoung" w:date="2017-03-12T23:07:00Z"/>
          <w:rFonts w:eastAsiaTheme="minorEastAsia"/>
          <w:sz w:val="20"/>
          <w:szCs w:val="20"/>
          <w:lang w:eastAsia="zh-CN"/>
        </w:rPr>
      </w:pPr>
      <w:ins w:id="2576" w:author="Leeyoung" w:date="2017-03-12T23:07:00Z">
        <w:r w:rsidRPr="006C0BDD">
          <w:rPr>
            <w:rFonts w:eastAsiaTheme="minorEastAsia"/>
            <w:sz w:val="20"/>
            <w:szCs w:val="20"/>
            <w:lang w:eastAsia="zh-CN"/>
          </w:rPr>
          <w:t>}</w:t>
        </w:r>
      </w:ins>
    </w:p>
    <w:p w14:paraId="351F4224" w14:textId="6F4C3DF8" w:rsidR="005D1D5E" w:rsidRPr="005D1D5E" w:rsidDel="00332680" w:rsidRDefault="005D1D5E" w:rsidP="005D1D5E">
      <w:pPr>
        <w:spacing w:after="0" w:line="240" w:lineRule="auto"/>
        <w:ind w:left="0"/>
        <w:rPr>
          <w:del w:id="2577" w:author="Leeyoung" w:date="2017-03-12T20:59:00Z"/>
          <w:rFonts w:eastAsiaTheme="minorEastAsia"/>
          <w:sz w:val="20"/>
          <w:szCs w:val="20"/>
          <w:lang w:eastAsia="zh-CN"/>
        </w:rPr>
      </w:pPr>
      <w:del w:id="2578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>module ietf-actn-te-kpi-telemetry {</w:delText>
        </w:r>
      </w:del>
    </w:p>
    <w:p w14:paraId="0B393912" w14:textId="5AF24BE0" w:rsidR="005D1D5E" w:rsidRPr="005D1D5E" w:rsidDel="00332680" w:rsidRDefault="005D1D5E" w:rsidP="005D1D5E">
      <w:pPr>
        <w:spacing w:after="0" w:line="240" w:lineRule="auto"/>
        <w:ind w:left="0"/>
        <w:rPr>
          <w:del w:id="2579" w:author="Leeyoung" w:date="2017-03-12T20:59:00Z"/>
          <w:rFonts w:eastAsiaTheme="minorEastAsia"/>
          <w:sz w:val="20"/>
          <w:szCs w:val="20"/>
          <w:lang w:eastAsia="zh-CN"/>
        </w:rPr>
      </w:pPr>
    </w:p>
    <w:p w14:paraId="2D4F20C9" w14:textId="1C55C916" w:rsidR="005D1D5E" w:rsidRPr="005D1D5E" w:rsidDel="00332680" w:rsidRDefault="005D1D5E" w:rsidP="005D1D5E">
      <w:pPr>
        <w:spacing w:after="0" w:line="240" w:lineRule="auto"/>
        <w:ind w:left="0"/>
        <w:rPr>
          <w:del w:id="2580" w:author="Leeyoung" w:date="2017-03-12T20:59:00Z"/>
          <w:rFonts w:eastAsiaTheme="minorEastAsia"/>
          <w:sz w:val="20"/>
          <w:szCs w:val="20"/>
          <w:lang w:eastAsia="zh-CN"/>
        </w:rPr>
      </w:pPr>
      <w:del w:id="258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namespace "urn:ietf:params:xml:ns:yang:ietf-actn-te-kpi-telemetry";</w:delText>
        </w:r>
      </w:del>
    </w:p>
    <w:p w14:paraId="4FA9902B" w14:textId="22101C5F" w:rsidR="005D1D5E" w:rsidRPr="005D1D5E" w:rsidDel="00332680" w:rsidRDefault="005D1D5E" w:rsidP="005D1D5E">
      <w:pPr>
        <w:spacing w:after="0" w:line="240" w:lineRule="auto"/>
        <w:ind w:left="0"/>
        <w:rPr>
          <w:del w:id="2582" w:author="Leeyoung" w:date="2017-03-12T20:59:00Z"/>
          <w:rFonts w:eastAsiaTheme="minorEastAsia"/>
          <w:sz w:val="20"/>
          <w:szCs w:val="20"/>
          <w:lang w:eastAsia="zh-CN"/>
        </w:rPr>
      </w:pPr>
    </w:p>
    <w:p w14:paraId="370C9099" w14:textId="5F1D3802" w:rsidR="005D1D5E" w:rsidRPr="005D1D5E" w:rsidDel="00332680" w:rsidRDefault="005D1D5E" w:rsidP="005D1D5E">
      <w:pPr>
        <w:spacing w:after="0" w:line="240" w:lineRule="auto"/>
        <w:ind w:left="0"/>
        <w:rPr>
          <w:del w:id="2583" w:author="Leeyoung" w:date="2017-03-12T20:59:00Z"/>
          <w:rFonts w:eastAsiaTheme="minorEastAsia"/>
          <w:sz w:val="20"/>
          <w:szCs w:val="20"/>
          <w:lang w:eastAsia="zh-CN"/>
        </w:rPr>
      </w:pPr>
      <w:del w:id="2584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prefix "actn-tel";</w:delText>
        </w:r>
      </w:del>
    </w:p>
    <w:p w14:paraId="7814024A" w14:textId="7EFA9A36" w:rsidR="005D1D5E" w:rsidRPr="005D1D5E" w:rsidDel="00332680" w:rsidRDefault="005D1D5E" w:rsidP="005D1D5E">
      <w:pPr>
        <w:spacing w:after="0" w:line="240" w:lineRule="auto"/>
        <w:ind w:left="0"/>
        <w:rPr>
          <w:del w:id="2585" w:author="Leeyoung" w:date="2017-03-12T20:59:00Z"/>
          <w:rFonts w:eastAsiaTheme="minorEastAsia"/>
          <w:sz w:val="20"/>
          <w:szCs w:val="20"/>
          <w:lang w:eastAsia="zh-CN"/>
        </w:rPr>
      </w:pPr>
    </w:p>
    <w:p w14:paraId="32A8C061" w14:textId="6EFB02A0" w:rsidR="005D1D5E" w:rsidRPr="005D1D5E" w:rsidDel="00332680" w:rsidRDefault="005D1D5E" w:rsidP="005D1D5E">
      <w:pPr>
        <w:spacing w:after="0" w:line="240" w:lineRule="auto"/>
        <w:ind w:left="0"/>
        <w:rPr>
          <w:del w:id="2586" w:author="Leeyoung" w:date="2017-03-12T20:59:00Z"/>
          <w:rFonts w:eastAsiaTheme="minorEastAsia"/>
          <w:sz w:val="20"/>
          <w:szCs w:val="20"/>
          <w:lang w:eastAsia="zh-CN"/>
        </w:rPr>
      </w:pPr>
      <w:del w:id="258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import ietf-actn-vn {</w:delText>
        </w:r>
      </w:del>
    </w:p>
    <w:p w14:paraId="0EE90782" w14:textId="2EA09B74" w:rsidR="005D1D5E" w:rsidRPr="005D1D5E" w:rsidDel="00332680" w:rsidRDefault="005D1D5E" w:rsidP="005D1D5E">
      <w:pPr>
        <w:spacing w:after="0" w:line="240" w:lineRule="auto"/>
        <w:ind w:left="0"/>
        <w:rPr>
          <w:del w:id="2588" w:author="Leeyoung" w:date="2017-03-12T20:59:00Z"/>
          <w:rFonts w:eastAsiaTheme="minorEastAsia"/>
          <w:sz w:val="20"/>
          <w:szCs w:val="20"/>
          <w:lang w:eastAsia="zh-CN"/>
        </w:rPr>
      </w:pPr>
      <w:del w:id="2589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prefix "actn-vn";</w:delText>
        </w:r>
      </w:del>
    </w:p>
    <w:p w14:paraId="1CD1B788" w14:textId="62787732" w:rsidR="005D1D5E" w:rsidRPr="005D1D5E" w:rsidDel="00332680" w:rsidRDefault="005D1D5E" w:rsidP="005D1D5E">
      <w:pPr>
        <w:spacing w:after="0" w:line="240" w:lineRule="auto"/>
        <w:ind w:left="0"/>
        <w:rPr>
          <w:del w:id="2590" w:author="Leeyoung" w:date="2017-03-12T20:59:00Z"/>
          <w:rFonts w:eastAsiaTheme="minorEastAsia"/>
          <w:sz w:val="20"/>
          <w:szCs w:val="20"/>
          <w:lang w:eastAsia="zh-CN"/>
        </w:rPr>
      </w:pPr>
      <w:del w:id="259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}</w:delText>
        </w:r>
      </w:del>
    </w:p>
    <w:p w14:paraId="347AA3D0" w14:textId="4281B2FF" w:rsidR="005D1D5E" w:rsidRPr="005D1D5E" w:rsidDel="00332680" w:rsidRDefault="005D1D5E" w:rsidP="005D1D5E">
      <w:pPr>
        <w:spacing w:after="0" w:line="240" w:lineRule="auto"/>
        <w:ind w:left="0"/>
        <w:rPr>
          <w:del w:id="2592" w:author="Leeyoung" w:date="2017-03-12T20:59:00Z"/>
          <w:rFonts w:eastAsiaTheme="minorEastAsia"/>
          <w:sz w:val="20"/>
          <w:szCs w:val="20"/>
          <w:lang w:eastAsia="zh-CN"/>
        </w:rPr>
      </w:pPr>
      <w:del w:id="2593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</w:delText>
        </w:r>
      </w:del>
    </w:p>
    <w:p w14:paraId="5FEB405F" w14:textId="594A54F9" w:rsidR="005D1D5E" w:rsidRPr="005D1D5E" w:rsidDel="00332680" w:rsidRDefault="005D1D5E" w:rsidP="005D1D5E">
      <w:pPr>
        <w:spacing w:after="0" w:line="240" w:lineRule="auto"/>
        <w:ind w:left="0"/>
        <w:rPr>
          <w:del w:id="2594" w:author="Leeyoung" w:date="2017-03-12T20:59:00Z"/>
          <w:rFonts w:eastAsiaTheme="minorEastAsia"/>
          <w:sz w:val="20"/>
          <w:szCs w:val="20"/>
          <w:lang w:eastAsia="zh-CN"/>
        </w:rPr>
      </w:pPr>
      <w:del w:id="2595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tab/>
          <w:delText>import ietf-te {</w:delText>
        </w:r>
      </w:del>
    </w:p>
    <w:p w14:paraId="5F11663C" w14:textId="13AAA934" w:rsidR="005D1D5E" w:rsidRPr="005D1D5E" w:rsidDel="00332680" w:rsidRDefault="005D1D5E" w:rsidP="005D1D5E">
      <w:pPr>
        <w:spacing w:after="0" w:line="240" w:lineRule="auto"/>
        <w:ind w:left="0"/>
        <w:rPr>
          <w:del w:id="2596" w:author="Leeyoung" w:date="2017-03-12T20:59:00Z"/>
          <w:rFonts w:eastAsiaTheme="minorEastAsia"/>
          <w:sz w:val="20"/>
          <w:szCs w:val="20"/>
          <w:lang w:eastAsia="zh-CN"/>
        </w:rPr>
      </w:pPr>
      <w:del w:id="259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prefix "te";</w:delText>
        </w:r>
      </w:del>
    </w:p>
    <w:p w14:paraId="398BF0F3" w14:textId="058561FC" w:rsidR="005D1D5E" w:rsidRPr="00EF3721" w:rsidDel="00332680" w:rsidRDefault="005D1D5E" w:rsidP="005D1D5E">
      <w:pPr>
        <w:spacing w:after="0" w:line="240" w:lineRule="auto"/>
        <w:ind w:left="0"/>
        <w:rPr>
          <w:del w:id="2598" w:author="Leeyoung" w:date="2017-03-12T20:59:00Z"/>
          <w:rFonts w:eastAsiaTheme="minorEastAsia"/>
          <w:sz w:val="20"/>
          <w:szCs w:val="20"/>
          <w:lang w:val="es-ES_tradnl" w:eastAsia="zh-CN"/>
        </w:rPr>
      </w:pPr>
      <w:del w:id="2599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</w:delText>
        </w:r>
        <w:r w:rsidRPr="00EF3721" w:rsidDel="00332680">
          <w:rPr>
            <w:rFonts w:eastAsiaTheme="minorEastAsia"/>
            <w:sz w:val="20"/>
            <w:szCs w:val="20"/>
            <w:lang w:val="es-ES_tradnl" w:eastAsia="zh-CN"/>
          </w:rPr>
          <w:delText>}</w:delText>
        </w:r>
      </w:del>
    </w:p>
    <w:p w14:paraId="48A77C5C" w14:textId="690CB54B" w:rsidR="005D1D5E" w:rsidRPr="00EF3721" w:rsidDel="00332680" w:rsidRDefault="005D1D5E" w:rsidP="005D1D5E">
      <w:pPr>
        <w:spacing w:after="0" w:line="240" w:lineRule="auto"/>
        <w:ind w:left="0"/>
        <w:rPr>
          <w:del w:id="2600" w:author="Leeyoung" w:date="2017-03-12T20:59:00Z"/>
          <w:rFonts w:eastAsiaTheme="minorEastAsia"/>
          <w:sz w:val="20"/>
          <w:szCs w:val="20"/>
          <w:lang w:val="es-ES_tradnl" w:eastAsia="zh-CN"/>
        </w:rPr>
      </w:pPr>
    </w:p>
    <w:p w14:paraId="5C5AA658" w14:textId="2793F9A8" w:rsidR="005D1D5E" w:rsidRPr="00EF3721" w:rsidDel="00332680" w:rsidRDefault="005D1D5E" w:rsidP="005D1D5E">
      <w:pPr>
        <w:spacing w:after="0" w:line="240" w:lineRule="auto"/>
        <w:ind w:left="0"/>
        <w:rPr>
          <w:del w:id="2601" w:author="Leeyoung" w:date="2017-03-12T20:59:00Z"/>
          <w:rFonts w:eastAsiaTheme="minorEastAsia"/>
          <w:sz w:val="20"/>
          <w:szCs w:val="20"/>
          <w:lang w:val="es-ES_tradnl" w:eastAsia="zh-CN"/>
        </w:rPr>
      </w:pPr>
      <w:del w:id="2602" w:author="Leeyoung" w:date="2017-03-12T20:59:00Z">
        <w:r w:rsidRPr="00EF3721" w:rsidDel="00332680">
          <w:rPr>
            <w:rFonts w:eastAsiaTheme="minorEastAsia"/>
            <w:sz w:val="20"/>
            <w:szCs w:val="20"/>
            <w:lang w:val="es-ES_tradnl" w:eastAsia="zh-CN"/>
          </w:rPr>
          <w:delText xml:space="preserve">    import ietf-te-kpi-telemetry {</w:delText>
        </w:r>
      </w:del>
    </w:p>
    <w:p w14:paraId="1CAC5E67" w14:textId="72DD5BB9" w:rsidR="005D1D5E" w:rsidRPr="00EF3721" w:rsidDel="00332680" w:rsidRDefault="005D1D5E" w:rsidP="005D1D5E">
      <w:pPr>
        <w:spacing w:after="0" w:line="240" w:lineRule="auto"/>
        <w:ind w:left="0"/>
        <w:rPr>
          <w:del w:id="2603" w:author="Leeyoung" w:date="2017-03-12T20:59:00Z"/>
          <w:rFonts w:eastAsiaTheme="minorEastAsia"/>
          <w:sz w:val="20"/>
          <w:szCs w:val="20"/>
          <w:lang w:val="es-ES_tradnl" w:eastAsia="zh-CN"/>
        </w:rPr>
      </w:pPr>
      <w:del w:id="2604" w:author="Leeyoung" w:date="2017-03-12T20:59:00Z">
        <w:r w:rsidRPr="00EF3721" w:rsidDel="00332680">
          <w:rPr>
            <w:rFonts w:eastAsiaTheme="minorEastAsia"/>
            <w:sz w:val="20"/>
            <w:szCs w:val="20"/>
            <w:lang w:val="es-ES_tradnl" w:eastAsia="zh-CN"/>
          </w:rPr>
          <w:delText xml:space="preserve">        prefix "te-kpi";</w:delText>
        </w:r>
      </w:del>
    </w:p>
    <w:p w14:paraId="1BAE667E" w14:textId="048FFEF3" w:rsidR="005D1D5E" w:rsidRPr="005D1D5E" w:rsidDel="00332680" w:rsidRDefault="005D1D5E" w:rsidP="005D1D5E">
      <w:pPr>
        <w:spacing w:after="0" w:line="240" w:lineRule="auto"/>
        <w:ind w:left="0"/>
        <w:rPr>
          <w:del w:id="2605" w:author="Leeyoung" w:date="2017-03-12T20:59:00Z"/>
          <w:rFonts w:eastAsiaTheme="minorEastAsia"/>
          <w:sz w:val="20"/>
          <w:szCs w:val="20"/>
          <w:lang w:eastAsia="zh-CN"/>
        </w:rPr>
      </w:pPr>
      <w:del w:id="2606" w:author="Leeyoung" w:date="2017-03-12T20:59:00Z">
        <w:r w:rsidRPr="00EF3721" w:rsidDel="00332680">
          <w:rPr>
            <w:rFonts w:eastAsiaTheme="minorEastAsia"/>
            <w:sz w:val="20"/>
            <w:szCs w:val="20"/>
            <w:lang w:val="es-ES_tradnl" w:eastAsia="zh-CN"/>
          </w:rPr>
          <w:delText xml:space="preserve">    </w:delText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delText>}</w:delText>
        </w:r>
      </w:del>
    </w:p>
    <w:p w14:paraId="0C9EB7C8" w14:textId="233457D7" w:rsidR="005D1D5E" w:rsidRPr="005D1D5E" w:rsidDel="00332680" w:rsidRDefault="005D1D5E" w:rsidP="005D1D5E">
      <w:pPr>
        <w:spacing w:after="0" w:line="240" w:lineRule="auto"/>
        <w:ind w:left="0"/>
        <w:rPr>
          <w:del w:id="2607" w:author="Leeyoung" w:date="2017-03-12T20:59:00Z"/>
          <w:rFonts w:eastAsiaTheme="minorEastAsia"/>
          <w:sz w:val="20"/>
          <w:szCs w:val="20"/>
          <w:lang w:eastAsia="zh-CN"/>
        </w:rPr>
      </w:pPr>
    </w:p>
    <w:p w14:paraId="3FFD3C7D" w14:textId="2A1AA959" w:rsidR="005D1D5E" w:rsidRPr="005D1D5E" w:rsidDel="00332680" w:rsidRDefault="005D1D5E" w:rsidP="005D1D5E">
      <w:pPr>
        <w:spacing w:after="0" w:line="240" w:lineRule="auto"/>
        <w:ind w:left="0"/>
        <w:rPr>
          <w:del w:id="2608" w:author="Leeyoung" w:date="2017-03-12T20:59:00Z"/>
          <w:rFonts w:eastAsiaTheme="minorEastAsia"/>
          <w:sz w:val="20"/>
          <w:szCs w:val="20"/>
          <w:lang w:eastAsia="zh-CN"/>
        </w:rPr>
      </w:pPr>
      <w:del w:id="2609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organization</w:delText>
        </w:r>
      </w:del>
    </w:p>
    <w:p w14:paraId="7106502A" w14:textId="5BDF97CB" w:rsidR="005D1D5E" w:rsidRPr="005D1D5E" w:rsidDel="00332680" w:rsidRDefault="005D1D5E" w:rsidP="005D1D5E">
      <w:pPr>
        <w:spacing w:after="0" w:line="240" w:lineRule="auto"/>
        <w:ind w:left="0"/>
        <w:rPr>
          <w:del w:id="2610" w:author="Leeyoung" w:date="2017-03-12T20:59:00Z"/>
          <w:rFonts w:eastAsiaTheme="minorEastAsia"/>
          <w:sz w:val="20"/>
          <w:szCs w:val="20"/>
          <w:lang w:eastAsia="zh-CN"/>
        </w:rPr>
      </w:pPr>
      <w:del w:id="261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"IETF Traffic Engineering Architecture and Signaling (TEAS)</w:delText>
        </w:r>
      </w:del>
    </w:p>
    <w:p w14:paraId="1A3E4369" w14:textId="2BCF2622" w:rsidR="005D1D5E" w:rsidRPr="005D1D5E" w:rsidDel="00332680" w:rsidRDefault="005D1D5E" w:rsidP="005D1D5E">
      <w:pPr>
        <w:spacing w:after="0" w:line="240" w:lineRule="auto"/>
        <w:ind w:left="0"/>
        <w:rPr>
          <w:del w:id="2612" w:author="Leeyoung" w:date="2017-03-12T20:59:00Z"/>
          <w:rFonts w:eastAsiaTheme="minorEastAsia"/>
          <w:sz w:val="20"/>
          <w:szCs w:val="20"/>
          <w:lang w:eastAsia="zh-CN"/>
        </w:rPr>
      </w:pPr>
      <w:del w:id="2613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Working Group";</w:delText>
        </w:r>
      </w:del>
    </w:p>
    <w:p w14:paraId="61ACD933" w14:textId="44F6A298" w:rsidR="005D1D5E" w:rsidRPr="005D1D5E" w:rsidDel="00332680" w:rsidRDefault="005D1D5E" w:rsidP="005D1D5E">
      <w:pPr>
        <w:spacing w:after="0" w:line="240" w:lineRule="auto"/>
        <w:ind w:left="0"/>
        <w:rPr>
          <w:del w:id="2614" w:author="Leeyoung" w:date="2017-03-12T20:59:00Z"/>
          <w:rFonts w:eastAsiaTheme="minorEastAsia"/>
          <w:sz w:val="20"/>
          <w:szCs w:val="20"/>
          <w:lang w:eastAsia="zh-CN"/>
        </w:rPr>
      </w:pPr>
    </w:p>
    <w:p w14:paraId="3F15735C" w14:textId="44C87C8E" w:rsidR="005D1D5E" w:rsidRPr="005D1D5E" w:rsidDel="00332680" w:rsidRDefault="005D1D5E" w:rsidP="005D1D5E">
      <w:pPr>
        <w:spacing w:after="0" w:line="240" w:lineRule="auto"/>
        <w:ind w:left="0"/>
        <w:rPr>
          <w:del w:id="2615" w:author="Leeyoung" w:date="2017-03-12T20:59:00Z"/>
          <w:rFonts w:eastAsiaTheme="minorEastAsia"/>
          <w:sz w:val="20"/>
          <w:szCs w:val="20"/>
          <w:lang w:eastAsia="zh-CN"/>
        </w:rPr>
      </w:pPr>
      <w:del w:id="2616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contact</w:delText>
        </w:r>
      </w:del>
    </w:p>
    <w:p w14:paraId="34F77799" w14:textId="12C88478" w:rsidR="005D1D5E" w:rsidRPr="005D1D5E" w:rsidDel="00332680" w:rsidRDefault="005D1D5E" w:rsidP="005D1D5E">
      <w:pPr>
        <w:spacing w:after="0" w:line="240" w:lineRule="auto"/>
        <w:ind w:left="0"/>
        <w:rPr>
          <w:del w:id="2617" w:author="Leeyoung" w:date="2017-03-12T20:59:00Z"/>
          <w:rFonts w:eastAsiaTheme="minorEastAsia"/>
          <w:sz w:val="20"/>
          <w:szCs w:val="20"/>
          <w:lang w:eastAsia="zh-CN"/>
        </w:rPr>
      </w:pPr>
      <w:del w:id="2618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"Editor: Young Lee &lt;leeyoung@huawei.com&gt;</w:delText>
        </w:r>
      </w:del>
    </w:p>
    <w:p w14:paraId="14B406FF" w14:textId="318E9EF3" w:rsidR="005D1D5E" w:rsidRPr="005D1D5E" w:rsidDel="00332680" w:rsidRDefault="005D1D5E" w:rsidP="005D1D5E">
      <w:pPr>
        <w:spacing w:after="0" w:line="240" w:lineRule="auto"/>
        <w:ind w:left="0"/>
        <w:rPr>
          <w:del w:id="2619" w:author="Leeyoung" w:date="2017-03-12T20:59:00Z"/>
          <w:rFonts w:eastAsiaTheme="minorEastAsia"/>
          <w:sz w:val="20"/>
          <w:szCs w:val="20"/>
          <w:lang w:eastAsia="zh-CN"/>
        </w:rPr>
      </w:pPr>
      <w:del w:id="2620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Editor: Dhruv Dhody &lt;dhruv.ietf@gmail.com&gt;</w:delText>
        </w:r>
      </w:del>
    </w:p>
    <w:p w14:paraId="597D1304" w14:textId="4774A253" w:rsidR="005D1D5E" w:rsidRPr="005D1D5E" w:rsidDel="00332680" w:rsidRDefault="005D1D5E" w:rsidP="005D1D5E">
      <w:pPr>
        <w:spacing w:after="0" w:line="240" w:lineRule="auto"/>
        <w:ind w:left="0"/>
        <w:rPr>
          <w:del w:id="2621" w:author="Leeyoung" w:date="2017-03-12T20:59:00Z"/>
          <w:rFonts w:eastAsiaTheme="minorEastAsia"/>
          <w:sz w:val="20"/>
          <w:szCs w:val="20"/>
          <w:lang w:eastAsia="zh-CN"/>
        </w:rPr>
      </w:pPr>
      <w:del w:id="2622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Editor: Ricard Vilalta &lt;ricard.vilalta@cttc.es&gt;</w:delText>
        </w:r>
      </w:del>
    </w:p>
    <w:p w14:paraId="2E4F6B01" w14:textId="60842005" w:rsidR="005D1D5E" w:rsidRPr="005D1D5E" w:rsidDel="00332680" w:rsidRDefault="005D1D5E" w:rsidP="005D1D5E">
      <w:pPr>
        <w:spacing w:after="0" w:line="240" w:lineRule="auto"/>
        <w:ind w:left="0"/>
        <w:rPr>
          <w:del w:id="2623" w:author="Leeyoung" w:date="2017-03-12T20:59:00Z"/>
          <w:rFonts w:eastAsiaTheme="minorEastAsia"/>
          <w:sz w:val="20"/>
          <w:szCs w:val="20"/>
          <w:lang w:eastAsia="zh-CN"/>
        </w:rPr>
      </w:pPr>
      <w:del w:id="2624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Editor: Satish Karunanithi &lt;satish.karunanithi@gmail.com&gt;";</w:delText>
        </w:r>
      </w:del>
    </w:p>
    <w:p w14:paraId="37C8C414" w14:textId="47CD3FCD" w:rsidR="005D1D5E" w:rsidRPr="005D1D5E" w:rsidDel="00332680" w:rsidRDefault="005D1D5E" w:rsidP="005D1D5E">
      <w:pPr>
        <w:spacing w:after="0" w:line="240" w:lineRule="auto"/>
        <w:ind w:left="0"/>
        <w:rPr>
          <w:del w:id="2625" w:author="Leeyoung" w:date="2017-03-12T20:59:00Z"/>
          <w:rFonts w:eastAsiaTheme="minorEastAsia"/>
          <w:sz w:val="20"/>
          <w:szCs w:val="20"/>
          <w:lang w:eastAsia="zh-CN"/>
        </w:rPr>
      </w:pPr>
    </w:p>
    <w:p w14:paraId="2C170E61" w14:textId="2815691A" w:rsidR="005D1D5E" w:rsidRPr="005D1D5E" w:rsidDel="00332680" w:rsidRDefault="005D1D5E" w:rsidP="005D1D5E">
      <w:pPr>
        <w:spacing w:after="0" w:line="240" w:lineRule="auto"/>
        <w:ind w:left="0"/>
        <w:rPr>
          <w:del w:id="2626" w:author="Leeyoung" w:date="2017-03-12T20:59:00Z"/>
          <w:rFonts w:eastAsiaTheme="minorEastAsia"/>
          <w:sz w:val="20"/>
          <w:szCs w:val="20"/>
          <w:lang w:eastAsia="zh-CN"/>
        </w:rPr>
      </w:pPr>
      <w:del w:id="262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description</w:delText>
        </w:r>
      </w:del>
    </w:p>
    <w:p w14:paraId="0B8F7449" w14:textId="06244C83" w:rsidR="005D1D5E" w:rsidRPr="005D1D5E" w:rsidDel="00332680" w:rsidRDefault="005D1D5E" w:rsidP="005D1D5E">
      <w:pPr>
        <w:spacing w:after="0" w:line="240" w:lineRule="auto"/>
        <w:ind w:left="0"/>
        <w:rPr>
          <w:del w:id="2628" w:author="Leeyoung" w:date="2017-03-12T20:59:00Z"/>
          <w:rFonts w:eastAsiaTheme="minorEastAsia"/>
          <w:sz w:val="20"/>
          <w:szCs w:val="20"/>
          <w:lang w:eastAsia="zh-CN"/>
        </w:rPr>
      </w:pPr>
      <w:del w:id="2629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"This module describes telemetry for actn vn model";</w:delText>
        </w:r>
      </w:del>
    </w:p>
    <w:p w14:paraId="196CCE38" w14:textId="3997F51D" w:rsidR="005D1D5E" w:rsidRPr="005D1D5E" w:rsidDel="00332680" w:rsidRDefault="005D1D5E" w:rsidP="005D1D5E">
      <w:pPr>
        <w:spacing w:after="0" w:line="240" w:lineRule="auto"/>
        <w:ind w:left="0"/>
        <w:rPr>
          <w:del w:id="2630" w:author="Leeyoung" w:date="2017-03-12T20:59:00Z"/>
          <w:rFonts w:eastAsiaTheme="minorEastAsia"/>
          <w:sz w:val="20"/>
          <w:szCs w:val="20"/>
          <w:lang w:eastAsia="zh-CN"/>
        </w:rPr>
      </w:pPr>
      <w:del w:id="263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</w:delText>
        </w:r>
      </w:del>
    </w:p>
    <w:p w14:paraId="7E2FE892" w14:textId="15A323DE" w:rsidR="005D1D5E" w:rsidRPr="005D1D5E" w:rsidDel="00332680" w:rsidRDefault="005D1D5E" w:rsidP="005D1D5E">
      <w:pPr>
        <w:spacing w:after="0" w:line="240" w:lineRule="auto"/>
        <w:ind w:left="0"/>
        <w:rPr>
          <w:del w:id="2632" w:author="Leeyoung" w:date="2017-03-12T20:59:00Z"/>
          <w:rFonts w:eastAsiaTheme="minorEastAsia"/>
          <w:sz w:val="20"/>
          <w:szCs w:val="20"/>
          <w:lang w:eastAsia="zh-CN"/>
        </w:rPr>
      </w:pPr>
      <w:del w:id="2633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</w:delText>
        </w:r>
      </w:del>
    </w:p>
    <w:p w14:paraId="0EFA2C04" w14:textId="6FEB6280" w:rsidR="005D1D5E" w:rsidRPr="005D1D5E" w:rsidDel="00332680" w:rsidRDefault="005D1D5E" w:rsidP="005D1D5E">
      <w:pPr>
        <w:spacing w:after="0" w:line="240" w:lineRule="auto"/>
        <w:ind w:left="0"/>
        <w:rPr>
          <w:del w:id="2634" w:author="Leeyoung" w:date="2017-03-12T20:59:00Z"/>
          <w:rFonts w:eastAsiaTheme="minorEastAsia"/>
          <w:sz w:val="20"/>
          <w:szCs w:val="20"/>
          <w:lang w:eastAsia="zh-CN"/>
        </w:rPr>
      </w:pPr>
      <w:del w:id="2635" w:author="Leeyoung" w:date="2017-03-12T20:59:00Z">
        <w:r w:rsidDel="00332680">
          <w:rPr>
            <w:rFonts w:eastAsiaTheme="minorEastAsia"/>
            <w:sz w:val="20"/>
            <w:szCs w:val="20"/>
            <w:lang w:eastAsia="zh-CN"/>
          </w:rPr>
          <w:delText xml:space="preserve">    </w:delText>
        </w:r>
        <w:r w:rsidR="001B3EEB" w:rsidDel="00332680">
          <w:rPr>
            <w:rFonts w:eastAsiaTheme="minorEastAsia"/>
            <w:sz w:val="20"/>
            <w:szCs w:val="20"/>
            <w:lang w:eastAsia="zh-CN"/>
          </w:rPr>
          <w:delText>revision 2017-03-13</w:delText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{</w:delText>
        </w:r>
      </w:del>
    </w:p>
    <w:p w14:paraId="2E775C69" w14:textId="342EBAB1" w:rsidR="005D1D5E" w:rsidRPr="005D1D5E" w:rsidDel="00332680" w:rsidRDefault="005D1D5E" w:rsidP="005D1D5E">
      <w:pPr>
        <w:spacing w:after="0" w:line="240" w:lineRule="auto"/>
        <w:ind w:left="0"/>
        <w:rPr>
          <w:del w:id="2636" w:author="Leeyoung" w:date="2017-03-12T20:59:00Z"/>
          <w:rFonts w:eastAsiaTheme="minorEastAsia"/>
          <w:sz w:val="20"/>
          <w:szCs w:val="20"/>
          <w:lang w:eastAsia="zh-CN"/>
        </w:rPr>
      </w:pPr>
      <w:del w:id="263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description</w:delText>
        </w:r>
      </w:del>
    </w:p>
    <w:p w14:paraId="34210282" w14:textId="7FBCEB3E" w:rsidR="005D1D5E" w:rsidRPr="005D1D5E" w:rsidDel="00332680" w:rsidRDefault="005D1D5E" w:rsidP="005D1D5E">
      <w:pPr>
        <w:spacing w:after="0" w:line="240" w:lineRule="auto"/>
        <w:ind w:left="0"/>
        <w:rPr>
          <w:del w:id="2638" w:author="Leeyoung" w:date="2017-03-12T20:59:00Z"/>
          <w:rFonts w:eastAsiaTheme="minorEastAsia"/>
          <w:sz w:val="20"/>
          <w:szCs w:val="20"/>
          <w:lang w:eastAsia="zh-CN"/>
        </w:rPr>
      </w:pPr>
      <w:del w:id="2639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"Initial revision. This YANG file defines</w:delText>
        </w:r>
      </w:del>
    </w:p>
    <w:p w14:paraId="716A1150" w14:textId="0D99ACA7" w:rsidR="005D1D5E" w:rsidRPr="005D1D5E" w:rsidDel="00332680" w:rsidRDefault="005D1D5E" w:rsidP="005D1D5E">
      <w:pPr>
        <w:spacing w:after="0" w:line="240" w:lineRule="auto"/>
        <w:ind w:left="0"/>
        <w:rPr>
          <w:del w:id="2640" w:author="Leeyoung" w:date="2017-03-12T20:59:00Z"/>
          <w:rFonts w:eastAsiaTheme="minorEastAsia"/>
          <w:sz w:val="20"/>
          <w:szCs w:val="20"/>
          <w:lang w:eastAsia="zh-CN"/>
        </w:rPr>
      </w:pPr>
      <w:del w:id="264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the ACTN VN telemetry.";</w:delText>
        </w:r>
      </w:del>
    </w:p>
    <w:p w14:paraId="0D270CF9" w14:textId="5B813159" w:rsidR="005D1D5E" w:rsidRPr="005D1D5E" w:rsidDel="00332680" w:rsidRDefault="005D1D5E" w:rsidP="005D1D5E">
      <w:pPr>
        <w:spacing w:after="0" w:line="240" w:lineRule="auto"/>
        <w:ind w:left="0"/>
        <w:rPr>
          <w:del w:id="2642" w:author="Leeyoung" w:date="2017-03-12T20:59:00Z"/>
          <w:rFonts w:eastAsiaTheme="minorEastAsia"/>
          <w:sz w:val="20"/>
          <w:szCs w:val="20"/>
          <w:lang w:eastAsia="zh-CN"/>
        </w:rPr>
      </w:pPr>
      <w:del w:id="2643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reference</w:delText>
        </w:r>
      </w:del>
    </w:p>
    <w:p w14:paraId="2E2956F1" w14:textId="064F0365" w:rsidR="005D1D5E" w:rsidRPr="005D1D5E" w:rsidDel="00332680" w:rsidRDefault="005D1D5E" w:rsidP="005D1D5E">
      <w:pPr>
        <w:spacing w:after="0" w:line="240" w:lineRule="auto"/>
        <w:ind w:left="0"/>
        <w:rPr>
          <w:del w:id="2644" w:author="Leeyoung" w:date="2017-03-12T20:59:00Z"/>
          <w:rFonts w:eastAsiaTheme="minorEastAsia"/>
          <w:sz w:val="20"/>
          <w:szCs w:val="20"/>
          <w:lang w:eastAsia="zh-CN"/>
        </w:rPr>
      </w:pPr>
      <w:del w:id="2645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"Derived from earlier versions of base YANG files";</w:delText>
        </w:r>
      </w:del>
    </w:p>
    <w:p w14:paraId="02F93505" w14:textId="1B6B2559" w:rsidR="005D1D5E" w:rsidRPr="005D1D5E" w:rsidDel="00332680" w:rsidRDefault="005D1D5E" w:rsidP="005D1D5E">
      <w:pPr>
        <w:spacing w:after="0" w:line="240" w:lineRule="auto"/>
        <w:ind w:left="0"/>
        <w:rPr>
          <w:del w:id="2646" w:author="Leeyoung" w:date="2017-03-12T20:59:00Z"/>
          <w:rFonts w:eastAsiaTheme="minorEastAsia"/>
          <w:sz w:val="20"/>
          <w:szCs w:val="20"/>
          <w:lang w:eastAsia="zh-CN"/>
        </w:rPr>
      </w:pPr>
      <w:del w:id="264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}</w:delText>
        </w:r>
      </w:del>
    </w:p>
    <w:p w14:paraId="2D73AFA6" w14:textId="78848E49" w:rsidR="005D1D5E" w:rsidRPr="005D1D5E" w:rsidDel="00332680" w:rsidRDefault="005D1D5E" w:rsidP="005D1D5E">
      <w:pPr>
        <w:spacing w:after="0" w:line="240" w:lineRule="auto"/>
        <w:ind w:left="0"/>
        <w:rPr>
          <w:del w:id="2648" w:author="Leeyoung" w:date="2017-03-12T20:59:00Z"/>
          <w:rFonts w:eastAsiaTheme="minorEastAsia"/>
          <w:sz w:val="20"/>
          <w:szCs w:val="20"/>
          <w:lang w:eastAsia="zh-CN"/>
        </w:rPr>
      </w:pPr>
    </w:p>
    <w:p w14:paraId="4A263AF0" w14:textId="10538740" w:rsidR="005D1D5E" w:rsidRPr="005D1D5E" w:rsidDel="00332680" w:rsidRDefault="005D1D5E" w:rsidP="005D1D5E">
      <w:pPr>
        <w:spacing w:after="0" w:line="240" w:lineRule="auto"/>
        <w:ind w:left="0"/>
        <w:rPr>
          <w:del w:id="2649" w:author="Leeyoung" w:date="2017-03-12T20:59:00Z"/>
          <w:rFonts w:eastAsiaTheme="minorEastAsia"/>
          <w:sz w:val="20"/>
          <w:szCs w:val="20"/>
          <w:lang w:eastAsia="zh-CN"/>
        </w:rPr>
      </w:pPr>
      <w:del w:id="2650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/*</w:delText>
        </w:r>
      </w:del>
    </w:p>
    <w:p w14:paraId="37AFEC8B" w14:textId="6F78581F" w:rsidR="005D1D5E" w:rsidRPr="005D1D5E" w:rsidDel="00332680" w:rsidRDefault="005D1D5E" w:rsidP="005D1D5E">
      <w:pPr>
        <w:spacing w:after="0" w:line="240" w:lineRule="auto"/>
        <w:ind w:left="0"/>
        <w:rPr>
          <w:del w:id="2651" w:author="Leeyoung" w:date="2017-03-12T20:59:00Z"/>
          <w:rFonts w:eastAsiaTheme="minorEastAsia"/>
          <w:sz w:val="20"/>
          <w:szCs w:val="20"/>
          <w:lang w:eastAsia="zh-CN"/>
        </w:rPr>
      </w:pPr>
      <w:del w:id="2652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* Typedefs</w:delText>
        </w:r>
      </w:del>
    </w:p>
    <w:p w14:paraId="731264CA" w14:textId="76D98E1A" w:rsidR="005D1D5E" w:rsidRPr="005D1D5E" w:rsidDel="00332680" w:rsidRDefault="005D1D5E" w:rsidP="005D1D5E">
      <w:pPr>
        <w:spacing w:after="0" w:line="240" w:lineRule="auto"/>
        <w:ind w:left="0"/>
        <w:rPr>
          <w:del w:id="2653" w:author="Leeyoung" w:date="2017-03-12T20:59:00Z"/>
          <w:rFonts w:eastAsiaTheme="minorEastAsia"/>
          <w:sz w:val="20"/>
          <w:szCs w:val="20"/>
          <w:lang w:eastAsia="zh-CN"/>
        </w:rPr>
      </w:pPr>
      <w:del w:id="2654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*/</w:delText>
        </w:r>
      </w:del>
    </w:p>
    <w:p w14:paraId="23B1807C" w14:textId="132D6A91" w:rsidR="005D1D5E" w:rsidRPr="005D1D5E" w:rsidDel="00332680" w:rsidRDefault="005D1D5E" w:rsidP="005D1D5E">
      <w:pPr>
        <w:spacing w:after="0" w:line="240" w:lineRule="auto"/>
        <w:ind w:left="0"/>
        <w:rPr>
          <w:del w:id="2655" w:author="Leeyoung" w:date="2017-03-12T20:59:00Z"/>
          <w:rFonts w:eastAsiaTheme="minorEastAsia"/>
          <w:sz w:val="20"/>
          <w:szCs w:val="20"/>
          <w:lang w:eastAsia="zh-CN"/>
        </w:rPr>
      </w:pPr>
      <w:del w:id="2656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</w:delText>
        </w:r>
      </w:del>
    </w:p>
    <w:p w14:paraId="6B9AEC7C" w14:textId="505DFE89" w:rsidR="005D1D5E" w:rsidRPr="005D1D5E" w:rsidDel="00332680" w:rsidRDefault="005D1D5E" w:rsidP="005D1D5E">
      <w:pPr>
        <w:spacing w:after="0" w:line="240" w:lineRule="auto"/>
        <w:ind w:left="0"/>
        <w:rPr>
          <w:del w:id="2657" w:author="Leeyoung" w:date="2017-03-12T20:59:00Z"/>
          <w:rFonts w:eastAsiaTheme="minorEastAsia"/>
          <w:sz w:val="20"/>
          <w:szCs w:val="20"/>
          <w:lang w:eastAsia="zh-CN"/>
        </w:rPr>
      </w:pPr>
      <w:del w:id="2658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lastRenderedPageBreak/>
          <w:delText xml:space="preserve">    typedef grouping-operation {</w:delText>
        </w:r>
      </w:del>
    </w:p>
    <w:p w14:paraId="316F5047" w14:textId="40FAC102" w:rsidR="005D1D5E" w:rsidRPr="005D1D5E" w:rsidDel="00332680" w:rsidRDefault="005D1D5E" w:rsidP="005D1D5E">
      <w:pPr>
        <w:spacing w:after="0" w:line="240" w:lineRule="auto"/>
        <w:ind w:left="0"/>
        <w:rPr>
          <w:del w:id="2659" w:author="Leeyoung" w:date="2017-03-12T20:59:00Z"/>
          <w:rFonts w:eastAsiaTheme="minorEastAsia"/>
          <w:sz w:val="20"/>
          <w:szCs w:val="20"/>
          <w:lang w:eastAsia="zh-CN"/>
        </w:rPr>
      </w:pPr>
      <w:del w:id="2660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type enumeration {</w:delText>
        </w:r>
      </w:del>
    </w:p>
    <w:p w14:paraId="166777C1" w14:textId="6ECB5180" w:rsidR="005D1D5E" w:rsidRPr="005D1D5E" w:rsidDel="00332680" w:rsidRDefault="005D1D5E" w:rsidP="005D1D5E">
      <w:pPr>
        <w:spacing w:after="0" w:line="240" w:lineRule="auto"/>
        <w:ind w:left="0"/>
        <w:rPr>
          <w:del w:id="2661" w:author="Leeyoung" w:date="2017-03-12T20:59:00Z"/>
          <w:rFonts w:eastAsiaTheme="minorEastAsia"/>
          <w:sz w:val="20"/>
          <w:szCs w:val="20"/>
          <w:lang w:eastAsia="zh-CN"/>
        </w:rPr>
      </w:pPr>
      <w:del w:id="2662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enum MINIMUM { description "Select the minimum param"; }</w:delText>
        </w:r>
      </w:del>
    </w:p>
    <w:p w14:paraId="1A69F74A" w14:textId="09028B4C" w:rsidR="005D1D5E" w:rsidRPr="005D1D5E" w:rsidDel="00332680" w:rsidRDefault="005D1D5E" w:rsidP="005D1D5E">
      <w:pPr>
        <w:spacing w:after="0" w:line="240" w:lineRule="auto"/>
        <w:ind w:left="0"/>
        <w:rPr>
          <w:del w:id="2663" w:author="Leeyoung" w:date="2017-03-12T20:59:00Z"/>
          <w:rFonts w:eastAsiaTheme="minorEastAsia"/>
          <w:sz w:val="20"/>
          <w:szCs w:val="20"/>
          <w:lang w:eastAsia="zh-CN"/>
        </w:rPr>
      </w:pPr>
      <w:del w:id="2664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enum MAXIMUM { description "Select the maximum param"; }</w:delText>
        </w:r>
      </w:del>
    </w:p>
    <w:p w14:paraId="6E4092FE" w14:textId="2EE41B26" w:rsidR="005D1D5E" w:rsidRPr="005D1D5E" w:rsidDel="00332680" w:rsidRDefault="005D1D5E" w:rsidP="005D1D5E">
      <w:pPr>
        <w:spacing w:after="0" w:line="240" w:lineRule="auto"/>
        <w:ind w:left="0"/>
        <w:rPr>
          <w:del w:id="2665" w:author="Leeyoung" w:date="2017-03-12T20:59:00Z"/>
          <w:rFonts w:eastAsiaTheme="minorEastAsia"/>
          <w:sz w:val="20"/>
          <w:szCs w:val="20"/>
          <w:lang w:eastAsia="zh-CN"/>
        </w:rPr>
      </w:pPr>
      <w:del w:id="2666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enum MEAN { description "Select the MEAN of the params"; }</w:delText>
        </w:r>
      </w:del>
    </w:p>
    <w:p w14:paraId="3E54148F" w14:textId="7FF249B5" w:rsidR="005D1D5E" w:rsidRPr="005D1D5E" w:rsidDel="00332680" w:rsidRDefault="005D1D5E" w:rsidP="005D1D5E">
      <w:pPr>
        <w:spacing w:after="0" w:line="240" w:lineRule="auto"/>
        <w:ind w:left="0"/>
        <w:rPr>
          <w:del w:id="2667" w:author="Leeyoung" w:date="2017-03-12T20:59:00Z"/>
          <w:rFonts w:eastAsiaTheme="minorEastAsia"/>
          <w:sz w:val="20"/>
          <w:szCs w:val="20"/>
          <w:lang w:eastAsia="zh-CN"/>
        </w:rPr>
      </w:pPr>
      <w:del w:id="2668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enum STD_DEV { description "Select the standard deviation of the monitored params"; }</w:delText>
        </w:r>
      </w:del>
    </w:p>
    <w:p w14:paraId="3AA57636" w14:textId="0D029AD8" w:rsidR="005D1D5E" w:rsidRPr="005D1D5E" w:rsidDel="00332680" w:rsidRDefault="005D1D5E" w:rsidP="005D1D5E">
      <w:pPr>
        <w:spacing w:after="0" w:line="240" w:lineRule="auto"/>
        <w:ind w:left="0"/>
        <w:rPr>
          <w:del w:id="2669" w:author="Leeyoung" w:date="2017-03-12T20:59:00Z"/>
          <w:rFonts w:eastAsiaTheme="minorEastAsia"/>
          <w:sz w:val="20"/>
          <w:szCs w:val="20"/>
          <w:lang w:eastAsia="zh-CN"/>
        </w:rPr>
      </w:pPr>
      <w:del w:id="2670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enum AND { description "Select the AND of the params"; }</w:delText>
        </w:r>
      </w:del>
    </w:p>
    <w:p w14:paraId="78B4BB4C" w14:textId="355A1B00" w:rsidR="005D1D5E" w:rsidRPr="005D1D5E" w:rsidDel="00332680" w:rsidRDefault="005D1D5E" w:rsidP="005D1D5E">
      <w:pPr>
        <w:spacing w:after="0" w:line="240" w:lineRule="auto"/>
        <w:ind w:left="0"/>
        <w:rPr>
          <w:del w:id="2671" w:author="Leeyoung" w:date="2017-03-12T20:59:00Z"/>
          <w:rFonts w:eastAsiaTheme="minorEastAsia"/>
          <w:sz w:val="20"/>
          <w:szCs w:val="20"/>
          <w:lang w:eastAsia="zh-CN"/>
        </w:rPr>
      </w:pPr>
      <w:del w:id="2672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enum OR { description "Select the OR of the params"; }</w:delText>
        </w:r>
      </w:del>
    </w:p>
    <w:p w14:paraId="48824FF7" w14:textId="5CCA9103" w:rsidR="005D1D5E" w:rsidRPr="005D1D5E" w:rsidDel="00332680" w:rsidRDefault="005D1D5E" w:rsidP="005D1D5E">
      <w:pPr>
        <w:spacing w:after="0" w:line="240" w:lineRule="auto"/>
        <w:ind w:left="0"/>
        <w:rPr>
          <w:del w:id="2673" w:author="Leeyoung" w:date="2017-03-12T20:59:00Z"/>
          <w:rFonts w:eastAsiaTheme="minorEastAsia"/>
          <w:sz w:val="20"/>
          <w:szCs w:val="20"/>
          <w:lang w:eastAsia="zh-CN"/>
        </w:rPr>
      </w:pPr>
      <w:del w:id="2674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}</w:delText>
        </w:r>
      </w:del>
    </w:p>
    <w:p w14:paraId="4A428C39" w14:textId="6229FAE7" w:rsidR="005D1D5E" w:rsidRPr="005D1D5E" w:rsidDel="00332680" w:rsidRDefault="005D1D5E" w:rsidP="005D1D5E">
      <w:pPr>
        <w:spacing w:after="0" w:line="240" w:lineRule="auto"/>
        <w:ind w:left="0"/>
        <w:rPr>
          <w:del w:id="2675" w:author="Leeyoung" w:date="2017-03-12T20:59:00Z"/>
          <w:rFonts w:eastAsiaTheme="minorEastAsia"/>
          <w:sz w:val="20"/>
          <w:szCs w:val="20"/>
          <w:lang w:eastAsia="zh-CN"/>
        </w:rPr>
      </w:pPr>
      <w:del w:id="2676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description "Operations to analize list of monitored params";</w:delText>
        </w:r>
      </w:del>
    </w:p>
    <w:p w14:paraId="760A4A35" w14:textId="7F8B4F73" w:rsidR="005D1D5E" w:rsidRPr="005D1D5E" w:rsidDel="00332680" w:rsidRDefault="005D1D5E" w:rsidP="005D1D5E">
      <w:pPr>
        <w:spacing w:after="0" w:line="240" w:lineRule="auto"/>
        <w:ind w:left="0"/>
        <w:rPr>
          <w:del w:id="2677" w:author="Leeyoung" w:date="2017-03-12T20:59:00Z"/>
          <w:rFonts w:eastAsiaTheme="minorEastAsia"/>
          <w:sz w:val="20"/>
          <w:szCs w:val="20"/>
          <w:lang w:eastAsia="zh-CN"/>
        </w:rPr>
      </w:pPr>
      <w:del w:id="2678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}</w:delText>
        </w:r>
      </w:del>
    </w:p>
    <w:p w14:paraId="03CDDBDA" w14:textId="1E73DF52" w:rsidR="005D1D5E" w:rsidRPr="005D1D5E" w:rsidDel="00332680" w:rsidRDefault="005D1D5E" w:rsidP="005D1D5E">
      <w:pPr>
        <w:spacing w:after="0" w:line="240" w:lineRule="auto"/>
        <w:ind w:left="0"/>
        <w:rPr>
          <w:del w:id="2679" w:author="Leeyoung" w:date="2017-03-12T20:59:00Z"/>
          <w:rFonts w:eastAsiaTheme="minorEastAsia"/>
          <w:sz w:val="20"/>
          <w:szCs w:val="20"/>
          <w:lang w:eastAsia="zh-CN"/>
        </w:rPr>
      </w:pPr>
    </w:p>
    <w:p w14:paraId="0B77F2C5" w14:textId="5E4B2008" w:rsidR="005D1D5E" w:rsidRPr="005D1D5E" w:rsidDel="00332680" w:rsidRDefault="005D1D5E" w:rsidP="005D1D5E">
      <w:pPr>
        <w:spacing w:after="0" w:line="240" w:lineRule="auto"/>
        <w:ind w:left="0"/>
        <w:rPr>
          <w:del w:id="2680" w:author="Leeyoung" w:date="2017-03-12T20:59:00Z"/>
          <w:rFonts w:eastAsiaTheme="minorEastAsia"/>
          <w:sz w:val="20"/>
          <w:szCs w:val="20"/>
          <w:lang w:eastAsia="zh-CN"/>
        </w:rPr>
      </w:pPr>
      <w:del w:id="268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/*</w:delText>
        </w:r>
      </w:del>
    </w:p>
    <w:p w14:paraId="13A9285D" w14:textId="0318CB8B" w:rsidR="005D1D5E" w:rsidRPr="005D1D5E" w:rsidDel="00332680" w:rsidRDefault="005D1D5E" w:rsidP="005D1D5E">
      <w:pPr>
        <w:spacing w:after="0" w:line="240" w:lineRule="auto"/>
        <w:ind w:left="0"/>
        <w:rPr>
          <w:del w:id="2682" w:author="Leeyoung" w:date="2017-03-12T20:59:00Z"/>
          <w:rFonts w:eastAsiaTheme="minorEastAsia"/>
          <w:sz w:val="20"/>
          <w:szCs w:val="20"/>
          <w:lang w:eastAsia="zh-CN"/>
        </w:rPr>
      </w:pPr>
      <w:del w:id="2683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* Groupings</w:delText>
        </w:r>
      </w:del>
    </w:p>
    <w:p w14:paraId="5B7E457C" w14:textId="694557E7" w:rsidR="005D1D5E" w:rsidRPr="005D1D5E" w:rsidDel="00332680" w:rsidRDefault="005D1D5E" w:rsidP="005D1D5E">
      <w:pPr>
        <w:spacing w:after="0" w:line="240" w:lineRule="auto"/>
        <w:ind w:left="0"/>
        <w:rPr>
          <w:del w:id="2684" w:author="Leeyoung" w:date="2017-03-12T20:59:00Z"/>
          <w:rFonts w:eastAsiaTheme="minorEastAsia"/>
          <w:sz w:val="20"/>
          <w:szCs w:val="20"/>
          <w:lang w:eastAsia="zh-CN"/>
        </w:rPr>
      </w:pPr>
      <w:del w:id="2685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*/</w:delText>
        </w:r>
      </w:del>
    </w:p>
    <w:p w14:paraId="163C8DC0" w14:textId="244A32E8" w:rsidR="005D1D5E" w:rsidRPr="005D1D5E" w:rsidDel="00332680" w:rsidRDefault="005D1D5E" w:rsidP="005D1D5E">
      <w:pPr>
        <w:spacing w:after="0" w:line="240" w:lineRule="auto"/>
        <w:ind w:left="0"/>
        <w:rPr>
          <w:del w:id="2686" w:author="Leeyoung" w:date="2017-03-12T20:59:00Z"/>
          <w:rFonts w:eastAsiaTheme="minorEastAsia"/>
          <w:sz w:val="20"/>
          <w:szCs w:val="20"/>
          <w:lang w:eastAsia="zh-CN"/>
        </w:rPr>
      </w:pPr>
      <w:del w:id="268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grouping vn-telemetry-param {</w:delText>
        </w:r>
      </w:del>
    </w:p>
    <w:p w14:paraId="2C16C137" w14:textId="1C066C97" w:rsidR="005D1D5E" w:rsidRPr="005D1D5E" w:rsidDel="00332680" w:rsidRDefault="005D1D5E" w:rsidP="005D1D5E">
      <w:pPr>
        <w:spacing w:after="0" w:line="240" w:lineRule="auto"/>
        <w:ind w:left="0"/>
        <w:rPr>
          <w:del w:id="2688" w:author="Leeyoung" w:date="2017-03-12T20:59:00Z"/>
          <w:rFonts w:eastAsiaTheme="minorEastAsia"/>
          <w:sz w:val="20"/>
          <w:szCs w:val="20"/>
          <w:lang w:eastAsia="zh-CN"/>
        </w:rPr>
      </w:pPr>
      <w:del w:id="2689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description "augment of te-kpi:telemetry-param for VN specific params";</w:delText>
        </w:r>
      </w:del>
    </w:p>
    <w:p w14:paraId="7FFF12E0" w14:textId="3D808CCF" w:rsidR="005D1D5E" w:rsidRPr="005D1D5E" w:rsidDel="00332680" w:rsidRDefault="005D1D5E" w:rsidP="005D1D5E">
      <w:pPr>
        <w:spacing w:after="0" w:line="240" w:lineRule="auto"/>
        <w:ind w:left="0"/>
        <w:rPr>
          <w:del w:id="2690" w:author="Leeyoung" w:date="2017-03-12T20:59:00Z"/>
          <w:rFonts w:eastAsiaTheme="minorEastAsia"/>
          <w:sz w:val="20"/>
          <w:szCs w:val="20"/>
          <w:lang w:eastAsia="zh-CN"/>
        </w:rPr>
      </w:pPr>
      <w:del w:id="269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uses te-kpi:telemetry-param;</w:delText>
        </w:r>
      </w:del>
    </w:p>
    <w:p w14:paraId="7784088B" w14:textId="07A6C4A2" w:rsidR="005D1D5E" w:rsidRPr="005D1D5E" w:rsidDel="00332680" w:rsidRDefault="005D1D5E" w:rsidP="005D1D5E">
      <w:pPr>
        <w:spacing w:after="0" w:line="240" w:lineRule="auto"/>
        <w:ind w:left="0"/>
        <w:rPr>
          <w:del w:id="2692" w:author="Leeyoung" w:date="2017-03-12T20:59:00Z"/>
          <w:rFonts w:eastAsiaTheme="minorEastAsia"/>
          <w:sz w:val="20"/>
          <w:szCs w:val="20"/>
          <w:lang w:eastAsia="zh-CN"/>
        </w:rPr>
      </w:pPr>
      <w:del w:id="2693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leaf vn-ref{ </w:delText>
        </w:r>
      </w:del>
    </w:p>
    <w:p w14:paraId="1F48AF5D" w14:textId="23D22FC1" w:rsidR="005D1D5E" w:rsidRPr="005D1D5E" w:rsidDel="00332680" w:rsidRDefault="005D1D5E" w:rsidP="005D1D5E">
      <w:pPr>
        <w:spacing w:after="0" w:line="240" w:lineRule="auto"/>
        <w:ind w:left="0"/>
        <w:rPr>
          <w:del w:id="2694" w:author="Leeyoung" w:date="2017-03-12T20:59:00Z"/>
          <w:rFonts w:eastAsiaTheme="minorEastAsia"/>
          <w:sz w:val="20"/>
          <w:szCs w:val="20"/>
          <w:lang w:eastAsia="zh-CN"/>
        </w:rPr>
      </w:pPr>
      <w:del w:id="2695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type leafref{ </w:delText>
        </w:r>
      </w:del>
    </w:p>
    <w:p w14:paraId="427C47CB" w14:textId="517EBBBB" w:rsidR="005D1D5E" w:rsidRPr="005D1D5E" w:rsidDel="00332680" w:rsidRDefault="005D1D5E" w:rsidP="005D1D5E">
      <w:pPr>
        <w:spacing w:after="0" w:line="240" w:lineRule="auto"/>
        <w:ind w:left="0"/>
        <w:rPr>
          <w:del w:id="2696" w:author="Leeyoung" w:date="2017-03-12T20:59:00Z"/>
          <w:rFonts w:eastAsiaTheme="minorEastAsia"/>
          <w:sz w:val="20"/>
          <w:szCs w:val="20"/>
          <w:lang w:eastAsia="zh-CN"/>
        </w:rPr>
      </w:pPr>
      <w:del w:id="269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path '/actn-vn:actn/actn-vn:vn/' +</w:delText>
        </w:r>
      </w:del>
    </w:p>
    <w:p w14:paraId="34DB1BC0" w14:textId="05F4CCC1" w:rsidR="005D1D5E" w:rsidRPr="005D1D5E" w:rsidDel="00332680" w:rsidRDefault="005D1D5E" w:rsidP="005D1D5E">
      <w:pPr>
        <w:spacing w:after="0" w:line="240" w:lineRule="auto"/>
        <w:ind w:left="0"/>
        <w:rPr>
          <w:del w:id="2698" w:author="Leeyoung" w:date="2017-03-12T20:59:00Z"/>
          <w:rFonts w:eastAsiaTheme="minorEastAsia"/>
          <w:sz w:val="20"/>
          <w:szCs w:val="20"/>
          <w:lang w:eastAsia="zh-CN"/>
        </w:rPr>
      </w:pPr>
      <w:del w:id="2699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'actn-vn:vn-list/actn-vn:vn-id'; </w:delText>
        </w:r>
      </w:del>
    </w:p>
    <w:p w14:paraId="54C468E5" w14:textId="1B5FB719" w:rsidR="005D1D5E" w:rsidRPr="005D1D5E" w:rsidDel="00332680" w:rsidRDefault="005D1D5E" w:rsidP="005D1D5E">
      <w:pPr>
        <w:spacing w:after="0" w:line="240" w:lineRule="auto"/>
        <w:ind w:left="0"/>
        <w:rPr>
          <w:del w:id="2700" w:author="Leeyoung" w:date="2017-03-12T20:59:00Z"/>
          <w:rFonts w:eastAsiaTheme="minorEastAsia"/>
          <w:sz w:val="20"/>
          <w:szCs w:val="20"/>
          <w:lang w:eastAsia="zh-CN"/>
        </w:rPr>
      </w:pPr>
      <w:del w:id="270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}</w:delText>
        </w:r>
      </w:del>
    </w:p>
    <w:p w14:paraId="0DF8F25C" w14:textId="11A57FFF" w:rsidR="005D1D5E" w:rsidRPr="005D1D5E" w:rsidDel="00332680" w:rsidRDefault="005D1D5E" w:rsidP="005D1D5E">
      <w:pPr>
        <w:spacing w:after="0" w:line="240" w:lineRule="auto"/>
        <w:ind w:left="0"/>
        <w:rPr>
          <w:del w:id="2702" w:author="Leeyoung" w:date="2017-03-12T20:59:00Z"/>
          <w:rFonts w:eastAsiaTheme="minorEastAsia"/>
          <w:sz w:val="20"/>
          <w:szCs w:val="20"/>
          <w:lang w:eastAsia="zh-CN"/>
        </w:rPr>
      </w:pPr>
      <w:del w:id="2703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description "Reference to measured vn";    </w:delText>
        </w:r>
      </w:del>
    </w:p>
    <w:p w14:paraId="22766CBF" w14:textId="152C1163" w:rsidR="005D1D5E" w:rsidRPr="005D1D5E" w:rsidDel="00332680" w:rsidRDefault="005D1D5E" w:rsidP="005D1D5E">
      <w:pPr>
        <w:spacing w:after="0" w:line="240" w:lineRule="auto"/>
        <w:ind w:left="0"/>
        <w:rPr>
          <w:del w:id="2704" w:author="Leeyoung" w:date="2017-03-12T20:59:00Z"/>
          <w:rFonts w:eastAsiaTheme="minorEastAsia"/>
          <w:sz w:val="20"/>
          <w:szCs w:val="20"/>
          <w:lang w:eastAsia="zh-CN"/>
        </w:rPr>
      </w:pPr>
      <w:del w:id="2705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}</w:delText>
        </w:r>
      </w:del>
    </w:p>
    <w:p w14:paraId="34368D24" w14:textId="56A3BBD6" w:rsidR="005D1D5E" w:rsidRPr="005D1D5E" w:rsidDel="00332680" w:rsidRDefault="005D1D5E" w:rsidP="005D1D5E">
      <w:pPr>
        <w:spacing w:after="0" w:line="240" w:lineRule="auto"/>
        <w:ind w:left="0"/>
        <w:rPr>
          <w:del w:id="2706" w:author="Leeyoung" w:date="2017-03-12T20:59:00Z"/>
          <w:rFonts w:eastAsiaTheme="minorEastAsia"/>
          <w:sz w:val="20"/>
          <w:szCs w:val="20"/>
          <w:lang w:eastAsia="zh-CN"/>
        </w:rPr>
      </w:pPr>
      <w:del w:id="270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leaf vn-member-ref{ </w:delText>
        </w:r>
      </w:del>
    </w:p>
    <w:p w14:paraId="2BD168EF" w14:textId="6269D569" w:rsidR="005D1D5E" w:rsidRPr="005D1D5E" w:rsidDel="00332680" w:rsidRDefault="005D1D5E" w:rsidP="005D1D5E">
      <w:pPr>
        <w:spacing w:after="0" w:line="240" w:lineRule="auto"/>
        <w:ind w:left="0"/>
        <w:rPr>
          <w:del w:id="2708" w:author="Leeyoung" w:date="2017-03-12T20:59:00Z"/>
          <w:rFonts w:eastAsiaTheme="minorEastAsia"/>
          <w:sz w:val="20"/>
          <w:szCs w:val="20"/>
          <w:lang w:eastAsia="zh-CN"/>
        </w:rPr>
      </w:pPr>
      <w:del w:id="2709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type leafref{ </w:delText>
        </w:r>
      </w:del>
    </w:p>
    <w:p w14:paraId="1BB35DE9" w14:textId="112D00BA" w:rsidR="005D1D5E" w:rsidRPr="005D1D5E" w:rsidDel="00332680" w:rsidRDefault="005D1D5E" w:rsidP="005D1D5E">
      <w:pPr>
        <w:spacing w:after="0" w:line="240" w:lineRule="auto"/>
        <w:ind w:left="0"/>
        <w:rPr>
          <w:del w:id="2710" w:author="Leeyoung" w:date="2017-03-12T20:59:00Z"/>
          <w:rFonts w:eastAsiaTheme="minorEastAsia"/>
          <w:sz w:val="20"/>
          <w:szCs w:val="20"/>
          <w:lang w:eastAsia="zh-CN"/>
        </w:rPr>
      </w:pPr>
      <w:del w:id="271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path '/actn-vn:actn/actn-vn:vn/actn-vn:vn-list/' +</w:delText>
        </w:r>
      </w:del>
    </w:p>
    <w:p w14:paraId="4B267941" w14:textId="0681A269" w:rsidR="005D1D5E" w:rsidRPr="005D1D5E" w:rsidDel="00332680" w:rsidRDefault="005D1D5E" w:rsidP="005D1D5E">
      <w:pPr>
        <w:spacing w:after="0" w:line="240" w:lineRule="auto"/>
        <w:ind w:left="0"/>
        <w:rPr>
          <w:del w:id="2712" w:author="Leeyoung" w:date="2017-03-12T20:59:00Z"/>
          <w:rFonts w:eastAsiaTheme="minorEastAsia"/>
          <w:sz w:val="20"/>
          <w:szCs w:val="20"/>
          <w:lang w:eastAsia="zh-CN"/>
        </w:rPr>
      </w:pPr>
      <w:del w:id="2713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'actn-vn:vn-member-list/actn-vn:vn-member-id'; </w:delText>
        </w:r>
      </w:del>
    </w:p>
    <w:p w14:paraId="1E0682A4" w14:textId="36404A85" w:rsidR="005D1D5E" w:rsidRPr="005D1D5E" w:rsidDel="00332680" w:rsidRDefault="005D1D5E" w:rsidP="005D1D5E">
      <w:pPr>
        <w:spacing w:after="0" w:line="240" w:lineRule="auto"/>
        <w:ind w:left="0"/>
        <w:rPr>
          <w:del w:id="2714" w:author="Leeyoung" w:date="2017-03-12T20:59:00Z"/>
          <w:rFonts w:eastAsiaTheme="minorEastAsia"/>
          <w:sz w:val="20"/>
          <w:szCs w:val="20"/>
          <w:lang w:eastAsia="zh-CN"/>
        </w:rPr>
      </w:pPr>
      <w:del w:id="2715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}</w:delText>
        </w:r>
      </w:del>
    </w:p>
    <w:p w14:paraId="7ACE80C0" w14:textId="1896B468" w:rsidR="005D1D5E" w:rsidRPr="005D1D5E" w:rsidDel="00332680" w:rsidRDefault="005D1D5E" w:rsidP="005D1D5E">
      <w:pPr>
        <w:spacing w:after="0" w:line="240" w:lineRule="auto"/>
        <w:ind w:left="0"/>
        <w:rPr>
          <w:del w:id="2716" w:author="Leeyoung" w:date="2017-03-12T20:59:00Z"/>
          <w:rFonts w:eastAsiaTheme="minorEastAsia"/>
          <w:sz w:val="20"/>
          <w:szCs w:val="20"/>
          <w:lang w:eastAsia="zh-CN"/>
        </w:rPr>
      </w:pPr>
      <w:del w:id="271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description "Reference to measured vn member";    </w:delText>
        </w:r>
      </w:del>
    </w:p>
    <w:p w14:paraId="5F2E4846" w14:textId="6893A623" w:rsidR="005D1D5E" w:rsidRPr="005D1D5E" w:rsidDel="00332680" w:rsidRDefault="005D1D5E" w:rsidP="005D1D5E">
      <w:pPr>
        <w:spacing w:after="0" w:line="240" w:lineRule="auto"/>
        <w:ind w:left="0"/>
        <w:rPr>
          <w:del w:id="2718" w:author="Leeyoung" w:date="2017-03-12T20:59:00Z"/>
          <w:rFonts w:eastAsiaTheme="minorEastAsia"/>
          <w:sz w:val="20"/>
          <w:szCs w:val="20"/>
          <w:lang w:eastAsia="zh-CN"/>
        </w:rPr>
      </w:pPr>
      <w:del w:id="2719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}</w:delText>
        </w:r>
      </w:del>
    </w:p>
    <w:p w14:paraId="0D978F75" w14:textId="03597AF0" w:rsidR="005D1D5E" w:rsidRPr="005D1D5E" w:rsidDel="00332680" w:rsidRDefault="005D1D5E" w:rsidP="005D1D5E">
      <w:pPr>
        <w:spacing w:after="0" w:line="240" w:lineRule="auto"/>
        <w:ind w:left="0"/>
        <w:rPr>
          <w:del w:id="2720" w:author="Leeyoung" w:date="2017-03-12T20:59:00Z"/>
          <w:rFonts w:eastAsiaTheme="minorEastAsia"/>
          <w:sz w:val="20"/>
          <w:szCs w:val="20"/>
          <w:lang w:eastAsia="zh-CN"/>
        </w:rPr>
      </w:pPr>
      <w:del w:id="272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leaf-list te-grouped-params {</w:delText>
        </w:r>
      </w:del>
    </w:p>
    <w:p w14:paraId="0A672FCF" w14:textId="6C7F6AA0" w:rsidR="005D1D5E" w:rsidRPr="00EF3721" w:rsidDel="00332680" w:rsidRDefault="005D1D5E" w:rsidP="005D1D5E">
      <w:pPr>
        <w:spacing w:after="0" w:line="240" w:lineRule="auto"/>
        <w:ind w:left="0"/>
        <w:rPr>
          <w:del w:id="2722" w:author="Leeyoung" w:date="2017-03-12T20:59:00Z"/>
          <w:rFonts w:eastAsiaTheme="minorEastAsia"/>
          <w:sz w:val="20"/>
          <w:szCs w:val="20"/>
          <w:lang w:val="es-ES_tradnl" w:eastAsia="zh-CN"/>
        </w:rPr>
      </w:pPr>
      <w:del w:id="2723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</w:delText>
        </w:r>
        <w:r w:rsidRPr="00EF3721" w:rsidDel="00332680">
          <w:rPr>
            <w:rFonts w:eastAsiaTheme="minorEastAsia"/>
            <w:sz w:val="20"/>
            <w:szCs w:val="20"/>
            <w:lang w:val="es-ES_tradnl" w:eastAsia="zh-CN"/>
          </w:rPr>
          <w:delText>type leafref{</w:delText>
        </w:r>
      </w:del>
    </w:p>
    <w:p w14:paraId="33A1C36F" w14:textId="6F2A6386" w:rsidR="005D1D5E" w:rsidRPr="00EF3721" w:rsidDel="00332680" w:rsidRDefault="005D1D5E" w:rsidP="005D1D5E">
      <w:pPr>
        <w:spacing w:after="0" w:line="240" w:lineRule="auto"/>
        <w:ind w:left="0"/>
        <w:rPr>
          <w:del w:id="2724" w:author="Leeyoung" w:date="2017-03-12T20:59:00Z"/>
          <w:rFonts w:eastAsiaTheme="minorEastAsia"/>
          <w:sz w:val="20"/>
          <w:szCs w:val="20"/>
          <w:lang w:val="es-ES_tradnl" w:eastAsia="zh-CN"/>
        </w:rPr>
      </w:pPr>
      <w:del w:id="2725" w:author="Leeyoung" w:date="2017-03-12T20:59:00Z">
        <w:r w:rsidRPr="00EF3721" w:rsidDel="00332680">
          <w:rPr>
            <w:rFonts w:eastAsiaTheme="minorEastAsia"/>
            <w:sz w:val="20"/>
            <w:szCs w:val="20"/>
            <w:lang w:val="es-ES_tradnl" w:eastAsia="zh-CN"/>
          </w:rPr>
          <w:delText xml:space="preserve">                path '/te:te/te:tunnels/te:tunnel/te:state/'+</w:delText>
        </w:r>
      </w:del>
    </w:p>
    <w:p w14:paraId="5FD34BBE" w14:textId="4838FEFF" w:rsidR="005D1D5E" w:rsidRPr="00EF3721" w:rsidDel="00332680" w:rsidRDefault="005D1D5E" w:rsidP="005D1D5E">
      <w:pPr>
        <w:spacing w:after="0" w:line="240" w:lineRule="auto"/>
        <w:ind w:left="0"/>
        <w:rPr>
          <w:del w:id="2726" w:author="Leeyoung" w:date="2017-03-12T20:59:00Z"/>
          <w:rFonts w:eastAsiaTheme="minorEastAsia"/>
          <w:sz w:val="20"/>
          <w:szCs w:val="20"/>
          <w:lang w:val="es-ES_tradnl" w:eastAsia="zh-CN"/>
        </w:rPr>
      </w:pPr>
      <w:del w:id="2727" w:author="Leeyoung" w:date="2017-03-12T20:59:00Z">
        <w:r w:rsidRPr="00EF3721" w:rsidDel="00332680">
          <w:rPr>
            <w:rFonts w:eastAsiaTheme="minorEastAsia"/>
            <w:sz w:val="20"/>
            <w:szCs w:val="20"/>
            <w:lang w:val="es-ES_tradnl" w:eastAsia="zh-CN"/>
          </w:rPr>
          <w:delText xml:space="preserve">                'te-kpi:te-telemetry/te-kpi:id';</w:delText>
        </w:r>
      </w:del>
    </w:p>
    <w:p w14:paraId="480DB0BC" w14:textId="58B675FF" w:rsidR="005D1D5E" w:rsidRPr="005D1D5E" w:rsidDel="00332680" w:rsidRDefault="005D1D5E" w:rsidP="005D1D5E">
      <w:pPr>
        <w:spacing w:after="0" w:line="240" w:lineRule="auto"/>
        <w:ind w:left="0"/>
        <w:rPr>
          <w:del w:id="2728" w:author="Leeyoung" w:date="2017-03-12T20:59:00Z"/>
          <w:rFonts w:eastAsiaTheme="minorEastAsia"/>
          <w:sz w:val="20"/>
          <w:szCs w:val="20"/>
          <w:lang w:eastAsia="zh-CN"/>
        </w:rPr>
      </w:pPr>
      <w:del w:id="2729" w:author="Leeyoung" w:date="2017-03-12T20:59:00Z">
        <w:r w:rsidRPr="00EF3721" w:rsidDel="00332680">
          <w:rPr>
            <w:rFonts w:eastAsiaTheme="minorEastAsia"/>
            <w:sz w:val="20"/>
            <w:szCs w:val="20"/>
            <w:lang w:val="es-ES_tradnl" w:eastAsia="zh-CN"/>
          </w:rPr>
          <w:delText xml:space="preserve">            </w:delText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delText>}</w:delText>
        </w:r>
      </w:del>
    </w:p>
    <w:p w14:paraId="5041E7AD" w14:textId="6AD98E07" w:rsidR="005D1D5E" w:rsidRPr="005D1D5E" w:rsidDel="00332680" w:rsidRDefault="005D1D5E" w:rsidP="005D1D5E">
      <w:pPr>
        <w:spacing w:after="0" w:line="240" w:lineRule="auto"/>
        <w:ind w:left="0"/>
        <w:rPr>
          <w:del w:id="2730" w:author="Leeyoung" w:date="2017-03-12T20:59:00Z"/>
          <w:rFonts w:eastAsiaTheme="minorEastAsia"/>
          <w:sz w:val="20"/>
          <w:szCs w:val="20"/>
          <w:lang w:eastAsia="zh-CN"/>
        </w:rPr>
      </w:pPr>
      <w:del w:id="273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description </w:delText>
        </w:r>
      </w:del>
    </w:p>
    <w:p w14:paraId="0B61A75A" w14:textId="766DD0B0" w:rsidR="005D1D5E" w:rsidRPr="005D1D5E" w:rsidDel="00332680" w:rsidRDefault="005D1D5E" w:rsidP="005D1D5E">
      <w:pPr>
        <w:spacing w:after="0" w:line="240" w:lineRule="auto"/>
        <w:ind w:left="0"/>
        <w:rPr>
          <w:del w:id="2732" w:author="Leeyoung" w:date="2017-03-12T20:59:00Z"/>
          <w:rFonts w:eastAsiaTheme="minorEastAsia"/>
          <w:sz w:val="20"/>
          <w:szCs w:val="20"/>
          <w:lang w:eastAsia="zh-CN"/>
        </w:rPr>
      </w:pPr>
      <w:del w:id="2733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"Allows the definition of a vn-telemetry param </w:delText>
        </w:r>
      </w:del>
    </w:p>
    <w:p w14:paraId="3C5DD075" w14:textId="6DEBF9A7" w:rsidR="005D1D5E" w:rsidRPr="005D1D5E" w:rsidDel="00332680" w:rsidRDefault="005D1D5E" w:rsidP="005D1D5E">
      <w:pPr>
        <w:spacing w:after="0" w:line="240" w:lineRule="auto"/>
        <w:ind w:left="0"/>
        <w:rPr>
          <w:del w:id="2734" w:author="Leeyoung" w:date="2017-03-12T20:59:00Z"/>
          <w:rFonts w:eastAsiaTheme="minorEastAsia"/>
          <w:sz w:val="20"/>
          <w:szCs w:val="20"/>
          <w:lang w:eastAsia="zh-CN"/>
        </w:rPr>
      </w:pPr>
      <w:del w:id="2735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as a grouping of underlying TE params";</w:delText>
        </w:r>
      </w:del>
    </w:p>
    <w:p w14:paraId="7612EB26" w14:textId="10D5767B" w:rsidR="005D1D5E" w:rsidRPr="005D1D5E" w:rsidDel="00332680" w:rsidRDefault="005D1D5E" w:rsidP="005D1D5E">
      <w:pPr>
        <w:spacing w:after="0" w:line="240" w:lineRule="auto"/>
        <w:ind w:left="0"/>
        <w:rPr>
          <w:del w:id="2736" w:author="Leeyoung" w:date="2017-03-12T20:59:00Z"/>
          <w:rFonts w:eastAsiaTheme="minorEastAsia"/>
          <w:sz w:val="20"/>
          <w:szCs w:val="20"/>
          <w:lang w:eastAsia="zh-CN"/>
        </w:rPr>
      </w:pPr>
      <w:del w:id="273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}</w:delText>
        </w:r>
      </w:del>
    </w:p>
    <w:p w14:paraId="4ED3F80E" w14:textId="682EF511" w:rsidR="005D1D5E" w:rsidRPr="005D1D5E" w:rsidDel="00332680" w:rsidRDefault="005D1D5E" w:rsidP="005D1D5E">
      <w:pPr>
        <w:spacing w:after="0" w:line="240" w:lineRule="auto"/>
        <w:ind w:left="0"/>
        <w:rPr>
          <w:del w:id="2738" w:author="Leeyoung" w:date="2017-03-12T20:59:00Z"/>
          <w:rFonts w:eastAsiaTheme="minorEastAsia"/>
          <w:sz w:val="20"/>
          <w:szCs w:val="20"/>
          <w:lang w:eastAsia="zh-CN"/>
        </w:rPr>
      </w:pPr>
      <w:del w:id="2739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leaf-list vn-grouped-params {</w:delText>
        </w:r>
      </w:del>
    </w:p>
    <w:p w14:paraId="34E0169D" w14:textId="6C7C89B4" w:rsidR="005D1D5E" w:rsidRPr="005D1D5E" w:rsidDel="00332680" w:rsidRDefault="005D1D5E" w:rsidP="005D1D5E">
      <w:pPr>
        <w:spacing w:after="0" w:line="240" w:lineRule="auto"/>
        <w:ind w:left="0"/>
        <w:rPr>
          <w:del w:id="2740" w:author="Leeyoung" w:date="2017-03-12T20:59:00Z"/>
          <w:rFonts w:eastAsiaTheme="minorEastAsia"/>
          <w:sz w:val="20"/>
          <w:szCs w:val="20"/>
          <w:lang w:eastAsia="zh-CN"/>
        </w:rPr>
      </w:pPr>
      <w:del w:id="274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type leafref{</w:delText>
        </w:r>
      </w:del>
    </w:p>
    <w:p w14:paraId="13D06399" w14:textId="3CE4E678" w:rsidR="005D1D5E" w:rsidRPr="005D1D5E" w:rsidDel="00332680" w:rsidRDefault="005D1D5E" w:rsidP="005D1D5E">
      <w:pPr>
        <w:spacing w:after="0" w:line="240" w:lineRule="auto"/>
        <w:ind w:left="0"/>
        <w:rPr>
          <w:del w:id="2742" w:author="Leeyoung" w:date="2017-03-12T20:59:00Z"/>
          <w:rFonts w:eastAsiaTheme="minorEastAsia"/>
          <w:sz w:val="20"/>
          <w:szCs w:val="20"/>
          <w:lang w:eastAsia="zh-CN"/>
        </w:rPr>
      </w:pPr>
      <w:del w:id="2743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path '/actn-vn:actn-state/actn-vn:vn/actn-vn:vn-list/' +</w:delText>
        </w:r>
      </w:del>
    </w:p>
    <w:p w14:paraId="3C89A0E6" w14:textId="346A4C6F" w:rsidR="005D1D5E" w:rsidRPr="005D1D5E" w:rsidDel="00332680" w:rsidRDefault="005D1D5E" w:rsidP="005D1D5E">
      <w:pPr>
        <w:spacing w:after="0" w:line="240" w:lineRule="auto"/>
        <w:ind w:left="0"/>
        <w:rPr>
          <w:del w:id="2744" w:author="Leeyoung" w:date="2017-03-12T20:59:00Z"/>
          <w:rFonts w:eastAsiaTheme="minorEastAsia"/>
          <w:sz w:val="20"/>
          <w:szCs w:val="20"/>
          <w:lang w:eastAsia="zh-CN"/>
        </w:rPr>
      </w:pPr>
      <w:del w:id="2745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'actn-vn:vn-member-list/vn-telemetry/id';</w:delText>
        </w:r>
      </w:del>
    </w:p>
    <w:p w14:paraId="06EE79DD" w14:textId="6D02FE29" w:rsidR="005D1D5E" w:rsidRPr="005D1D5E" w:rsidDel="00332680" w:rsidRDefault="005D1D5E" w:rsidP="005D1D5E">
      <w:pPr>
        <w:spacing w:after="0" w:line="240" w:lineRule="auto"/>
        <w:ind w:left="0"/>
        <w:rPr>
          <w:del w:id="2746" w:author="Leeyoung" w:date="2017-03-12T20:59:00Z"/>
          <w:rFonts w:eastAsiaTheme="minorEastAsia"/>
          <w:sz w:val="20"/>
          <w:szCs w:val="20"/>
          <w:lang w:eastAsia="zh-CN"/>
        </w:rPr>
      </w:pPr>
      <w:del w:id="274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}</w:delText>
        </w:r>
      </w:del>
    </w:p>
    <w:p w14:paraId="05C5D2C1" w14:textId="26DD61CF" w:rsidR="005D1D5E" w:rsidRPr="005D1D5E" w:rsidDel="00332680" w:rsidRDefault="005D1D5E" w:rsidP="005D1D5E">
      <w:pPr>
        <w:spacing w:after="0" w:line="240" w:lineRule="auto"/>
        <w:ind w:left="0"/>
        <w:rPr>
          <w:del w:id="2748" w:author="Leeyoung" w:date="2017-03-12T20:59:00Z"/>
          <w:rFonts w:eastAsiaTheme="minorEastAsia"/>
          <w:sz w:val="20"/>
          <w:szCs w:val="20"/>
          <w:lang w:eastAsia="zh-CN"/>
        </w:rPr>
      </w:pPr>
      <w:del w:id="2749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description </w:delText>
        </w:r>
      </w:del>
    </w:p>
    <w:p w14:paraId="1132E3D3" w14:textId="15FDFFDE" w:rsidR="005D1D5E" w:rsidRPr="005D1D5E" w:rsidDel="00332680" w:rsidRDefault="005D1D5E" w:rsidP="005D1D5E">
      <w:pPr>
        <w:spacing w:after="0" w:line="240" w:lineRule="auto"/>
        <w:ind w:left="0"/>
        <w:rPr>
          <w:del w:id="2750" w:author="Leeyoung" w:date="2017-03-12T20:59:00Z"/>
          <w:rFonts w:eastAsiaTheme="minorEastAsia"/>
          <w:sz w:val="20"/>
          <w:szCs w:val="20"/>
          <w:lang w:eastAsia="zh-CN"/>
        </w:rPr>
      </w:pPr>
      <w:del w:id="275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"Allows the definition of a vn-telemetry param </w:delText>
        </w:r>
      </w:del>
    </w:p>
    <w:p w14:paraId="685AC17C" w14:textId="4C4DADEE" w:rsidR="005D1D5E" w:rsidRPr="005D1D5E" w:rsidDel="00332680" w:rsidRDefault="005D1D5E" w:rsidP="005D1D5E">
      <w:pPr>
        <w:spacing w:after="0" w:line="240" w:lineRule="auto"/>
        <w:ind w:left="0"/>
        <w:rPr>
          <w:del w:id="2752" w:author="Leeyoung" w:date="2017-03-12T20:59:00Z"/>
          <w:rFonts w:eastAsiaTheme="minorEastAsia"/>
          <w:sz w:val="20"/>
          <w:szCs w:val="20"/>
          <w:lang w:eastAsia="zh-CN"/>
        </w:rPr>
      </w:pPr>
      <w:del w:id="2753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lastRenderedPageBreak/>
          <w:delText xml:space="preserve">                as a grouping of underlying vn-telemetry params";</w:delText>
        </w:r>
      </w:del>
    </w:p>
    <w:p w14:paraId="7CBD95D9" w14:textId="5B166BD6" w:rsidR="005D1D5E" w:rsidRPr="005D1D5E" w:rsidDel="00332680" w:rsidRDefault="005D1D5E" w:rsidP="005D1D5E">
      <w:pPr>
        <w:spacing w:after="0" w:line="240" w:lineRule="auto"/>
        <w:ind w:left="0"/>
        <w:rPr>
          <w:del w:id="2754" w:author="Leeyoung" w:date="2017-03-12T20:59:00Z"/>
          <w:rFonts w:eastAsiaTheme="minorEastAsia"/>
          <w:sz w:val="20"/>
          <w:szCs w:val="20"/>
          <w:lang w:eastAsia="zh-CN"/>
        </w:rPr>
      </w:pPr>
      <w:del w:id="2755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}</w:delText>
        </w:r>
      </w:del>
    </w:p>
    <w:p w14:paraId="102AA3F1" w14:textId="0C14E61F" w:rsidR="005D1D5E" w:rsidRPr="005D1D5E" w:rsidDel="00332680" w:rsidRDefault="005D1D5E" w:rsidP="005D1D5E">
      <w:pPr>
        <w:spacing w:after="0" w:line="240" w:lineRule="auto"/>
        <w:ind w:left="0"/>
        <w:rPr>
          <w:del w:id="2756" w:author="Leeyoung" w:date="2017-03-12T20:59:00Z"/>
          <w:rFonts w:eastAsiaTheme="minorEastAsia"/>
          <w:sz w:val="20"/>
          <w:szCs w:val="20"/>
          <w:lang w:eastAsia="zh-CN"/>
        </w:rPr>
      </w:pPr>
      <w:del w:id="275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leaf grouping-operation { </w:delText>
        </w:r>
      </w:del>
    </w:p>
    <w:p w14:paraId="4EDFFCA3" w14:textId="18CCFD72" w:rsidR="005D1D5E" w:rsidRPr="005D1D5E" w:rsidDel="00332680" w:rsidRDefault="005D1D5E" w:rsidP="005D1D5E">
      <w:pPr>
        <w:spacing w:after="0" w:line="240" w:lineRule="auto"/>
        <w:ind w:left="0"/>
        <w:rPr>
          <w:del w:id="2758" w:author="Leeyoung" w:date="2017-03-12T20:59:00Z"/>
          <w:rFonts w:eastAsiaTheme="minorEastAsia"/>
          <w:sz w:val="20"/>
          <w:szCs w:val="20"/>
          <w:lang w:eastAsia="zh-CN"/>
        </w:rPr>
      </w:pPr>
      <w:del w:id="2759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type grouping-operation; </w:delText>
        </w:r>
      </w:del>
    </w:p>
    <w:p w14:paraId="01EBD9E0" w14:textId="0B23AB26" w:rsidR="005D1D5E" w:rsidRPr="005D1D5E" w:rsidDel="00332680" w:rsidRDefault="005D1D5E" w:rsidP="005D1D5E">
      <w:pPr>
        <w:spacing w:after="0" w:line="240" w:lineRule="auto"/>
        <w:ind w:left="0"/>
        <w:rPr>
          <w:del w:id="2760" w:author="Leeyoung" w:date="2017-03-12T20:59:00Z"/>
          <w:rFonts w:eastAsiaTheme="minorEastAsia"/>
          <w:sz w:val="20"/>
          <w:szCs w:val="20"/>
          <w:lang w:eastAsia="zh-CN"/>
        </w:rPr>
      </w:pPr>
      <w:del w:id="276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description "describes the operation to apply to te-grouped-params"; </w:delText>
        </w:r>
      </w:del>
    </w:p>
    <w:p w14:paraId="501225FD" w14:textId="72699523" w:rsidR="005D1D5E" w:rsidRPr="005D1D5E" w:rsidDel="00332680" w:rsidRDefault="005D1D5E" w:rsidP="005D1D5E">
      <w:pPr>
        <w:spacing w:after="0" w:line="240" w:lineRule="auto"/>
        <w:ind w:left="0"/>
        <w:rPr>
          <w:del w:id="2762" w:author="Leeyoung" w:date="2017-03-12T20:59:00Z"/>
          <w:rFonts w:eastAsiaTheme="minorEastAsia"/>
          <w:sz w:val="20"/>
          <w:szCs w:val="20"/>
          <w:lang w:eastAsia="zh-CN"/>
        </w:rPr>
      </w:pPr>
      <w:del w:id="2763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}</w:delText>
        </w:r>
      </w:del>
    </w:p>
    <w:p w14:paraId="63483CEB" w14:textId="578B52BB" w:rsidR="005D1D5E" w:rsidRPr="005D1D5E" w:rsidDel="00332680" w:rsidRDefault="005D1D5E" w:rsidP="005D1D5E">
      <w:pPr>
        <w:spacing w:after="0" w:line="240" w:lineRule="auto"/>
        <w:ind w:left="0"/>
        <w:rPr>
          <w:del w:id="2764" w:author="Leeyoung" w:date="2017-03-12T20:59:00Z"/>
          <w:rFonts w:eastAsiaTheme="minorEastAsia"/>
          <w:sz w:val="20"/>
          <w:szCs w:val="20"/>
          <w:lang w:eastAsia="zh-CN"/>
        </w:rPr>
      </w:pPr>
      <w:del w:id="2765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</w:delText>
        </w:r>
      </w:del>
    </w:p>
    <w:p w14:paraId="6555E454" w14:textId="16F1A2E2" w:rsidR="005D1D5E" w:rsidRPr="005D1D5E" w:rsidDel="00332680" w:rsidRDefault="005D1D5E" w:rsidP="005D1D5E">
      <w:pPr>
        <w:spacing w:after="0" w:line="240" w:lineRule="auto"/>
        <w:ind w:left="0"/>
        <w:rPr>
          <w:del w:id="2766" w:author="Leeyoung" w:date="2017-03-12T20:59:00Z"/>
          <w:rFonts w:eastAsiaTheme="minorEastAsia"/>
          <w:sz w:val="20"/>
          <w:szCs w:val="20"/>
          <w:lang w:eastAsia="zh-CN"/>
        </w:rPr>
      </w:pPr>
      <w:del w:id="276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}</w:delText>
        </w:r>
      </w:del>
    </w:p>
    <w:p w14:paraId="2B254601" w14:textId="4F026E80" w:rsidR="005D1D5E" w:rsidRPr="005D1D5E" w:rsidDel="00332680" w:rsidRDefault="005D1D5E" w:rsidP="005D1D5E">
      <w:pPr>
        <w:spacing w:after="0" w:line="240" w:lineRule="auto"/>
        <w:ind w:left="0"/>
        <w:rPr>
          <w:del w:id="2768" w:author="Leeyoung" w:date="2017-03-12T20:59:00Z"/>
          <w:rFonts w:eastAsiaTheme="minorEastAsia"/>
          <w:sz w:val="20"/>
          <w:szCs w:val="20"/>
          <w:lang w:eastAsia="zh-CN"/>
        </w:rPr>
      </w:pPr>
    </w:p>
    <w:p w14:paraId="4FFB65E2" w14:textId="2B55F965" w:rsidR="005D1D5E" w:rsidRPr="005D1D5E" w:rsidDel="00332680" w:rsidRDefault="005D1D5E" w:rsidP="005D1D5E">
      <w:pPr>
        <w:spacing w:after="0" w:line="240" w:lineRule="auto"/>
        <w:ind w:left="0"/>
        <w:rPr>
          <w:del w:id="2769" w:author="Leeyoung" w:date="2017-03-12T20:59:00Z"/>
          <w:rFonts w:eastAsiaTheme="minorEastAsia"/>
          <w:sz w:val="20"/>
          <w:szCs w:val="20"/>
          <w:lang w:eastAsia="zh-CN"/>
        </w:rPr>
      </w:pPr>
      <w:del w:id="2770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/*</w:delText>
        </w:r>
      </w:del>
    </w:p>
    <w:p w14:paraId="7A8080EA" w14:textId="1C4D69D1" w:rsidR="005D1D5E" w:rsidRPr="005D1D5E" w:rsidDel="00332680" w:rsidRDefault="005D1D5E" w:rsidP="005D1D5E">
      <w:pPr>
        <w:spacing w:after="0" w:line="240" w:lineRule="auto"/>
        <w:ind w:left="0"/>
        <w:rPr>
          <w:del w:id="2771" w:author="Leeyoung" w:date="2017-03-12T20:59:00Z"/>
          <w:rFonts w:eastAsiaTheme="minorEastAsia"/>
          <w:sz w:val="20"/>
          <w:szCs w:val="20"/>
          <w:lang w:eastAsia="zh-CN"/>
        </w:rPr>
      </w:pPr>
      <w:del w:id="2772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* Augments</w:delText>
        </w:r>
      </w:del>
    </w:p>
    <w:p w14:paraId="2EDE8DD7" w14:textId="60E12D66" w:rsidR="005D1D5E" w:rsidRPr="005D1D5E" w:rsidDel="00332680" w:rsidRDefault="005D1D5E" w:rsidP="005D1D5E">
      <w:pPr>
        <w:spacing w:after="0" w:line="240" w:lineRule="auto"/>
        <w:ind w:left="0"/>
        <w:rPr>
          <w:del w:id="2773" w:author="Leeyoung" w:date="2017-03-12T20:59:00Z"/>
          <w:rFonts w:eastAsiaTheme="minorEastAsia"/>
          <w:sz w:val="20"/>
          <w:szCs w:val="20"/>
          <w:lang w:eastAsia="zh-CN"/>
        </w:rPr>
      </w:pPr>
      <w:del w:id="2774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*/</w:delText>
        </w:r>
      </w:del>
    </w:p>
    <w:p w14:paraId="2AF43C43" w14:textId="39977DEB" w:rsidR="005D1D5E" w:rsidRPr="005D1D5E" w:rsidDel="00332680" w:rsidRDefault="005D1D5E" w:rsidP="005D1D5E">
      <w:pPr>
        <w:spacing w:after="0" w:line="240" w:lineRule="auto"/>
        <w:ind w:left="0"/>
        <w:rPr>
          <w:del w:id="2775" w:author="Leeyoung" w:date="2017-03-12T20:59:00Z"/>
          <w:rFonts w:eastAsiaTheme="minorEastAsia"/>
          <w:sz w:val="20"/>
          <w:szCs w:val="20"/>
          <w:lang w:eastAsia="zh-CN"/>
        </w:rPr>
      </w:pPr>
    </w:p>
    <w:p w14:paraId="76B890EE" w14:textId="6E850FB8" w:rsidR="005D1D5E" w:rsidRPr="005D1D5E" w:rsidDel="00332680" w:rsidRDefault="005D1D5E" w:rsidP="005D1D5E">
      <w:pPr>
        <w:spacing w:after="0" w:line="240" w:lineRule="auto"/>
        <w:ind w:left="0"/>
        <w:rPr>
          <w:del w:id="2776" w:author="Leeyoung" w:date="2017-03-12T20:59:00Z"/>
          <w:rFonts w:eastAsiaTheme="minorEastAsia"/>
          <w:sz w:val="20"/>
          <w:szCs w:val="20"/>
          <w:lang w:eastAsia="zh-CN"/>
        </w:rPr>
      </w:pPr>
      <w:del w:id="277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augment "/actn-vn:actn-state/actn-vn:vn/actn-vn:vn-list" {</w:delText>
        </w:r>
      </w:del>
    </w:p>
    <w:p w14:paraId="219CFC50" w14:textId="01B9048D" w:rsidR="005D1D5E" w:rsidRPr="005D1D5E" w:rsidDel="00332680" w:rsidRDefault="005D1D5E" w:rsidP="005D1D5E">
      <w:pPr>
        <w:spacing w:after="0" w:line="240" w:lineRule="auto"/>
        <w:ind w:left="0"/>
        <w:rPr>
          <w:del w:id="2778" w:author="Leeyoung" w:date="2017-03-12T20:59:00Z"/>
          <w:rFonts w:eastAsiaTheme="minorEastAsia"/>
          <w:sz w:val="20"/>
          <w:szCs w:val="20"/>
          <w:lang w:eastAsia="zh-CN"/>
        </w:rPr>
      </w:pPr>
    </w:p>
    <w:p w14:paraId="1E885AA9" w14:textId="31F04EB2" w:rsidR="005D1D5E" w:rsidRPr="005D1D5E" w:rsidDel="00332680" w:rsidRDefault="005D1D5E" w:rsidP="005D1D5E">
      <w:pPr>
        <w:spacing w:after="0" w:line="240" w:lineRule="auto"/>
        <w:ind w:left="0"/>
        <w:rPr>
          <w:del w:id="2779" w:author="Leeyoung" w:date="2017-03-12T20:59:00Z"/>
          <w:rFonts w:eastAsiaTheme="minorEastAsia"/>
          <w:sz w:val="20"/>
          <w:szCs w:val="20"/>
          <w:lang w:eastAsia="zh-CN"/>
        </w:rPr>
      </w:pPr>
      <w:del w:id="2780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description</w:delText>
        </w:r>
      </w:del>
    </w:p>
    <w:p w14:paraId="700AD7D0" w14:textId="6B07C25A" w:rsidR="005D1D5E" w:rsidRPr="005D1D5E" w:rsidDel="00332680" w:rsidRDefault="005D1D5E" w:rsidP="005D1D5E">
      <w:pPr>
        <w:spacing w:after="0" w:line="240" w:lineRule="auto"/>
        <w:ind w:left="0"/>
        <w:rPr>
          <w:del w:id="2781" w:author="Leeyoung" w:date="2017-03-12T20:59:00Z"/>
          <w:rFonts w:eastAsiaTheme="minorEastAsia"/>
          <w:sz w:val="20"/>
          <w:szCs w:val="20"/>
          <w:lang w:eastAsia="zh-CN"/>
        </w:rPr>
      </w:pPr>
      <w:del w:id="2782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"Augmentation parameters for state TE VN topologies.";</w:delText>
        </w:r>
      </w:del>
    </w:p>
    <w:p w14:paraId="6B063F45" w14:textId="23B7F6AD" w:rsidR="005D1D5E" w:rsidRPr="005D1D5E" w:rsidDel="00332680" w:rsidRDefault="005D1D5E" w:rsidP="005D1D5E">
      <w:pPr>
        <w:spacing w:after="0" w:line="240" w:lineRule="auto"/>
        <w:ind w:left="0"/>
        <w:rPr>
          <w:del w:id="2783" w:author="Leeyoung" w:date="2017-03-12T20:59:00Z"/>
          <w:rFonts w:eastAsiaTheme="minorEastAsia"/>
          <w:sz w:val="20"/>
          <w:szCs w:val="20"/>
          <w:lang w:eastAsia="zh-CN"/>
        </w:rPr>
      </w:pPr>
    </w:p>
    <w:p w14:paraId="69B62BE1" w14:textId="637F079D" w:rsidR="005D1D5E" w:rsidRPr="005D1D5E" w:rsidDel="00332680" w:rsidRDefault="005D1D5E" w:rsidP="005D1D5E">
      <w:pPr>
        <w:spacing w:after="0" w:line="240" w:lineRule="auto"/>
        <w:ind w:left="0"/>
        <w:rPr>
          <w:del w:id="2784" w:author="Leeyoung" w:date="2017-03-12T20:59:00Z"/>
          <w:rFonts w:eastAsiaTheme="minorEastAsia"/>
          <w:sz w:val="20"/>
          <w:szCs w:val="20"/>
          <w:lang w:eastAsia="zh-CN"/>
        </w:rPr>
      </w:pPr>
      <w:del w:id="2785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container vn-telemetry {</w:delText>
        </w:r>
      </w:del>
    </w:p>
    <w:p w14:paraId="0CBE53A6" w14:textId="1B53F7CA" w:rsidR="005D1D5E" w:rsidRPr="005D1D5E" w:rsidDel="00332680" w:rsidRDefault="005D1D5E" w:rsidP="005D1D5E">
      <w:pPr>
        <w:spacing w:after="0" w:line="240" w:lineRule="auto"/>
        <w:ind w:left="0"/>
        <w:rPr>
          <w:del w:id="2786" w:author="Leeyoung" w:date="2017-03-12T20:59:00Z"/>
          <w:rFonts w:eastAsiaTheme="minorEastAsia"/>
          <w:sz w:val="20"/>
          <w:szCs w:val="20"/>
          <w:lang w:eastAsia="zh-CN"/>
        </w:rPr>
      </w:pPr>
      <w:del w:id="278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</w:delText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tab/>
          <w:delText>description</w:delText>
        </w:r>
      </w:del>
    </w:p>
    <w:p w14:paraId="7C9BB2E9" w14:textId="7F55CD7B" w:rsidR="005D1D5E" w:rsidRPr="005D1D5E" w:rsidDel="00332680" w:rsidRDefault="005D1D5E" w:rsidP="005D1D5E">
      <w:pPr>
        <w:spacing w:after="0" w:line="240" w:lineRule="auto"/>
        <w:ind w:left="0"/>
        <w:rPr>
          <w:del w:id="2788" w:author="Leeyoung" w:date="2017-03-12T20:59:00Z"/>
          <w:rFonts w:eastAsiaTheme="minorEastAsia"/>
          <w:sz w:val="20"/>
          <w:szCs w:val="20"/>
          <w:lang w:eastAsia="zh-CN"/>
        </w:rPr>
      </w:pPr>
      <w:del w:id="2789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</w:delText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tab/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tab/>
          <w:delText>"VN telemetry params";</w:delText>
        </w:r>
      </w:del>
    </w:p>
    <w:p w14:paraId="7C2B89E7" w14:textId="19B8E45E" w:rsidR="005D1D5E" w:rsidRPr="005D1D5E" w:rsidDel="00332680" w:rsidRDefault="005D1D5E" w:rsidP="005D1D5E">
      <w:pPr>
        <w:spacing w:after="0" w:line="240" w:lineRule="auto"/>
        <w:ind w:left="0"/>
        <w:rPr>
          <w:del w:id="2790" w:author="Leeyoung" w:date="2017-03-12T20:59:00Z"/>
          <w:rFonts w:eastAsiaTheme="minorEastAsia"/>
          <w:sz w:val="20"/>
          <w:szCs w:val="20"/>
          <w:lang w:eastAsia="zh-CN"/>
        </w:rPr>
      </w:pPr>
      <w:del w:id="279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</w:delText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tab/>
          <w:delText>uses vn-telemetry-param;</w:delText>
        </w:r>
      </w:del>
    </w:p>
    <w:p w14:paraId="2D566D76" w14:textId="651DA737" w:rsidR="005D1D5E" w:rsidRPr="005D1D5E" w:rsidDel="00332680" w:rsidRDefault="005D1D5E" w:rsidP="005D1D5E">
      <w:pPr>
        <w:spacing w:after="0" w:line="240" w:lineRule="auto"/>
        <w:ind w:left="0"/>
        <w:rPr>
          <w:del w:id="2792" w:author="Leeyoung" w:date="2017-03-12T20:59:00Z"/>
          <w:rFonts w:eastAsiaTheme="minorEastAsia"/>
          <w:sz w:val="20"/>
          <w:szCs w:val="20"/>
          <w:lang w:eastAsia="zh-CN"/>
        </w:rPr>
      </w:pPr>
      <w:del w:id="2793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}</w:delText>
        </w:r>
      </w:del>
    </w:p>
    <w:p w14:paraId="67B21C29" w14:textId="3DA4C43E" w:rsidR="005D1D5E" w:rsidRPr="005D1D5E" w:rsidDel="00332680" w:rsidRDefault="005D1D5E" w:rsidP="005D1D5E">
      <w:pPr>
        <w:spacing w:after="0" w:line="240" w:lineRule="auto"/>
        <w:ind w:left="0"/>
        <w:rPr>
          <w:del w:id="2794" w:author="Leeyoung" w:date="2017-03-12T20:59:00Z"/>
          <w:rFonts w:eastAsiaTheme="minorEastAsia"/>
          <w:sz w:val="20"/>
          <w:szCs w:val="20"/>
          <w:lang w:eastAsia="zh-CN"/>
        </w:rPr>
      </w:pPr>
      <w:del w:id="2795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}</w:delText>
        </w:r>
      </w:del>
    </w:p>
    <w:p w14:paraId="36EF37FF" w14:textId="75096180" w:rsidR="005D1D5E" w:rsidRPr="005D1D5E" w:rsidDel="00332680" w:rsidRDefault="005D1D5E" w:rsidP="005D1D5E">
      <w:pPr>
        <w:spacing w:after="0" w:line="240" w:lineRule="auto"/>
        <w:ind w:left="0"/>
        <w:rPr>
          <w:del w:id="2796" w:author="Leeyoung" w:date="2017-03-12T20:59:00Z"/>
          <w:rFonts w:eastAsiaTheme="minorEastAsia"/>
          <w:sz w:val="20"/>
          <w:szCs w:val="20"/>
          <w:lang w:eastAsia="zh-CN"/>
        </w:rPr>
      </w:pPr>
    </w:p>
    <w:p w14:paraId="12440915" w14:textId="03EE69AF" w:rsidR="005D1D5E" w:rsidRPr="005D1D5E" w:rsidDel="00332680" w:rsidRDefault="005D1D5E" w:rsidP="005D1D5E">
      <w:pPr>
        <w:spacing w:after="0" w:line="240" w:lineRule="auto"/>
        <w:ind w:left="0"/>
        <w:rPr>
          <w:del w:id="2797" w:author="Leeyoung" w:date="2017-03-12T20:59:00Z"/>
          <w:rFonts w:eastAsiaTheme="minorEastAsia"/>
          <w:sz w:val="20"/>
          <w:szCs w:val="20"/>
          <w:lang w:eastAsia="zh-CN"/>
        </w:rPr>
      </w:pPr>
      <w:del w:id="2798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/*</w:delText>
        </w:r>
      </w:del>
    </w:p>
    <w:p w14:paraId="571D1D21" w14:textId="2F69D628" w:rsidR="005D1D5E" w:rsidRPr="005D1D5E" w:rsidDel="00332680" w:rsidRDefault="005D1D5E" w:rsidP="005D1D5E">
      <w:pPr>
        <w:spacing w:after="0" w:line="240" w:lineRule="auto"/>
        <w:ind w:left="0"/>
        <w:rPr>
          <w:del w:id="2799" w:author="Leeyoung" w:date="2017-03-12T20:59:00Z"/>
          <w:rFonts w:eastAsiaTheme="minorEastAsia"/>
          <w:sz w:val="20"/>
          <w:szCs w:val="20"/>
          <w:lang w:eastAsia="zh-CN"/>
        </w:rPr>
      </w:pPr>
      <w:del w:id="2800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* VN-member augment</w:delText>
        </w:r>
      </w:del>
    </w:p>
    <w:p w14:paraId="12F3652A" w14:textId="0A4980CB" w:rsidR="005D1D5E" w:rsidRPr="005D1D5E" w:rsidDel="00332680" w:rsidRDefault="005D1D5E" w:rsidP="005D1D5E">
      <w:pPr>
        <w:spacing w:after="0" w:line="240" w:lineRule="auto"/>
        <w:ind w:left="0"/>
        <w:rPr>
          <w:del w:id="2801" w:author="Leeyoung" w:date="2017-03-12T20:59:00Z"/>
          <w:rFonts w:eastAsiaTheme="minorEastAsia"/>
          <w:sz w:val="20"/>
          <w:szCs w:val="20"/>
          <w:lang w:eastAsia="zh-CN"/>
        </w:rPr>
      </w:pPr>
      <w:del w:id="2802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*/</w:delText>
        </w:r>
      </w:del>
    </w:p>
    <w:p w14:paraId="1E7CBE7F" w14:textId="40DEB16E" w:rsidR="005D1D5E" w:rsidRPr="005D1D5E" w:rsidDel="00332680" w:rsidRDefault="005D1D5E" w:rsidP="005D1D5E">
      <w:pPr>
        <w:spacing w:after="0" w:line="240" w:lineRule="auto"/>
        <w:ind w:left="0"/>
        <w:rPr>
          <w:del w:id="2803" w:author="Leeyoung" w:date="2017-03-12T20:59:00Z"/>
          <w:rFonts w:eastAsiaTheme="minorEastAsia"/>
          <w:sz w:val="20"/>
          <w:szCs w:val="20"/>
          <w:lang w:eastAsia="zh-CN"/>
        </w:rPr>
      </w:pPr>
      <w:del w:id="2804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augment "/actn-vn:actn-state/actn-vn:vn/actn-vn:vn-list/actn-vn:vn-member-list" {</w:delText>
        </w:r>
      </w:del>
    </w:p>
    <w:p w14:paraId="32A4D77E" w14:textId="3A499FF4" w:rsidR="005D1D5E" w:rsidRPr="005D1D5E" w:rsidDel="00332680" w:rsidRDefault="005D1D5E" w:rsidP="005D1D5E">
      <w:pPr>
        <w:spacing w:after="0" w:line="240" w:lineRule="auto"/>
        <w:ind w:left="0"/>
        <w:rPr>
          <w:del w:id="2805" w:author="Leeyoung" w:date="2017-03-12T20:59:00Z"/>
          <w:rFonts w:eastAsiaTheme="minorEastAsia"/>
          <w:sz w:val="20"/>
          <w:szCs w:val="20"/>
          <w:lang w:eastAsia="zh-CN"/>
        </w:rPr>
      </w:pPr>
      <w:del w:id="2806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description</w:delText>
        </w:r>
      </w:del>
    </w:p>
    <w:p w14:paraId="78EBCFF1" w14:textId="358A290F" w:rsidR="005D1D5E" w:rsidRPr="005D1D5E" w:rsidDel="00332680" w:rsidRDefault="005D1D5E" w:rsidP="005D1D5E">
      <w:pPr>
        <w:spacing w:after="0" w:line="240" w:lineRule="auto"/>
        <w:ind w:left="0"/>
        <w:rPr>
          <w:del w:id="2807" w:author="Leeyoung" w:date="2017-03-12T20:59:00Z"/>
          <w:rFonts w:eastAsiaTheme="minorEastAsia"/>
          <w:sz w:val="20"/>
          <w:szCs w:val="20"/>
          <w:lang w:eastAsia="zh-CN"/>
        </w:rPr>
      </w:pPr>
      <w:del w:id="2808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"Augmentation parameters for state TE vn member topologies.";</w:delText>
        </w:r>
      </w:del>
    </w:p>
    <w:p w14:paraId="09954238" w14:textId="105600FD" w:rsidR="005D1D5E" w:rsidRPr="005D1D5E" w:rsidDel="00332680" w:rsidRDefault="005D1D5E" w:rsidP="005D1D5E">
      <w:pPr>
        <w:spacing w:after="0" w:line="240" w:lineRule="auto"/>
        <w:ind w:left="0"/>
        <w:rPr>
          <w:del w:id="2809" w:author="Leeyoung" w:date="2017-03-12T20:59:00Z"/>
          <w:rFonts w:eastAsiaTheme="minorEastAsia"/>
          <w:sz w:val="20"/>
          <w:szCs w:val="20"/>
          <w:lang w:eastAsia="zh-CN"/>
        </w:rPr>
      </w:pPr>
      <w:del w:id="2810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container vn-telemetry {</w:delText>
        </w:r>
      </w:del>
    </w:p>
    <w:p w14:paraId="3E1A26F3" w14:textId="4E70A9E6" w:rsidR="005D1D5E" w:rsidRPr="005D1D5E" w:rsidDel="00332680" w:rsidRDefault="005D1D5E" w:rsidP="005D1D5E">
      <w:pPr>
        <w:spacing w:after="0" w:line="240" w:lineRule="auto"/>
        <w:ind w:left="0"/>
        <w:rPr>
          <w:del w:id="2811" w:author="Leeyoung" w:date="2017-03-12T20:59:00Z"/>
          <w:rFonts w:eastAsiaTheme="minorEastAsia"/>
          <w:sz w:val="20"/>
          <w:szCs w:val="20"/>
          <w:lang w:eastAsia="zh-CN"/>
        </w:rPr>
      </w:pPr>
      <w:del w:id="2812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</w:delText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tab/>
          <w:delText>description</w:delText>
        </w:r>
      </w:del>
    </w:p>
    <w:p w14:paraId="0C55127F" w14:textId="5C3E4A58" w:rsidR="005D1D5E" w:rsidRPr="005D1D5E" w:rsidDel="00332680" w:rsidRDefault="005D1D5E" w:rsidP="005D1D5E">
      <w:pPr>
        <w:spacing w:after="0" w:line="240" w:lineRule="auto"/>
        <w:ind w:left="0"/>
        <w:rPr>
          <w:del w:id="2813" w:author="Leeyoung" w:date="2017-03-12T20:59:00Z"/>
          <w:rFonts w:eastAsiaTheme="minorEastAsia"/>
          <w:sz w:val="20"/>
          <w:szCs w:val="20"/>
          <w:lang w:eastAsia="zh-CN"/>
        </w:rPr>
      </w:pPr>
      <w:del w:id="2814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</w:delText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tab/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tab/>
          <w:delText>"VN telemetry params";</w:delText>
        </w:r>
      </w:del>
    </w:p>
    <w:p w14:paraId="36B339ED" w14:textId="5CB6F865" w:rsidR="005D1D5E" w:rsidRPr="005D1D5E" w:rsidDel="00332680" w:rsidRDefault="005D1D5E" w:rsidP="005D1D5E">
      <w:pPr>
        <w:spacing w:after="0" w:line="240" w:lineRule="auto"/>
        <w:ind w:left="0"/>
        <w:rPr>
          <w:del w:id="2815" w:author="Leeyoung" w:date="2017-03-12T20:59:00Z"/>
          <w:rFonts w:eastAsiaTheme="minorEastAsia"/>
          <w:sz w:val="20"/>
          <w:szCs w:val="20"/>
          <w:lang w:eastAsia="zh-CN"/>
        </w:rPr>
      </w:pPr>
      <w:del w:id="2816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</w:delText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tab/>
          <w:delText>uses vn-telemetry-param;</w:delText>
        </w:r>
      </w:del>
    </w:p>
    <w:p w14:paraId="14C1FDE3" w14:textId="72642024" w:rsidR="005D1D5E" w:rsidRPr="005D1D5E" w:rsidDel="00332680" w:rsidRDefault="005D1D5E" w:rsidP="005D1D5E">
      <w:pPr>
        <w:spacing w:after="0" w:line="240" w:lineRule="auto"/>
        <w:ind w:left="0"/>
        <w:rPr>
          <w:del w:id="2817" w:author="Leeyoung" w:date="2017-03-12T20:59:00Z"/>
          <w:rFonts w:eastAsiaTheme="minorEastAsia"/>
          <w:sz w:val="20"/>
          <w:szCs w:val="20"/>
          <w:lang w:eastAsia="zh-CN"/>
        </w:rPr>
      </w:pPr>
      <w:del w:id="2818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}</w:delText>
        </w:r>
      </w:del>
    </w:p>
    <w:p w14:paraId="71359732" w14:textId="06320309" w:rsidR="005D1D5E" w:rsidRPr="005D1D5E" w:rsidDel="00332680" w:rsidRDefault="005D1D5E" w:rsidP="005D1D5E">
      <w:pPr>
        <w:spacing w:after="0" w:line="240" w:lineRule="auto"/>
        <w:ind w:left="0"/>
        <w:rPr>
          <w:del w:id="2819" w:author="Leeyoung" w:date="2017-03-12T20:59:00Z"/>
          <w:rFonts w:eastAsiaTheme="minorEastAsia"/>
          <w:sz w:val="20"/>
          <w:szCs w:val="20"/>
          <w:lang w:eastAsia="zh-CN"/>
        </w:rPr>
      </w:pPr>
      <w:del w:id="2820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}</w:delText>
        </w:r>
      </w:del>
    </w:p>
    <w:p w14:paraId="2FF66009" w14:textId="47AB30C8" w:rsidR="005D1D5E" w:rsidRPr="005D1D5E" w:rsidDel="00332680" w:rsidRDefault="005D1D5E" w:rsidP="005D1D5E">
      <w:pPr>
        <w:spacing w:after="0" w:line="240" w:lineRule="auto"/>
        <w:ind w:left="0"/>
        <w:rPr>
          <w:del w:id="2821" w:author="Leeyoung" w:date="2017-03-12T20:59:00Z"/>
          <w:rFonts w:eastAsiaTheme="minorEastAsia"/>
          <w:sz w:val="20"/>
          <w:szCs w:val="20"/>
          <w:lang w:eastAsia="zh-CN"/>
        </w:rPr>
      </w:pPr>
    </w:p>
    <w:p w14:paraId="19CF1150" w14:textId="0D7B518F" w:rsidR="005D1D5E" w:rsidRPr="005D1D5E" w:rsidDel="00332680" w:rsidRDefault="005D1D5E" w:rsidP="005D1D5E">
      <w:pPr>
        <w:spacing w:after="0" w:line="240" w:lineRule="auto"/>
        <w:ind w:left="0"/>
        <w:rPr>
          <w:del w:id="2822" w:author="Leeyoung" w:date="2017-03-12T20:59:00Z"/>
          <w:rFonts w:eastAsiaTheme="minorEastAsia"/>
          <w:sz w:val="20"/>
          <w:szCs w:val="20"/>
          <w:lang w:eastAsia="zh-CN"/>
        </w:rPr>
      </w:pPr>
    </w:p>
    <w:p w14:paraId="37D7EDF3" w14:textId="4EF499D0" w:rsidR="005D1D5E" w:rsidRPr="005D1D5E" w:rsidDel="00332680" w:rsidRDefault="005D1D5E" w:rsidP="005D1D5E">
      <w:pPr>
        <w:spacing w:after="0" w:line="240" w:lineRule="auto"/>
        <w:ind w:left="0"/>
        <w:rPr>
          <w:del w:id="2823" w:author="Leeyoung" w:date="2017-03-12T20:59:00Z"/>
          <w:rFonts w:eastAsiaTheme="minorEastAsia"/>
          <w:sz w:val="20"/>
          <w:szCs w:val="20"/>
          <w:lang w:eastAsia="zh-CN"/>
        </w:rPr>
      </w:pPr>
      <w:del w:id="2824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augment "/actn-vn:actn/actn-vn:vn/actn-vn:vn-list" {</w:delText>
        </w:r>
      </w:del>
    </w:p>
    <w:p w14:paraId="71D04C7B" w14:textId="18BDA99D" w:rsidR="005D1D5E" w:rsidRPr="005D1D5E" w:rsidDel="00332680" w:rsidRDefault="005D1D5E" w:rsidP="005D1D5E">
      <w:pPr>
        <w:spacing w:after="0" w:line="240" w:lineRule="auto"/>
        <w:ind w:left="0"/>
        <w:rPr>
          <w:del w:id="2825" w:author="Leeyoung" w:date="2017-03-12T20:59:00Z"/>
          <w:rFonts w:eastAsiaTheme="minorEastAsia"/>
          <w:sz w:val="20"/>
          <w:szCs w:val="20"/>
          <w:lang w:eastAsia="zh-CN"/>
        </w:rPr>
      </w:pPr>
      <w:del w:id="2826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description</w:delText>
        </w:r>
      </w:del>
    </w:p>
    <w:p w14:paraId="5F12F647" w14:textId="3F20B8D6" w:rsidR="005D1D5E" w:rsidRPr="005D1D5E" w:rsidDel="00332680" w:rsidRDefault="005D1D5E" w:rsidP="005D1D5E">
      <w:pPr>
        <w:spacing w:after="0" w:line="240" w:lineRule="auto"/>
        <w:ind w:left="0"/>
        <w:rPr>
          <w:del w:id="2827" w:author="Leeyoung" w:date="2017-03-12T20:59:00Z"/>
          <w:rFonts w:eastAsiaTheme="minorEastAsia"/>
          <w:sz w:val="20"/>
          <w:szCs w:val="20"/>
          <w:lang w:eastAsia="zh-CN"/>
        </w:rPr>
      </w:pPr>
      <w:del w:id="2828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"Augmentation parameters for config TE VN topologies.</w:delText>
        </w:r>
      </w:del>
    </w:p>
    <w:p w14:paraId="757EFBB3" w14:textId="26EA50C6" w:rsidR="005D1D5E" w:rsidRPr="005D1D5E" w:rsidDel="00332680" w:rsidRDefault="005D1D5E" w:rsidP="005D1D5E">
      <w:pPr>
        <w:spacing w:after="0" w:line="240" w:lineRule="auto"/>
        <w:ind w:left="0"/>
        <w:rPr>
          <w:del w:id="2829" w:author="Leeyoung" w:date="2017-03-12T20:59:00Z"/>
          <w:rFonts w:eastAsiaTheme="minorEastAsia"/>
          <w:sz w:val="20"/>
          <w:szCs w:val="20"/>
          <w:lang w:eastAsia="zh-CN"/>
        </w:rPr>
      </w:pPr>
      <w:del w:id="2830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Scale in/out criteria might be used for network autonomics</w:delText>
        </w:r>
      </w:del>
    </w:p>
    <w:p w14:paraId="238AF02D" w14:textId="062995B3" w:rsidR="005D1D5E" w:rsidRPr="005D1D5E" w:rsidDel="00332680" w:rsidRDefault="005D1D5E" w:rsidP="005D1D5E">
      <w:pPr>
        <w:spacing w:after="0" w:line="240" w:lineRule="auto"/>
        <w:ind w:left="0"/>
        <w:rPr>
          <w:del w:id="2831" w:author="Leeyoung" w:date="2017-03-12T20:59:00Z"/>
          <w:rFonts w:eastAsiaTheme="minorEastAsia"/>
          <w:sz w:val="20"/>
          <w:szCs w:val="20"/>
          <w:lang w:eastAsia="zh-CN"/>
        </w:rPr>
      </w:pPr>
      <w:del w:id="2832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in order the controller to react to a certain set</w:delText>
        </w:r>
      </w:del>
    </w:p>
    <w:p w14:paraId="242CA26D" w14:textId="0460985F" w:rsidR="005D1D5E" w:rsidRPr="005D1D5E" w:rsidDel="00332680" w:rsidRDefault="005D1D5E" w:rsidP="005D1D5E">
      <w:pPr>
        <w:spacing w:after="0" w:line="240" w:lineRule="auto"/>
        <w:ind w:left="0"/>
        <w:rPr>
          <w:del w:id="2833" w:author="Leeyoung" w:date="2017-03-12T20:59:00Z"/>
          <w:rFonts w:eastAsiaTheme="minorEastAsia"/>
          <w:sz w:val="20"/>
          <w:szCs w:val="20"/>
          <w:lang w:eastAsia="zh-CN"/>
        </w:rPr>
      </w:pPr>
      <w:del w:id="2834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of monitored params.";</w:delText>
        </w:r>
      </w:del>
    </w:p>
    <w:p w14:paraId="5F5FEC4A" w14:textId="08C22BAA" w:rsidR="005D1D5E" w:rsidRPr="005D1D5E" w:rsidDel="00332680" w:rsidRDefault="005D1D5E" w:rsidP="005D1D5E">
      <w:pPr>
        <w:spacing w:after="0" w:line="240" w:lineRule="auto"/>
        <w:ind w:left="0"/>
        <w:rPr>
          <w:del w:id="2835" w:author="Leeyoung" w:date="2017-03-12T20:59:00Z"/>
          <w:rFonts w:eastAsiaTheme="minorEastAsia"/>
          <w:sz w:val="20"/>
          <w:szCs w:val="20"/>
          <w:lang w:eastAsia="zh-CN"/>
        </w:rPr>
      </w:pPr>
    </w:p>
    <w:p w14:paraId="7DF8B1AA" w14:textId="1C11C03F" w:rsidR="005D1D5E" w:rsidRPr="005D1D5E" w:rsidDel="00332680" w:rsidRDefault="005D1D5E" w:rsidP="005D1D5E">
      <w:pPr>
        <w:spacing w:after="0" w:line="240" w:lineRule="auto"/>
        <w:ind w:left="0"/>
        <w:rPr>
          <w:del w:id="2836" w:author="Leeyoung" w:date="2017-03-12T20:59:00Z"/>
          <w:rFonts w:eastAsiaTheme="minorEastAsia"/>
          <w:sz w:val="20"/>
          <w:szCs w:val="20"/>
          <w:lang w:eastAsia="zh-CN"/>
        </w:rPr>
      </w:pPr>
      <w:del w:id="2837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container vn-scaling-intent {</w:delText>
        </w:r>
      </w:del>
    </w:p>
    <w:p w14:paraId="48C4BE58" w14:textId="70090029" w:rsidR="005D1D5E" w:rsidRPr="005D1D5E" w:rsidDel="00332680" w:rsidRDefault="005D1D5E" w:rsidP="005D1D5E">
      <w:pPr>
        <w:spacing w:after="0" w:line="240" w:lineRule="auto"/>
        <w:ind w:left="0"/>
        <w:rPr>
          <w:del w:id="2838" w:author="Leeyoung" w:date="2017-03-12T20:59:00Z"/>
          <w:rFonts w:eastAsiaTheme="minorEastAsia"/>
          <w:sz w:val="20"/>
          <w:szCs w:val="20"/>
          <w:lang w:eastAsia="zh-CN"/>
        </w:rPr>
      </w:pPr>
      <w:del w:id="2839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</w:delText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tab/>
          <w:delText>description</w:delText>
        </w:r>
      </w:del>
    </w:p>
    <w:p w14:paraId="3EC70BE9" w14:textId="2458057B" w:rsidR="005D1D5E" w:rsidRPr="005D1D5E" w:rsidDel="00332680" w:rsidRDefault="005D1D5E" w:rsidP="005D1D5E">
      <w:pPr>
        <w:spacing w:after="0" w:line="240" w:lineRule="auto"/>
        <w:ind w:left="0"/>
        <w:rPr>
          <w:del w:id="2840" w:author="Leeyoung" w:date="2017-03-12T20:59:00Z"/>
          <w:rFonts w:eastAsiaTheme="minorEastAsia"/>
          <w:sz w:val="20"/>
          <w:szCs w:val="20"/>
          <w:lang w:eastAsia="zh-CN"/>
        </w:rPr>
      </w:pPr>
      <w:del w:id="2841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</w:delText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tab/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tab/>
          <w:delText>"scaling intent";</w:delText>
        </w:r>
      </w:del>
    </w:p>
    <w:p w14:paraId="7520D098" w14:textId="5FD6F867" w:rsidR="005D1D5E" w:rsidRPr="005D1D5E" w:rsidDel="00332680" w:rsidRDefault="005D1D5E" w:rsidP="005D1D5E">
      <w:pPr>
        <w:spacing w:after="0" w:line="240" w:lineRule="auto"/>
        <w:ind w:left="0"/>
        <w:rPr>
          <w:del w:id="2842" w:author="Leeyoung" w:date="2017-03-12T20:59:00Z"/>
          <w:rFonts w:eastAsiaTheme="minorEastAsia"/>
          <w:sz w:val="20"/>
          <w:szCs w:val="20"/>
          <w:lang w:eastAsia="zh-CN"/>
        </w:rPr>
      </w:pPr>
    </w:p>
    <w:p w14:paraId="06EF4717" w14:textId="26F6B16A" w:rsidR="005D1D5E" w:rsidRPr="005D1D5E" w:rsidDel="00332680" w:rsidRDefault="005D1D5E" w:rsidP="005D1D5E">
      <w:pPr>
        <w:spacing w:after="0" w:line="240" w:lineRule="auto"/>
        <w:ind w:left="0"/>
        <w:rPr>
          <w:del w:id="2843" w:author="Leeyoung" w:date="2017-03-12T20:59:00Z"/>
          <w:rFonts w:eastAsiaTheme="minorEastAsia"/>
          <w:sz w:val="20"/>
          <w:szCs w:val="20"/>
          <w:lang w:eastAsia="zh-CN"/>
        </w:rPr>
      </w:pPr>
      <w:del w:id="2844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</w:delText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tab/>
          <w:delText>container scale-in-intent{</w:delText>
        </w:r>
      </w:del>
    </w:p>
    <w:p w14:paraId="2486F82D" w14:textId="6100F198" w:rsidR="005D1D5E" w:rsidRPr="005D1D5E" w:rsidDel="00332680" w:rsidRDefault="005D1D5E" w:rsidP="005D1D5E">
      <w:pPr>
        <w:spacing w:after="0" w:line="240" w:lineRule="auto"/>
        <w:ind w:left="0"/>
        <w:rPr>
          <w:del w:id="2845" w:author="Leeyoung" w:date="2017-03-12T20:59:00Z"/>
          <w:rFonts w:eastAsiaTheme="minorEastAsia"/>
          <w:sz w:val="20"/>
          <w:szCs w:val="20"/>
          <w:lang w:eastAsia="zh-CN"/>
        </w:rPr>
      </w:pPr>
      <w:del w:id="2846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description</w:delText>
        </w:r>
      </w:del>
    </w:p>
    <w:p w14:paraId="68EBA060" w14:textId="7C4135FF" w:rsidR="005D1D5E" w:rsidRPr="005D1D5E" w:rsidDel="00332680" w:rsidRDefault="005D1D5E" w:rsidP="005D1D5E">
      <w:pPr>
        <w:spacing w:after="0" w:line="240" w:lineRule="auto"/>
        <w:ind w:left="0"/>
        <w:rPr>
          <w:del w:id="2847" w:author="Leeyoung" w:date="2017-03-12T20:59:00Z"/>
          <w:rFonts w:eastAsiaTheme="minorEastAsia"/>
          <w:sz w:val="20"/>
          <w:szCs w:val="20"/>
          <w:lang w:eastAsia="zh-CN"/>
        </w:rPr>
      </w:pPr>
      <w:del w:id="2848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    "VN scale-in";</w:delText>
        </w:r>
      </w:del>
    </w:p>
    <w:p w14:paraId="32746E66" w14:textId="6CC17969" w:rsidR="005D1D5E" w:rsidRPr="005D1D5E" w:rsidDel="00332680" w:rsidRDefault="005D1D5E" w:rsidP="005D1D5E">
      <w:pPr>
        <w:spacing w:after="0" w:line="240" w:lineRule="auto"/>
        <w:ind w:left="0"/>
        <w:rPr>
          <w:del w:id="2849" w:author="Leeyoung" w:date="2017-03-12T20:59:00Z"/>
          <w:rFonts w:eastAsiaTheme="minorEastAsia"/>
          <w:sz w:val="20"/>
          <w:szCs w:val="20"/>
          <w:lang w:eastAsia="zh-CN"/>
        </w:rPr>
      </w:pPr>
      <w:del w:id="2850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uses te-kpi:scaling-intent;</w:delText>
        </w:r>
      </w:del>
    </w:p>
    <w:p w14:paraId="37BC0BA2" w14:textId="555BA20F" w:rsidR="005D1D5E" w:rsidRPr="005D1D5E" w:rsidDel="00332680" w:rsidRDefault="005D1D5E" w:rsidP="005D1D5E">
      <w:pPr>
        <w:spacing w:after="0" w:line="240" w:lineRule="auto"/>
        <w:ind w:left="0"/>
        <w:rPr>
          <w:del w:id="2851" w:author="Leeyoung" w:date="2017-03-12T20:59:00Z"/>
          <w:rFonts w:eastAsiaTheme="minorEastAsia"/>
          <w:sz w:val="20"/>
          <w:szCs w:val="20"/>
          <w:lang w:eastAsia="zh-CN"/>
        </w:rPr>
      </w:pPr>
      <w:del w:id="2852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}</w:delText>
        </w:r>
      </w:del>
    </w:p>
    <w:p w14:paraId="441711C1" w14:textId="37650F76" w:rsidR="005D1D5E" w:rsidRPr="005D1D5E" w:rsidDel="00332680" w:rsidRDefault="005D1D5E" w:rsidP="005D1D5E">
      <w:pPr>
        <w:spacing w:after="0" w:line="240" w:lineRule="auto"/>
        <w:ind w:left="0"/>
        <w:rPr>
          <w:del w:id="2853" w:author="Leeyoung" w:date="2017-03-12T20:59:00Z"/>
          <w:rFonts w:eastAsiaTheme="minorEastAsia"/>
          <w:sz w:val="20"/>
          <w:szCs w:val="20"/>
          <w:lang w:eastAsia="zh-CN"/>
        </w:rPr>
      </w:pPr>
      <w:del w:id="2854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</w:delText>
        </w:r>
        <w:r w:rsidRPr="005D1D5E" w:rsidDel="00332680">
          <w:rPr>
            <w:rFonts w:eastAsiaTheme="minorEastAsia"/>
            <w:sz w:val="20"/>
            <w:szCs w:val="20"/>
            <w:lang w:eastAsia="zh-CN"/>
          </w:rPr>
          <w:tab/>
          <w:delText>container scale-out-intent{</w:delText>
        </w:r>
      </w:del>
    </w:p>
    <w:p w14:paraId="4410F307" w14:textId="3B0EFEEE" w:rsidR="005D1D5E" w:rsidRPr="005D1D5E" w:rsidDel="00332680" w:rsidRDefault="005D1D5E" w:rsidP="005D1D5E">
      <w:pPr>
        <w:spacing w:after="0" w:line="240" w:lineRule="auto"/>
        <w:ind w:left="0"/>
        <w:rPr>
          <w:del w:id="2855" w:author="Leeyoung" w:date="2017-03-12T20:59:00Z"/>
          <w:rFonts w:eastAsiaTheme="minorEastAsia"/>
          <w:sz w:val="20"/>
          <w:szCs w:val="20"/>
          <w:lang w:eastAsia="zh-CN"/>
        </w:rPr>
      </w:pPr>
      <w:del w:id="2856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description</w:delText>
        </w:r>
      </w:del>
    </w:p>
    <w:p w14:paraId="59482C2F" w14:textId="4956BADD" w:rsidR="005D1D5E" w:rsidRPr="005D1D5E" w:rsidDel="00332680" w:rsidRDefault="005D1D5E" w:rsidP="005D1D5E">
      <w:pPr>
        <w:spacing w:after="0" w:line="240" w:lineRule="auto"/>
        <w:ind w:left="0"/>
        <w:rPr>
          <w:del w:id="2857" w:author="Leeyoung" w:date="2017-03-12T20:59:00Z"/>
          <w:rFonts w:eastAsiaTheme="minorEastAsia"/>
          <w:sz w:val="20"/>
          <w:szCs w:val="20"/>
          <w:lang w:eastAsia="zh-CN"/>
        </w:rPr>
      </w:pPr>
      <w:del w:id="2858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    "VN scale-out";                </w:delText>
        </w:r>
      </w:del>
    </w:p>
    <w:p w14:paraId="40D3DC58" w14:textId="321E06DB" w:rsidR="005D1D5E" w:rsidRPr="005D1D5E" w:rsidDel="00332680" w:rsidRDefault="005D1D5E" w:rsidP="005D1D5E">
      <w:pPr>
        <w:spacing w:after="0" w:line="240" w:lineRule="auto"/>
        <w:ind w:left="0"/>
        <w:rPr>
          <w:del w:id="2859" w:author="Leeyoung" w:date="2017-03-12T20:59:00Z"/>
          <w:rFonts w:eastAsiaTheme="minorEastAsia"/>
          <w:sz w:val="20"/>
          <w:szCs w:val="20"/>
          <w:lang w:eastAsia="zh-CN"/>
        </w:rPr>
      </w:pPr>
      <w:del w:id="2860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    uses te-kpi:scaling-intent;</w:delText>
        </w:r>
      </w:del>
    </w:p>
    <w:p w14:paraId="1AB8EA92" w14:textId="44F9CD56" w:rsidR="005D1D5E" w:rsidRPr="005D1D5E" w:rsidDel="00332680" w:rsidRDefault="005D1D5E" w:rsidP="005D1D5E">
      <w:pPr>
        <w:spacing w:after="0" w:line="240" w:lineRule="auto"/>
        <w:ind w:left="0"/>
        <w:rPr>
          <w:del w:id="2861" w:author="Leeyoung" w:date="2017-03-12T20:59:00Z"/>
          <w:rFonts w:eastAsiaTheme="minorEastAsia"/>
          <w:sz w:val="20"/>
          <w:szCs w:val="20"/>
          <w:lang w:eastAsia="zh-CN"/>
        </w:rPr>
      </w:pPr>
      <w:del w:id="2862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    }</w:delText>
        </w:r>
      </w:del>
    </w:p>
    <w:p w14:paraId="430BAB45" w14:textId="3E47248C" w:rsidR="005D1D5E" w:rsidRPr="005D1D5E" w:rsidDel="00332680" w:rsidRDefault="005D1D5E" w:rsidP="005D1D5E">
      <w:pPr>
        <w:spacing w:after="0" w:line="240" w:lineRule="auto"/>
        <w:ind w:left="0"/>
        <w:rPr>
          <w:del w:id="2863" w:author="Leeyoung" w:date="2017-03-12T20:59:00Z"/>
          <w:rFonts w:eastAsiaTheme="minorEastAsia"/>
          <w:sz w:val="20"/>
          <w:szCs w:val="20"/>
          <w:lang w:eastAsia="zh-CN"/>
        </w:rPr>
      </w:pPr>
      <w:del w:id="2864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    }</w:delText>
        </w:r>
      </w:del>
    </w:p>
    <w:p w14:paraId="31B653CE" w14:textId="4A51F390" w:rsidR="005D1D5E" w:rsidRPr="005D1D5E" w:rsidDel="00332680" w:rsidRDefault="005D1D5E" w:rsidP="005D1D5E">
      <w:pPr>
        <w:spacing w:after="0" w:line="240" w:lineRule="auto"/>
        <w:ind w:left="0"/>
        <w:rPr>
          <w:del w:id="2865" w:author="Leeyoung" w:date="2017-03-12T20:59:00Z"/>
          <w:rFonts w:eastAsiaTheme="minorEastAsia"/>
          <w:sz w:val="20"/>
          <w:szCs w:val="20"/>
          <w:lang w:eastAsia="zh-CN"/>
        </w:rPr>
      </w:pPr>
      <w:del w:id="2866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 xml:space="preserve">    }</w:delText>
        </w:r>
      </w:del>
    </w:p>
    <w:p w14:paraId="713F95D7" w14:textId="3B5F6290" w:rsidR="00E56B51" w:rsidDel="00332680" w:rsidRDefault="005D1D5E" w:rsidP="001D1977">
      <w:pPr>
        <w:spacing w:after="0"/>
        <w:ind w:left="0"/>
        <w:rPr>
          <w:del w:id="2867" w:author="Leeyoung" w:date="2017-03-12T20:59:00Z"/>
          <w:rFonts w:eastAsiaTheme="minorEastAsia"/>
          <w:sz w:val="20"/>
          <w:szCs w:val="20"/>
          <w:lang w:eastAsia="zh-CN"/>
        </w:rPr>
      </w:pPr>
      <w:del w:id="2868" w:author="Leeyoung" w:date="2017-03-12T20:59:00Z">
        <w:r w:rsidRPr="005D1D5E" w:rsidDel="00332680">
          <w:rPr>
            <w:rFonts w:eastAsiaTheme="minorEastAsia"/>
            <w:sz w:val="20"/>
            <w:szCs w:val="20"/>
            <w:lang w:eastAsia="zh-CN"/>
          </w:rPr>
          <w:delText>}</w:delText>
        </w:r>
      </w:del>
    </w:p>
    <w:p w14:paraId="373903A8" w14:textId="77777777" w:rsidR="00E56B51" w:rsidRDefault="00E56B51" w:rsidP="001D1977">
      <w:pPr>
        <w:spacing w:after="0"/>
        <w:ind w:left="0"/>
        <w:rPr>
          <w:rFonts w:eastAsiaTheme="minorEastAsia"/>
          <w:sz w:val="20"/>
          <w:szCs w:val="20"/>
          <w:lang w:eastAsia="zh-CN"/>
        </w:rPr>
      </w:pPr>
    </w:p>
    <w:p w14:paraId="59ECC741" w14:textId="44B24544" w:rsidR="00DF1509" w:rsidRDefault="001D1977" w:rsidP="001D1977">
      <w:pPr>
        <w:spacing w:after="0"/>
        <w:ind w:left="0"/>
        <w:rPr>
          <w:lang w:eastAsia="zh-CN"/>
        </w:rPr>
      </w:pPr>
      <w:r>
        <w:rPr>
          <w:lang w:eastAsia="zh-CN"/>
        </w:rPr>
        <w:t>&lt;CODE ENDS&gt;</w:t>
      </w:r>
    </w:p>
    <w:p w14:paraId="4B43D657" w14:textId="77777777" w:rsidR="0003255F" w:rsidRDefault="0003255F" w:rsidP="001D1977">
      <w:pPr>
        <w:spacing w:after="0"/>
        <w:ind w:left="0"/>
        <w:rPr>
          <w:lang w:eastAsia="zh-CN"/>
        </w:rPr>
      </w:pPr>
    </w:p>
    <w:p w14:paraId="7FC3967C" w14:textId="77777777" w:rsidR="0003255F" w:rsidRPr="00DF1509" w:rsidRDefault="0003255F" w:rsidP="001D1977">
      <w:pPr>
        <w:spacing w:after="0"/>
        <w:ind w:left="0"/>
        <w:rPr>
          <w:lang w:eastAsia="zh-CN"/>
        </w:rPr>
      </w:pPr>
    </w:p>
    <w:p w14:paraId="6BA4EE10" w14:textId="7779FADC" w:rsidR="009E0201" w:rsidRPr="009E0201" w:rsidRDefault="009E0201" w:rsidP="00707DC6">
      <w:pPr>
        <w:pStyle w:val="Heading1"/>
      </w:pPr>
      <w:bookmarkStart w:id="2869" w:name="_Toc462648959"/>
      <w:bookmarkStart w:id="2870" w:name="_Toc477116953"/>
      <w:r>
        <w:t>Security</w:t>
      </w:r>
      <w:bookmarkEnd w:id="2869"/>
      <w:r>
        <w:t xml:space="preserve"> </w:t>
      </w:r>
      <w:r w:rsidR="002B68C0">
        <w:t>Considerations</w:t>
      </w:r>
      <w:bookmarkEnd w:id="2870"/>
    </w:p>
    <w:p w14:paraId="08FA4EAD" w14:textId="77777777" w:rsidR="002E1791" w:rsidRDefault="002E1791" w:rsidP="002B68C0">
      <w:pPr>
        <w:spacing w:after="0" w:line="240" w:lineRule="auto"/>
      </w:pPr>
      <w:r>
        <w:t>The configuration, state, and action data defined in this document</w:t>
      </w:r>
    </w:p>
    <w:p w14:paraId="05A9052A" w14:textId="286C57B8" w:rsidR="002E1791" w:rsidRDefault="002E1791" w:rsidP="002B68C0">
      <w:pPr>
        <w:spacing w:after="0" w:line="240" w:lineRule="auto"/>
      </w:pPr>
      <w:r>
        <w:t>are designed to be accessed via a management protocol with a secure</w:t>
      </w:r>
    </w:p>
    <w:p w14:paraId="4037C638" w14:textId="49E6E52B" w:rsidR="002E1791" w:rsidRDefault="002E1791" w:rsidP="002B68C0">
      <w:pPr>
        <w:spacing w:after="0" w:line="240" w:lineRule="auto"/>
      </w:pPr>
      <w:r>
        <w:t>transport layer, such as NETCONF [</w:t>
      </w:r>
      <w:hyperlink r:id="rId15" w:tooltip="&quot;Network Configuration Protocol (NETCONF)&quot;" w:history="1">
        <w:r>
          <w:rPr>
            <w:rStyle w:val="Hyperlink"/>
          </w:rPr>
          <w:t>RFC6241</w:t>
        </w:r>
      </w:hyperlink>
      <w:r>
        <w:t>].  The NETCONF access</w:t>
      </w:r>
    </w:p>
    <w:p w14:paraId="36BC2165" w14:textId="72FBE8A2" w:rsidR="002E1791" w:rsidRDefault="002E1791" w:rsidP="002B68C0">
      <w:pPr>
        <w:spacing w:after="0" w:line="240" w:lineRule="auto"/>
      </w:pPr>
      <w:r>
        <w:t>control model [</w:t>
      </w:r>
      <w:hyperlink r:id="rId16" w:tooltip="&quot;Network Configuration Protocol (NETCONF) Access Control Model&quot;" w:history="1">
        <w:r>
          <w:rPr>
            <w:rStyle w:val="Hyperlink"/>
          </w:rPr>
          <w:t>RFC6536</w:t>
        </w:r>
      </w:hyperlink>
      <w:r>
        <w:t>] provides the means to restrict access for</w:t>
      </w:r>
    </w:p>
    <w:p w14:paraId="6A59EB5E" w14:textId="45188DB5" w:rsidR="002E1791" w:rsidRDefault="002E1791" w:rsidP="002B68C0">
      <w:pPr>
        <w:spacing w:after="0" w:line="240" w:lineRule="auto"/>
      </w:pPr>
      <w:r>
        <w:t>particular NETCONF users to a preconfigured subset of all available</w:t>
      </w:r>
    </w:p>
    <w:p w14:paraId="16A76086" w14:textId="5A012029" w:rsidR="002E1791" w:rsidRDefault="002E1791" w:rsidP="002B68C0">
      <w:pPr>
        <w:spacing w:after="0" w:line="240" w:lineRule="auto"/>
      </w:pPr>
      <w:r>
        <w:t>NETCONF protocol operations and content.</w:t>
      </w:r>
    </w:p>
    <w:p w14:paraId="2E2EB352" w14:textId="77777777" w:rsidR="002E1791" w:rsidRDefault="002E1791" w:rsidP="002B68C0">
      <w:pPr>
        <w:spacing w:after="0" w:line="240" w:lineRule="auto"/>
      </w:pPr>
    </w:p>
    <w:p w14:paraId="50A224EF" w14:textId="783BA2B4" w:rsidR="002E1791" w:rsidRDefault="002E1791" w:rsidP="002B68C0">
      <w:pPr>
        <w:spacing w:after="0" w:line="240" w:lineRule="auto"/>
      </w:pPr>
      <w:r>
        <w:t>A number of configuration data nodes defined in this document are</w:t>
      </w:r>
    </w:p>
    <w:p w14:paraId="4EB10969" w14:textId="26423E26" w:rsidR="002E1791" w:rsidRPr="002B68C0" w:rsidRDefault="002B68C0" w:rsidP="002B68C0">
      <w:pPr>
        <w:spacing w:after="0" w:line="240" w:lineRule="auto"/>
      </w:pPr>
      <w:r>
        <w:t xml:space="preserve">writable/deletable (i.e., "config true") </w:t>
      </w:r>
      <w:r w:rsidR="002E1791">
        <w:t>These data nodes may be considered sensitive</w:t>
      </w:r>
      <w:r>
        <w:t xml:space="preserve"> </w:t>
      </w:r>
      <w:r w:rsidR="002E1791">
        <w:t xml:space="preserve">or vulnerable in some network environments. </w:t>
      </w:r>
    </w:p>
    <w:p w14:paraId="193C82E9" w14:textId="77777777" w:rsidR="002942DC" w:rsidRDefault="002942DC" w:rsidP="007030DF">
      <w:pPr>
        <w:pStyle w:val="RFCFigure"/>
      </w:pPr>
    </w:p>
    <w:p w14:paraId="5656F073" w14:textId="605351E7" w:rsidR="002B68C0" w:rsidRDefault="002B68C0" w:rsidP="00DA671C">
      <w:pPr>
        <w:pStyle w:val="Heading1"/>
      </w:pPr>
      <w:bookmarkStart w:id="2871" w:name="_Toc477116954"/>
      <w:bookmarkStart w:id="2872" w:name="_Toc462648960"/>
      <w:r>
        <w:t>IANA Considerations</w:t>
      </w:r>
      <w:bookmarkEnd w:id="2871"/>
      <w:r>
        <w:t xml:space="preserve"> </w:t>
      </w:r>
    </w:p>
    <w:p w14:paraId="70C0B6D3" w14:textId="2C329E36" w:rsidR="002B68C0" w:rsidRPr="002B68C0" w:rsidRDefault="002B68C0" w:rsidP="002B68C0">
      <w:r>
        <w:t>TDB</w:t>
      </w:r>
    </w:p>
    <w:p w14:paraId="4176F232" w14:textId="77777777" w:rsidR="00063043" w:rsidRDefault="00063043" w:rsidP="00DA671C">
      <w:pPr>
        <w:pStyle w:val="Heading1"/>
      </w:pPr>
      <w:bookmarkStart w:id="2873" w:name="_Toc477116955"/>
      <w:r>
        <w:t>Acknowledgements</w:t>
      </w:r>
      <w:bookmarkEnd w:id="2872"/>
      <w:bookmarkEnd w:id="2873"/>
    </w:p>
    <w:p w14:paraId="0B3641EF" w14:textId="77777777" w:rsidR="00DA671C" w:rsidRDefault="00DA671C" w:rsidP="00DA671C">
      <w:pPr>
        <w:pStyle w:val="Heading1"/>
      </w:pPr>
      <w:bookmarkStart w:id="2874" w:name="_Toc462648961"/>
      <w:bookmarkStart w:id="2875" w:name="_Toc477116956"/>
      <w:r w:rsidRPr="00891BA3">
        <w:t>References</w:t>
      </w:r>
      <w:bookmarkEnd w:id="2874"/>
      <w:bookmarkEnd w:id="2875"/>
    </w:p>
    <w:p w14:paraId="3B8C122A" w14:textId="77777777" w:rsidR="00DA671C" w:rsidRDefault="00DA671C" w:rsidP="005D720B">
      <w:pPr>
        <w:pStyle w:val="Heading2"/>
      </w:pPr>
      <w:bookmarkStart w:id="2876" w:name="_Toc462648962"/>
      <w:bookmarkStart w:id="2877" w:name="_Toc477116957"/>
      <w:r>
        <w:t>Informative References</w:t>
      </w:r>
      <w:bookmarkEnd w:id="2876"/>
      <w:bookmarkEnd w:id="2877"/>
    </w:p>
    <w:p w14:paraId="07A1B2C6" w14:textId="77777777" w:rsidR="00382AC4" w:rsidRDefault="00382AC4" w:rsidP="006E2E51">
      <w:pPr>
        <w:pStyle w:val="RFCReferencesBookmark"/>
      </w:pPr>
      <w:r>
        <w:t>[RFC4110] R. Callon and M. Suzuki, “A Framework for Layer 3 Provider-Provisioned Virtual Private Networks (PPVPNs)”, RFC 4110, July 2005.</w:t>
      </w:r>
    </w:p>
    <w:p w14:paraId="6153FD6A" w14:textId="77777777" w:rsidR="00F31942" w:rsidRDefault="00F31942" w:rsidP="006E2E51">
      <w:pPr>
        <w:pStyle w:val="RFCReferencesBookmark"/>
      </w:pPr>
      <w:r>
        <w:lastRenderedPageBreak/>
        <w:t xml:space="preserve">[RFC6020] M. Bjorklund, Ed., “YANG – A Data Modeling Language for the Network Configuration Protocol (NETCONF)”, RFC 6020, October 2010. </w:t>
      </w:r>
    </w:p>
    <w:p w14:paraId="6E2DC125" w14:textId="77777777" w:rsidR="006E2E51" w:rsidRDefault="00804ACE" w:rsidP="006E2E51">
      <w:pPr>
        <w:pStyle w:val="RFCReferencesBookmark"/>
        <w:rPr>
          <w:rFonts w:eastAsia="Times New Roman"/>
        </w:rPr>
      </w:pPr>
      <w:r w:rsidRPr="00804ACE">
        <w:rPr>
          <w:rFonts w:hint="eastAsia"/>
        </w:rPr>
        <w:t>[</w:t>
      </w:r>
      <w:r w:rsidR="002C6134">
        <w:t>Service-</w:t>
      </w:r>
      <w:r w:rsidRPr="00804ACE">
        <w:t>YANG</w:t>
      </w:r>
      <w:r w:rsidRPr="00804ACE">
        <w:rPr>
          <w:rFonts w:hint="eastAsia"/>
        </w:rPr>
        <w:t>]</w:t>
      </w:r>
      <w:r w:rsidRPr="00804ACE">
        <w:t xml:space="preserve"> Q. Wu, W. Liu and A. Farrel, “</w:t>
      </w:r>
      <w:r w:rsidRPr="00804ACE">
        <w:rPr>
          <w:rFonts w:eastAsia="Times New Roman"/>
        </w:rPr>
        <w:t>Service Models Explained”,</w:t>
      </w:r>
      <w:r>
        <w:rPr>
          <w:rFonts w:eastAsia="Times New Roman"/>
        </w:rPr>
        <w:t xml:space="preserve"> </w:t>
      </w:r>
      <w:r w:rsidRPr="00804ACE">
        <w:rPr>
          <w:rFonts w:eastAsia="Times New Roman"/>
        </w:rPr>
        <w:t xml:space="preserve">draft-wu-opsawg-service-model-explained, work in progress. </w:t>
      </w:r>
    </w:p>
    <w:p w14:paraId="6C578906" w14:textId="77777777" w:rsidR="006E2E51" w:rsidRDefault="006E2E51" w:rsidP="006E2E51">
      <w:pPr>
        <w:pStyle w:val="RFCReferencesBookmark"/>
      </w:pPr>
      <w:r>
        <w:t>[Netmod-Yang-Model-C</w:t>
      </w:r>
      <w:r w:rsidRPr="00DA0AEF">
        <w:t>lassification]</w:t>
      </w:r>
      <w:r>
        <w:t xml:space="preserve"> D. Bogdanovic, </w:t>
      </w:r>
      <w:r w:rsidRPr="006E2E51">
        <w:t>B. Claise</w:t>
      </w:r>
      <w:r>
        <w:t>, a</w:t>
      </w:r>
      <w:r w:rsidRPr="006E2E51">
        <w:t>nd C. Moberg</w:t>
      </w:r>
      <w:r>
        <w:t xml:space="preserve">, “YANG Module Classification”, </w:t>
      </w:r>
      <w:r w:rsidRPr="006E2E51">
        <w:t>draft-ietf-net</w:t>
      </w:r>
      <w:r>
        <w:t xml:space="preserve">mod-yang-model-classification, work in progress. </w:t>
      </w:r>
    </w:p>
    <w:p w14:paraId="75308A43" w14:textId="77777777" w:rsidR="00251C7E" w:rsidRDefault="00251C7E" w:rsidP="00F31942">
      <w:pPr>
        <w:pStyle w:val="RFCReferencesBookmark"/>
        <w:spacing w:after="0"/>
      </w:pPr>
      <w:r>
        <w:t>[Netconf] Enns, R., Ed., Bjorklund, M., Ed., Schoenwaelder, J., Ed.,</w:t>
      </w:r>
    </w:p>
    <w:p w14:paraId="62351982" w14:textId="77777777" w:rsidR="00251C7E" w:rsidRDefault="00251C7E" w:rsidP="00F31942">
      <w:pPr>
        <w:pStyle w:val="RFCReferencesBookmark"/>
        <w:spacing w:after="0"/>
      </w:pPr>
      <w:r>
        <w:t xml:space="preserve">          and A. Bierman, Ed., "Network Configuration Protocol</w:t>
      </w:r>
    </w:p>
    <w:p w14:paraId="2A208318" w14:textId="77777777" w:rsidR="00251C7E" w:rsidRDefault="00251C7E" w:rsidP="00F31942">
      <w:pPr>
        <w:pStyle w:val="RFCReferencesBookmark"/>
        <w:spacing w:after="0"/>
      </w:pPr>
      <w:r>
        <w:t xml:space="preserve">          (NETCONF)", RFC 6241.</w:t>
      </w:r>
    </w:p>
    <w:p w14:paraId="3C51F4A7" w14:textId="77777777" w:rsidR="00F31942" w:rsidRDefault="00F31942" w:rsidP="00F31942">
      <w:pPr>
        <w:pStyle w:val="RFCReferencesBookmark"/>
        <w:spacing w:after="0"/>
      </w:pPr>
    </w:p>
    <w:p w14:paraId="2F2388B4" w14:textId="77777777" w:rsidR="006E2E51" w:rsidRDefault="00F279FE" w:rsidP="002942DC">
      <w:pPr>
        <w:pStyle w:val="RFCReferencesBookmark"/>
      </w:pPr>
      <w:r>
        <w:t xml:space="preserve">[Restconf] A. Bierman, M. Bjorklund, and K. Watsen, “RESTCONF Protocol”, draft-ietf-netconf-restconf, work in progress. </w:t>
      </w:r>
    </w:p>
    <w:p w14:paraId="4920E9BC" w14:textId="263F6CB5" w:rsidR="00F92F90" w:rsidRPr="002942DC" w:rsidRDefault="00F92F90" w:rsidP="005D720B">
      <w:pPr>
        <w:pStyle w:val="Heading2"/>
      </w:pPr>
      <w:bookmarkStart w:id="2878" w:name="_Toc477116958"/>
      <w:r>
        <w:t>Normative References</w:t>
      </w:r>
      <w:bookmarkEnd w:id="2878"/>
    </w:p>
    <w:p w14:paraId="014039A9" w14:textId="77777777" w:rsidR="00804ACE" w:rsidRDefault="007030DF" w:rsidP="00804ACE">
      <w:pPr>
        <w:pStyle w:val="RFCReferencesBookmark"/>
      </w:pPr>
      <w:r>
        <w:t>[ACTN</w:t>
      </w:r>
      <w:r w:rsidR="00804ACE" w:rsidRPr="00804ACE">
        <w:t xml:space="preserve">-Frame] </w:t>
      </w:r>
      <w:r w:rsidR="00804ACE">
        <w:t>D. Cecarelli and Y. Lee, “</w:t>
      </w:r>
      <w:r w:rsidR="00804ACE" w:rsidRPr="00804ACE">
        <w:t>Framework for Abstraction and Control of Traffic Engineered Networks</w:t>
      </w:r>
      <w:r w:rsidR="00804ACE">
        <w:t xml:space="preserve">”, draft-ietf-teas-actn-framework, work in progress. </w:t>
      </w:r>
    </w:p>
    <w:p w14:paraId="17F0BAD3" w14:textId="05D2043E" w:rsidR="00804ACE" w:rsidRDefault="00BE0D99" w:rsidP="002942DC">
      <w:pPr>
        <w:pStyle w:val="RFCReferencesBookmark"/>
      </w:pPr>
      <w:r>
        <w:t>[TE-T</w:t>
      </w:r>
      <w:r w:rsidR="00804ACE">
        <w:t>opology]</w:t>
      </w:r>
      <w:r w:rsidR="00E12980">
        <w:t xml:space="preserve"> X. Liu, et</w:t>
      </w:r>
      <w:r>
        <w:t xml:space="preserve"> al., “YANG Data Model for TE Topologies”, draft-ietf-teas-yang-te-topo, work in progress. </w:t>
      </w:r>
    </w:p>
    <w:p w14:paraId="093BED80" w14:textId="77777777" w:rsidR="00804ACE" w:rsidRPr="00BE0D99" w:rsidRDefault="00804ACE" w:rsidP="00BE0D99">
      <w:pPr>
        <w:pStyle w:val="RFCReferencesBookmark"/>
      </w:pPr>
      <w:r>
        <w:t>[TE</w:t>
      </w:r>
      <w:r w:rsidR="00BE0D99">
        <w:t>-T</w:t>
      </w:r>
      <w:r>
        <w:t>unnel]</w:t>
      </w:r>
      <w:r w:rsidR="00BE0D99">
        <w:t xml:space="preserve"> T. Saad (Editor), “A YANG Data Model for Traffic Engineering Tunnels and Interfaces”, draft-ietf-teas-yang-te, work in progress. </w:t>
      </w:r>
    </w:p>
    <w:p w14:paraId="5B12F2FF" w14:textId="77777777" w:rsidR="00382AC4" w:rsidRDefault="007030DF" w:rsidP="00382AC4">
      <w:pPr>
        <w:pStyle w:val="RFCReferencesBookmark"/>
      </w:pPr>
      <w:r w:rsidRPr="00BE0D99">
        <w:t>[ACTN-VN-</w:t>
      </w:r>
      <w:r w:rsidR="002C6134" w:rsidRPr="00BE0D99">
        <w:t>YANG]</w:t>
      </w:r>
      <w:r w:rsidR="00BE0D99" w:rsidRPr="00BE0D99">
        <w:t xml:space="preserve"> Y. Lee (Editor), “A Yang </w:t>
      </w:r>
      <w:r w:rsidR="00BE0D99">
        <w:t xml:space="preserve">Data Model for ACTN VN Operation”, </w:t>
      </w:r>
      <w:r w:rsidR="00BE0D99" w:rsidRPr="00BE0D99">
        <w:t>dr</w:t>
      </w:r>
      <w:r w:rsidR="00BE0D99">
        <w:t xml:space="preserve">aft-lee-teas-actn-vn-yang, work in progress. </w:t>
      </w:r>
    </w:p>
    <w:p w14:paraId="0100F845" w14:textId="54B40A93" w:rsidR="00382AC4" w:rsidRDefault="00F92F90" w:rsidP="00382AC4">
      <w:pPr>
        <w:pStyle w:val="RFCReferencesBookmark"/>
      </w:pPr>
      <w:r>
        <w:t>[L3</w:t>
      </w:r>
      <w:r w:rsidR="0023384B">
        <w:t>SM</w:t>
      </w:r>
      <w:r w:rsidR="00382AC4">
        <w:t xml:space="preserve">-YANG] </w:t>
      </w:r>
      <w:r w:rsidR="00F31942">
        <w:t xml:space="preserve">S. Litkowski, L.Tomotaki, and K. Ogaki, “YANG Data Model for L3VPN service delivery”, draft-ietf-l3sm-l3vpn-service-model, work in progress. </w:t>
      </w:r>
    </w:p>
    <w:p w14:paraId="2D5DB131" w14:textId="77777777" w:rsidR="00F92F90" w:rsidRDefault="00E12980" w:rsidP="00F92F90">
      <w:pPr>
        <w:pStyle w:val="RFCReferencesBookmark"/>
      </w:pPr>
      <w:r>
        <w:t>[PCEP-Service-Aware] D. Dhody, et al., “</w:t>
      </w:r>
      <w:r w:rsidRPr="00E12980">
        <w:t>Extensions to the Path Computation Element Communication Protocol (PCEP)</w:t>
      </w:r>
      <w:r>
        <w:t xml:space="preserve"> </w:t>
      </w:r>
      <w:r w:rsidRPr="00E12980">
        <w:t xml:space="preserve">to compute service </w:t>
      </w:r>
      <w:r>
        <w:t xml:space="preserve">aware Label Switched Path (LSP)”, </w:t>
      </w:r>
      <w:r w:rsidRPr="00E12980">
        <w:t>draf</w:t>
      </w:r>
      <w:r>
        <w:t xml:space="preserve">t-ietf-pce-pcep-service-aware, work in progress. </w:t>
      </w:r>
    </w:p>
    <w:p w14:paraId="1A067D53" w14:textId="6250D703" w:rsidR="00F92F90" w:rsidRPr="00F92F90" w:rsidRDefault="00F92F90" w:rsidP="00F92F90">
      <w:pPr>
        <w:pStyle w:val="RFCReferencesBookmark"/>
      </w:pPr>
      <w:r w:rsidRPr="00F92F90">
        <w:lastRenderedPageBreak/>
        <w:t xml:space="preserve">[ACTN-PERF] </w:t>
      </w:r>
      <w:r>
        <w:t>Y. XU, et al., “</w:t>
      </w:r>
      <w:r w:rsidRPr="00F92F90">
        <w:t>Use Cases and Requirements of Dynamic Service Control based on Performance Monitoring in ACTN Architecture</w:t>
      </w:r>
      <w:r>
        <w:t>”,</w:t>
      </w:r>
      <w:r w:rsidRPr="00F92F90">
        <w:t xml:space="preserve"> draft-xu-actn-per</w:t>
      </w:r>
      <w:r>
        <w:t>f-dynamic-service-control-03, work in progress.</w:t>
      </w:r>
    </w:p>
    <w:p w14:paraId="1D411FC6" w14:textId="0134CB77" w:rsidR="00BE1B1F" w:rsidRPr="00F92F90" w:rsidRDefault="00BE1B1F" w:rsidP="00F92F90">
      <w:pPr>
        <w:pStyle w:val="RFCReferencesBookmark"/>
      </w:pPr>
    </w:p>
    <w:p w14:paraId="666CA4F4" w14:textId="77777777" w:rsidR="00BE1B1F" w:rsidRPr="00B4257F" w:rsidRDefault="00BE1B1F" w:rsidP="00B4257F">
      <w:pPr>
        <w:pStyle w:val="RFCReferencesBookmark"/>
        <w:rPr>
          <w:rFonts w:eastAsiaTheme="minorEastAsia"/>
          <w:lang w:eastAsia="zh-CN"/>
        </w:rPr>
      </w:pPr>
    </w:p>
    <w:p w14:paraId="7101088E" w14:textId="77777777" w:rsidR="00172CF8" w:rsidRDefault="00172CF8" w:rsidP="00172CF8">
      <w:pPr>
        <w:pStyle w:val="Heading1"/>
      </w:pPr>
      <w:bookmarkStart w:id="2879" w:name="_Toc462648963"/>
      <w:bookmarkStart w:id="2880" w:name="_Toc477116959"/>
      <w:r>
        <w:t>Contributors</w:t>
      </w:r>
      <w:bookmarkEnd w:id="2879"/>
      <w:bookmarkEnd w:id="2880"/>
    </w:p>
    <w:p w14:paraId="4FB224EC" w14:textId="77777777" w:rsidR="00172CF8" w:rsidRDefault="00172CF8" w:rsidP="00172CF8">
      <w:pPr>
        <w:spacing w:after="0" w:line="240" w:lineRule="auto"/>
      </w:pPr>
    </w:p>
    <w:p w14:paraId="003F5CF6" w14:textId="77777777" w:rsidR="00DA671C" w:rsidRPr="00071D4E" w:rsidRDefault="00DA671C" w:rsidP="00DA671C">
      <w:pPr>
        <w:pStyle w:val="RFCH1-nonum"/>
      </w:pPr>
      <w:bookmarkStart w:id="2881" w:name="_Toc462648964"/>
      <w:bookmarkStart w:id="2882" w:name="_Toc477116960"/>
      <w:r w:rsidRPr="00071D4E">
        <w:t>Authors' Addresses</w:t>
      </w:r>
      <w:bookmarkEnd w:id="2881"/>
      <w:bookmarkEnd w:id="2882"/>
    </w:p>
    <w:p w14:paraId="19DDFA13" w14:textId="77777777" w:rsidR="00414696" w:rsidRPr="0080525B" w:rsidRDefault="00414696" w:rsidP="00414696">
      <w:pPr>
        <w:pStyle w:val="RFCFigure"/>
      </w:pPr>
      <w:r w:rsidRPr="0080525B">
        <w:t>Young Lee</w:t>
      </w:r>
    </w:p>
    <w:p w14:paraId="73CF60ED" w14:textId="77777777" w:rsidR="00414696" w:rsidRPr="0080525B" w:rsidRDefault="00414696" w:rsidP="00414696">
      <w:pPr>
        <w:pStyle w:val="RFCFigure"/>
      </w:pPr>
      <w:r w:rsidRPr="0080525B">
        <w:t xml:space="preserve">Huawei Technologies </w:t>
      </w:r>
    </w:p>
    <w:p w14:paraId="75C64AE1" w14:textId="70272148" w:rsidR="00414696" w:rsidRPr="0080525B" w:rsidRDefault="00414696" w:rsidP="00414696">
      <w:pPr>
        <w:pStyle w:val="RFCFigure"/>
      </w:pPr>
      <w:r w:rsidRPr="0080525B">
        <w:t>5340 Legacy Drive</w:t>
      </w:r>
      <w:r w:rsidR="002B68C0">
        <w:t xml:space="preserve"> Suite 173</w:t>
      </w:r>
    </w:p>
    <w:p w14:paraId="7A4CEAD5" w14:textId="09D9DCBB" w:rsidR="00414696" w:rsidRPr="0080525B" w:rsidRDefault="002B68C0" w:rsidP="002B68C0">
      <w:pPr>
        <w:pStyle w:val="RFCFigure"/>
      </w:pPr>
      <w:r>
        <w:t>Plano, TX 75024</w:t>
      </w:r>
      <w:r w:rsidR="00414696" w:rsidRPr="0080525B">
        <w:t xml:space="preserve">, USA </w:t>
      </w:r>
    </w:p>
    <w:p w14:paraId="73D9F48C" w14:textId="77777777" w:rsidR="00414696" w:rsidRPr="0080525B" w:rsidRDefault="00414696" w:rsidP="00414696">
      <w:pPr>
        <w:pStyle w:val="RFCFigure"/>
      </w:pPr>
    </w:p>
    <w:p w14:paraId="7AA680AB" w14:textId="60A31FFC" w:rsidR="008F1940" w:rsidRDefault="00414696" w:rsidP="008F1940">
      <w:pPr>
        <w:pStyle w:val="RFCFigure"/>
        <w:rPr>
          <w:rStyle w:val="Hyperlink"/>
          <w:color w:val="auto"/>
          <w:u w:val="none"/>
        </w:rPr>
      </w:pPr>
      <w:r w:rsidRPr="0080525B">
        <w:t xml:space="preserve">Email: </w:t>
      </w:r>
      <w:hyperlink r:id="rId17" w:history="1">
        <w:r w:rsidRPr="0080525B">
          <w:rPr>
            <w:rStyle w:val="Hyperlink"/>
            <w:color w:val="auto"/>
            <w:u w:val="none"/>
          </w:rPr>
          <w:t>leeyoung@huawei.com</w:t>
        </w:r>
      </w:hyperlink>
    </w:p>
    <w:p w14:paraId="7BB090F1" w14:textId="77777777" w:rsidR="002B68C0" w:rsidRDefault="002B68C0" w:rsidP="008F1940">
      <w:pPr>
        <w:pStyle w:val="RFCFigure"/>
        <w:rPr>
          <w:rStyle w:val="Hyperlink"/>
          <w:color w:val="auto"/>
          <w:u w:val="none"/>
        </w:rPr>
      </w:pPr>
    </w:p>
    <w:p w14:paraId="367775AE" w14:textId="77777777" w:rsidR="002B68C0" w:rsidRPr="002B68C0" w:rsidRDefault="002B68C0" w:rsidP="002B68C0">
      <w:pPr>
        <w:spacing w:after="0" w:line="240" w:lineRule="auto"/>
      </w:pPr>
      <w:r w:rsidRPr="002B68C0">
        <w:t>Dhruv Dhody</w:t>
      </w:r>
    </w:p>
    <w:p w14:paraId="1FEA6583" w14:textId="0C7E4833" w:rsidR="002B68C0" w:rsidRPr="002B68C0" w:rsidRDefault="002B68C0" w:rsidP="002B68C0">
      <w:pPr>
        <w:spacing w:after="0" w:line="240" w:lineRule="auto"/>
      </w:pPr>
      <w:r w:rsidRPr="002B68C0">
        <w:t>Huawei Technology</w:t>
      </w:r>
    </w:p>
    <w:p w14:paraId="7E450922" w14:textId="39AFADF3" w:rsidR="002B68C0" w:rsidRPr="002B68C0" w:rsidRDefault="002B68C0" w:rsidP="002B68C0">
      <w:pPr>
        <w:spacing w:after="0" w:line="240" w:lineRule="auto"/>
        <w:ind w:left="0"/>
      </w:pPr>
      <w:r>
        <w:t xml:space="preserve">   </w:t>
      </w:r>
      <w:r w:rsidRPr="002B68C0">
        <w:t>Leela Palace</w:t>
      </w:r>
    </w:p>
    <w:p w14:paraId="397C668C" w14:textId="23B10E22" w:rsidR="002B68C0" w:rsidRPr="002B68C0" w:rsidRDefault="002B68C0" w:rsidP="002B68C0">
      <w:pPr>
        <w:spacing w:after="0" w:line="240" w:lineRule="auto"/>
      </w:pPr>
      <w:r w:rsidRPr="002B68C0">
        <w:t>Bangalore, Karnataka 560008</w:t>
      </w:r>
    </w:p>
    <w:p w14:paraId="7476D2D0" w14:textId="5A77F36F" w:rsidR="002B68C0" w:rsidRPr="002B68C0" w:rsidRDefault="002B68C0" w:rsidP="002B68C0">
      <w:pPr>
        <w:spacing w:after="0" w:line="240" w:lineRule="auto"/>
      </w:pPr>
      <w:r w:rsidRPr="002B68C0">
        <w:t>India</w:t>
      </w:r>
    </w:p>
    <w:p w14:paraId="3B7D94A2" w14:textId="77777777" w:rsidR="002B68C0" w:rsidRDefault="002B68C0" w:rsidP="002B68C0">
      <w:pPr>
        <w:spacing w:after="0" w:line="240" w:lineRule="auto"/>
      </w:pPr>
    </w:p>
    <w:p w14:paraId="0D825A1F" w14:textId="46C2D54C" w:rsidR="002B68C0" w:rsidRPr="002B68C0" w:rsidRDefault="002B68C0" w:rsidP="002B68C0">
      <w:pPr>
        <w:spacing w:after="0" w:line="240" w:lineRule="auto"/>
      </w:pPr>
      <w:r w:rsidRPr="002B68C0">
        <w:t>Email: dhruv.dhody@huawei.com</w:t>
      </w:r>
    </w:p>
    <w:p w14:paraId="3FB565E3" w14:textId="77777777" w:rsidR="002B68C0" w:rsidRDefault="002B68C0" w:rsidP="008F1940">
      <w:pPr>
        <w:pStyle w:val="RFCFigure"/>
      </w:pPr>
    </w:p>
    <w:p w14:paraId="612EA048" w14:textId="77777777" w:rsidR="00594CB8" w:rsidRDefault="00594CB8" w:rsidP="00594CB8">
      <w:pPr>
        <w:pStyle w:val="NoSpacing"/>
      </w:pPr>
      <w:r>
        <w:t>Satish Karunanithi</w:t>
      </w:r>
    </w:p>
    <w:p w14:paraId="2A13A868" w14:textId="54C7DBBF" w:rsidR="00594CB8" w:rsidRPr="002B68C0" w:rsidRDefault="00594CB8" w:rsidP="00594CB8">
      <w:pPr>
        <w:pStyle w:val="NoSpacing"/>
      </w:pPr>
      <w:r w:rsidRPr="002B68C0">
        <w:t>Huawei Technology</w:t>
      </w:r>
    </w:p>
    <w:p w14:paraId="4F3057A0" w14:textId="15A4C1D0" w:rsidR="00594CB8" w:rsidRPr="002B68C0" w:rsidRDefault="00594CB8" w:rsidP="00594CB8">
      <w:pPr>
        <w:pStyle w:val="NoSpacing"/>
      </w:pPr>
      <w:r w:rsidRPr="002B68C0">
        <w:t>Leela Palace</w:t>
      </w:r>
    </w:p>
    <w:p w14:paraId="0C9E77A9" w14:textId="77777777" w:rsidR="00594CB8" w:rsidRPr="002B68C0" w:rsidRDefault="00594CB8" w:rsidP="00594CB8">
      <w:pPr>
        <w:pStyle w:val="NoSpacing"/>
      </w:pPr>
      <w:r w:rsidRPr="002B68C0">
        <w:t>Bangalore, Karnataka 560008</w:t>
      </w:r>
    </w:p>
    <w:p w14:paraId="36613C67" w14:textId="77777777" w:rsidR="00594CB8" w:rsidRDefault="00594CB8" w:rsidP="00594CB8">
      <w:pPr>
        <w:pStyle w:val="NoSpacing"/>
      </w:pPr>
      <w:r w:rsidRPr="002B68C0">
        <w:t>India</w:t>
      </w:r>
    </w:p>
    <w:p w14:paraId="4B570320" w14:textId="77777777" w:rsidR="00594CB8" w:rsidRDefault="00594CB8" w:rsidP="00594CB8">
      <w:pPr>
        <w:spacing w:after="0" w:line="240" w:lineRule="auto"/>
      </w:pPr>
    </w:p>
    <w:p w14:paraId="193F15A8" w14:textId="2F93DE28" w:rsidR="00594CB8" w:rsidRPr="0080525B" w:rsidRDefault="00594CB8" w:rsidP="00594CB8">
      <w:r>
        <w:t xml:space="preserve">Email: </w:t>
      </w:r>
      <w:r w:rsidRPr="002B68C0">
        <w:t>satish.karunanithi@gmail.com</w:t>
      </w:r>
    </w:p>
    <w:p w14:paraId="6B168FC4" w14:textId="77777777" w:rsidR="00414696" w:rsidRDefault="00414696" w:rsidP="0080525B">
      <w:pPr>
        <w:pStyle w:val="RFCFigure"/>
        <w:rPr>
          <w:rFonts w:eastAsiaTheme="minorEastAsia"/>
          <w:lang w:eastAsia="zh-CN"/>
        </w:rPr>
      </w:pPr>
    </w:p>
    <w:p w14:paraId="7F8BC6CF" w14:textId="11678669" w:rsidR="00653D80" w:rsidRDefault="008F1940" w:rsidP="00653D80">
      <w:pPr>
        <w:pStyle w:val="RFCFigure"/>
        <w:ind w:left="0"/>
        <w:rPr>
          <w:szCs w:val="20"/>
        </w:rPr>
      </w:pPr>
      <w:r>
        <w:rPr>
          <w:szCs w:val="20"/>
        </w:rPr>
        <w:tab/>
        <w:t>Ricard Vilalta</w:t>
      </w:r>
    </w:p>
    <w:p w14:paraId="64399DCC" w14:textId="5FE476B5" w:rsidR="008F1940" w:rsidRPr="00FC65BF" w:rsidRDefault="00FC65BF" w:rsidP="00653D80">
      <w:pPr>
        <w:pStyle w:val="RFCFigure"/>
        <w:ind w:left="0"/>
        <w:rPr>
          <w:szCs w:val="20"/>
          <w:lang w:val="es-ES_tradnl"/>
        </w:rPr>
      </w:pPr>
      <w:ins w:id="2883" w:author="Ricard Vilalta (CTTC)" w:date="2017-03-12T06:43:00Z">
        <w:r w:rsidRPr="00FC65BF">
          <w:rPr>
            <w:szCs w:val="20"/>
            <w:lang w:val="es-ES_tradnl"/>
          </w:rPr>
          <w:t xml:space="preserve">   </w:t>
        </w:r>
      </w:ins>
      <w:del w:id="2884" w:author="Ricard Vilalta (CTTC)" w:date="2017-03-12T06:43:00Z">
        <w:r w:rsidR="008F1940" w:rsidRPr="00FC65BF" w:rsidDel="00FC65BF">
          <w:rPr>
            <w:szCs w:val="20"/>
            <w:lang w:val="es-ES_tradnl"/>
          </w:rPr>
          <w:tab/>
        </w:r>
      </w:del>
      <w:del w:id="2885" w:author="Ricard Vilalta (CTTC)" w:date="2017-03-12T06:42:00Z">
        <w:r w:rsidR="008F1940" w:rsidRPr="00FC65BF" w:rsidDel="00FC65BF">
          <w:rPr>
            <w:szCs w:val="20"/>
            <w:lang w:val="es-ES_tradnl"/>
          </w:rPr>
          <w:delText>CTTC</w:delText>
        </w:r>
      </w:del>
      <w:ins w:id="2886" w:author="Ricard Vilalta (CTTC)" w:date="2017-03-12T06:42:00Z">
        <w:r w:rsidRPr="00FC65BF">
          <w:rPr>
            <w:szCs w:val="20"/>
            <w:lang w:val="es-ES_tradnl"/>
          </w:rPr>
          <w:t>Centre Tecnol</w:t>
        </w:r>
      </w:ins>
      <w:ins w:id="2887" w:author="Leeyoung" w:date="2017-03-12T23:13:00Z">
        <w:r w:rsidR="00DB3F7E">
          <w:rPr>
            <w:szCs w:val="20"/>
            <w:lang w:val="es-ES_tradnl"/>
          </w:rPr>
          <w:t>o</w:t>
        </w:r>
      </w:ins>
      <w:bookmarkStart w:id="2888" w:name="_GoBack"/>
      <w:bookmarkEnd w:id="2888"/>
      <w:ins w:id="2889" w:author="Ricard Vilalta (CTTC)" w:date="2017-03-12T06:42:00Z">
        <w:del w:id="2890" w:author="Leeyoung" w:date="2017-03-12T23:13:00Z">
          <w:r w:rsidRPr="00FC65BF" w:rsidDel="00DB3F7E">
            <w:rPr>
              <w:szCs w:val="20"/>
              <w:lang w:val="es-ES_tradnl"/>
            </w:rPr>
            <w:delText>ò</w:delText>
          </w:r>
        </w:del>
        <w:r w:rsidRPr="00FC65BF">
          <w:rPr>
            <w:szCs w:val="20"/>
            <w:lang w:val="es-ES_tradnl"/>
          </w:rPr>
          <w:t>gic de Telecomunicacions de C</w:t>
        </w:r>
        <w:r>
          <w:rPr>
            <w:szCs w:val="20"/>
            <w:lang w:val="es-ES_tradnl"/>
          </w:rPr>
          <w:t>atalunya (CTTC/CERCA)</w:t>
        </w:r>
      </w:ins>
    </w:p>
    <w:p w14:paraId="1E492A65" w14:textId="77777777" w:rsidR="00FC65BF" w:rsidRPr="00FC65BF" w:rsidRDefault="00FC65BF" w:rsidP="00FC65BF">
      <w:pPr>
        <w:pStyle w:val="RFCFigure"/>
        <w:ind w:left="0"/>
        <w:rPr>
          <w:ins w:id="2891" w:author="Ricard Vilalta (CTTC)" w:date="2017-03-12T06:42:00Z"/>
          <w:szCs w:val="20"/>
          <w:lang w:val="en-GB"/>
        </w:rPr>
      </w:pPr>
      <w:ins w:id="2892" w:author="Ricard Vilalta (CTTC)" w:date="2017-03-12T06:42:00Z">
        <w:r>
          <w:rPr>
            <w:szCs w:val="20"/>
            <w:lang w:val="es-ES_tradnl"/>
          </w:rPr>
          <w:tab/>
        </w:r>
        <w:r w:rsidRPr="00FC65BF">
          <w:rPr>
            <w:szCs w:val="20"/>
            <w:lang w:val="en-GB"/>
          </w:rPr>
          <w:t>Av. Carl Friedrich Gauss 7</w:t>
        </w:r>
      </w:ins>
    </w:p>
    <w:p w14:paraId="77EC3024" w14:textId="19F81F0C" w:rsidR="00FC65BF" w:rsidRPr="00FC65BF" w:rsidRDefault="00FC65BF" w:rsidP="00FC65BF">
      <w:pPr>
        <w:pStyle w:val="RFCFigure"/>
        <w:ind w:left="0"/>
        <w:rPr>
          <w:ins w:id="2893" w:author="Ricard Vilalta (CTTC)" w:date="2017-03-12T06:42:00Z"/>
          <w:szCs w:val="20"/>
          <w:lang w:val="en-GB"/>
        </w:rPr>
      </w:pPr>
      <w:ins w:id="2894" w:author="Ricard Vilalta (CTTC)" w:date="2017-03-12T06:42:00Z">
        <w:r>
          <w:rPr>
            <w:szCs w:val="20"/>
            <w:lang w:val="en-GB"/>
          </w:rPr>
          <w:t xml:space="preserve">   </w:t>
        </w:r>
        <w:r w:rsidRPr="00FC65BF">
          <w:rPr>
            <w:szCs w:val="20"/>
            <w:lang w:val="en-GB"/>
          </w:rPr>
          <w:t>08860 - Castelldefels</w:t>
        </w:r>
      </w:ins>
    </w:p>
    <w:p w14:paraId="3FCA2731" w14:textId="3224B256" w:rsidR="008F1940" w:rsidRPr="00FC65BF" w:rsidRDefault="00FC65BF" w:rsidP="00FC65BF">
      <w:pPr>
        <w:pStyle w:val="RFCFigure"/>
        <w:ind w:left="0"/>
        <w:rPr>
          <w:szCs w:val="20"/>
          <w:lang w:val="en-GB"/>
        </w:rPr>
      </w:pPr>
      <w:ins w:id="2895" w:author="Ricard Vilalta (CTTC)" w:date="2017-03-12T06:42:00Z">
        <w:r>
          <w:rPr>
            <w:szCs w:val="20"/>
            <w:lang w:val="en-GB"/>
          </w:rPr>
          <w:t xml:space="preserve">   </w:t>
        </w:r>
        <w:r w:rsidRPr="00FC65BF">
          <w:rPr>
            <w:szCs w:val="20"/>
            <w:lang w:val="en-GB"/>
          </w:rPr>
          <w:t>Barcelona (Spain)</w:t>
        </w:r>
      </w:ins>
    </w:p>
    <w:p w14:paraId="5E1C930F" w14:textId="18406D1C" w:rsidR="008F1940" w:rsidRDefault="008F1940" w:rsidP="00653D80">
      <w:pPr>
        <w:pStyle w:val="RFCFigure"/>
        <w:ind w:left="0"/>
        <w:rPr>
          <w:szCs w:val="20"/>
        </w:rPr>
      </w:pPr>
      <w:r w:rsidRPr="00FC65BF">
        <w:rPr>
          <w:szCs w:val="20"/>
          <w:lang w:val="en-GB"/>
        </w:rPr>
        <w:tab/>
      </w:r>
      <w:r>
        <w:rPr>
          <w:szCs w:val="20"/>
        </w:rPr>
        <w:t xml:space="preserve">Email: </w:t>
      </w:r>
      <w:hyperlink r:id="rId18" w:history="1">
        <w:r w:rsidRPr="0003279A">
          <w:rPr>
            <w:rStyle w:val="Hyperlink"/>
            <w:szCs w:val="20"/>
          </w:rPr>
          <w:t>ricard.vilalta@cttc.es</w:t>
        </w:r>
      </w:hyperlink>
    </w:p>
    <w:p w14:paraId="626FB644" w14:textId="77777777" w:rsidR="008F1940" w:rsidRDefault="008F1940" w:rsidP="00653D80">
      <w:pPr>
        <w:pStyle w:val="RFCFigure"/>
        <w:ind w:left="0"/>
        <w:rPr>
          <w:szCs w:val="20"/>
        </w:rPr>
      </w:pPr>
    </w:p>
    <w:p w14:paraId="3056EE28" w14:textId="77777777" w:rsidR="0082797D" w:rsidRDefault="0082797D" w:rsidP="008A597F">
      <w:pPr>
        <w:rPr>
          <w:lang w:eastAsia="zh-CN"/>
        </w:rPr>
      </w:pPr>
    </w:p>
    <w:p w14:paraId="3AE0FBE6" w14:textId="77777777" w:rsidR="005D1D5E" w:rsidRDefault="005D1D5E" w:rsidP="005D1D5E">
      <w:pPr>
        <w:pStyle w:val="NoSpacing"/>
        <w:rPr>
          <w:lang w:eastAsia="zh-CN"/>
        </w:rPr>
      </w:pPr>
      <w:r>
        <w:rPr>
          <w:lang w:eastAsia="zh-CN"/>
        </w:rPr>
        <w:t>Daniel King</w:t>
      </w:r>
    </w:p>
    <w:p w14:paraId="642C7407" w14:textId="77777777" w:rsidR="005D1D5E" w:rsidRDefault="005D1D5E" w:rsidP="005D1D5E">
      <w:pPr>
        <w:pStyle w:val="NoSpacing"/>
      </w:pPr>
      <w:r>
        <w:t>Lancaster University </w:t>
      </w:r>
    </w:p>
    <w:p w14:paraId="186C29B4" w14:textId="77777777" w:rsidR="005D1D5E" w:rsidRDefault="005D1D5E" w:rsidP="005D1D5E">
      <w:pPr>
        <w:pStyle w:val="NoSpacing"/>
        <w:rPr>
          <w:rFonts w:ascii="Times New Roman" w:eastAsiaTheme="minorHAnsi" w:hAnsi="Times New Roman" w:cs="Times New Roman"/>
        </w:rPr>
      </w:pPr>
    </w:p>
    <w:p w14:paraId="0888AD38" w14:textId="77777777" w:rsidR="005D1D5E" w:rsidRDefault="005D1D5E" w:rsidP="005D1D5E">
      <w:pPr>
        <w:pStyle w:val="NoSpacing"/>
      </w:pPr>
      <w:r>
        <w:t xml:space="preserve">Email: </w:t>
      </w:r>
      <w:hyperlink r:id="rId19" w:history="1">
        <w:r>
          <w:rPr>
            <w:rStyle w:val="Hyperlink"/>
          </w:rPr>
          <w:t>d.king@lancaster.ac.uk</w:t>
        </w:r>
      </w:hyperlink>
    </w:p>
    <w:p w14:paraId="7E69F41D" w14:textId="77777777" w:rsidR="005D1D5E" w:rsidRDefault="005D1D5E" w:rsidP="005D1D5E">
      <w:pPr>
        <w:rPr>
          <w:lang w:eastAsia="zh-CN"/>
        </w:rPr>
      </w:pPr>
    </w:p>
    <w:p w14:paraId="41C6F445" w14:textId="77777777" w:rsidR="005D1D5E" w:rsidRDefault="005D1D5E" w:rsidP="005D1D5E">
      <w:pPr>
        <w:pStyle w:val="NoSpacing"/>
        <w:rPr>
          <w:lang w:eastAsia="zh-CN"/>
        </w:rPr>
      </w:pPr>
      <w:r>
        <w:rPr>
          <w:lang w:eastAsia="zh-CN"/>
        </w:rPr>
        <w:t>Daniele Ceccarelli</w:t>
      </w:r>
    </w:p>
    <w:p w14:paraId="0895DF19" w14:textId="77777777" w:rsidR="005D1D5E" w:rsidRDefault="005D1D5E" w:rsidP="005D1D5E">
      <w:pPr>
        <w:pStyle w:val="NoSpacing"/>
        <w:rPr>
          <w:lang w:eastAsia="zh-CN"/>
        </w:rPr>
      </w:pPr>
      <w:r>
        <w:rPr>
          <w:lang w:eastAsia="zh-CN"/>
        </w:rPr>
        <w:t>Ericsson</w:t>
      </w:r>
    </w:p>
    <w:p w14:paraId="789C885D" w14:textId="77777777" w:rsidR="005D1D5E" w:rsidRDefault="005D1D5E" w:rsidP="005D1D5E">
      <w:pPr>
        <w:pStyle w:val="NoSpacing"/>
        <w:rPr>
          <w:lang w:eastAsia="zh-CN"/>
        </w:rPr>
      </w:pPr>
      <w:r>
        <w:rPr>
          <w:lang w:eastAsia="zh-CN"/>
        </w:rPr>
        <w:t>Torshamnsgatan,48</w:t>
      </w:r>
    </w:p>
    <w:p w14:paraId="28284029" w14:textId="77777777" w:rsidR="005D1D5E" w:rsidRDefault="005D1D5E" w:rsidP="005D1D5E">
      <w:pPr>
        <w:pStyle w:val="NoSpacing"/>
        <w:rPr>
          <w:lang w:eastAsia="zh-CN"/>
        </w:rPr>
      </w:pPr>
      <w:r>
        <w:rPr>
          <w:lang w:eastAsia="zh-CN"/>
        </w:rPr>
        <w:t>Stockholm, Sweden</w:t>
      </w:r>
    </w:p>
    <w:p w14:paraId="2B323FC9" w14:textId="77777777" w:rsidR="005D1D5E" w:rsidRDefault="005D1D5E" w:rsidP="005D1D5E">
      <w:pPr>
        <w:pStyle w:val="NoSpacing"/>
        <w:rPr>
          <w:lang w:eastAsia="zh-CN"/>
        </w:rPr>
      </w:pPr>
      <w:r>
        <w:rPr>
          <w:lang w:eastAsia="zh-CN"/>
        </w:rPr>
        <w:t xml:space="preserve">   </w:t>
      </w:r>
    </w:p>
    <w:p w14:paraId="41C5C229" w14:textId="77777777" w:rsidR="005D1D5E" w:rsidRPr="00B4257F" w:rsidRDefault="005D1D5E" w:rsidP="005D1D5E">
      <w:pPr>
        <w:pStyle w:val="NoSpacing"/>
        <w:rPr>
          <w:lang w:eastAsia="zh-CN"/>
        </w:rPr>
      </w:pPr>
      <w:r>
        <w:rPr>
          <w:lang w:eastAsia="zh-CN"/>
        </w:rPr>
        <w:t>Email: daniele.ceccarelli@ericsson.com</w:t>
      </w:r>
    </w:p>
    <w:p w14:paraId="326DD715" w14:textId="77777777" w:rsidR="005D1D5E" w:rsidRPr="00B4257F" w:rsidRDefault="005D1D5E" w:rsidP="008A597F">
      <w:pPr>
        <w:rPr>
          <w:lang w:eastAsia="zh-CN"/>
        </w:rPr>
      </w:pPr>
    </w:p>
    <w:sectPr w:rsidR="005D1D5E" w:rsidRPr="00B4257F" w:rsidSect="00F56B61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2240" w:h="15840" w:code="1"/>
      <w:pgMar w:top="1440" w:right="1152" w:bottom="1200" w:left="720" w:header="1440" w:footer="120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6" w:author="Ricard Vilalta (CTTC)" w:date="2017-03-09T18:53:00Z" w:initials="c">
    <w:p w14:paraId="7D28B14B" w14:textId="77777777" w:rsidR="00925CF1" w:rsidRDefault="00925CF1">
      <w:pPr>
        <w:pStyle w:val="CommentText"/>
      </w:pPr>
      <w:r>
        <w:rPr>
          <w:rStyle w:val="CommentReference"/>
        </w:rPr>
        <w:annotationRef/>
      </w:r>
      <w:r>
        <w:t>Optimized?</w:t>
      </w:r>
    </w:p>
    <w:p w14:paraId="1D26953E" w14:textId="77777777" w:rsidR="00925CF1" w:rsidRDefault="00925CF1">
      <w:pPr>
        <w:pStyle w:val="CommentText"/>
      </w:pPr>
    </w:p>
    <w:p w14:paraId="279C5CCD" w14:textId="6C381CE6" w:rsidR="00925CF1" w:rsidRDefault="00925CF1">
      <w:pPr>
        <w:pStyle w:val="CommentText"/>
      </w:pPr>
      <w:r>
        <w:t xml:space="preserve">YOUNG&gt;&gt; OK. </w:t>
      </w:r>
    </w:p>
  </w:comment>
  <w:comment w:id="143" w:author="Leeyoung" w:date="2017-03-12T20:49:00Z" w:initials="L">
    <w:p w14:paraId="50C9146C" w14:textId="1342F04F" w:rsidR="00925CF1" w:rsidRDefault="00925CF1">
      <w:pPr>
        <w:pStyle w:val="CommentText"/>
      </w:pPr>
      <w:r>
        <w:rPr>
          <w:rStyle w:val="CommentReference"/>
        </w:rPr>
        <w:annotationRef/>
      </w:r>
      <w:r>
        <w:t xml:space="preserve">Please check if we have grouping of TE tunnel level as well. </w:t>
      </w:r>
    </w:p>
  </w:comment>
  <w:comment w:id="144" w:author="Dhruv Dhody" w:date="2017-03-13T08:04:00Z" w:initials="DD">
    <w:p w14:paraId="400C6C30" w14:textId="76C8A614" w:rsidR="00925CF1" w:rsidRDefault="00925CF1">
      <w:pPr>
        <w:pStyle w:val="CommentText"/>
      </w:pPr>
      <w:r>
        <w:rPr>
          <w:rStyle w:val="CommentReference"/>
        </w:rPr>
        <w:annotationRef/>
      </w:r>
      <w:r>
        <w:t xml:space="preserve">This has been removed.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9C5CCD" w15:done="0"/>
  <w15:commentEx w15:paraId="50C9146C" w15:done="0"/>
  <w15:commentEx w15:paraId="400C6C30" w15:paraIdParent="50C914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B4B82" w14:textId="77777777" w:rsidR="007B4545" w:rsidRDefault="007B4545">
      <w:r>
        <w:separator/>
      </w:r>
    </w:p>
  </w:endnote>
  <w:endnote w:type="continuationSeparator" w:id="0">
    <w:p w14:paraId="5C736842" w14:textId="77777777" w:rsidR="007B4545" w:rsidRDefault="007B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6432F" w14:textId="51F807CB" w:rsidR="00925CF1" w:rsidRPr="006B3732" w:rsidRDefault="00925CF1" w:rsidP="00F410C4">
    <w:pPr>
      <w:pStyle w:val="Footer"/>
    </w:pPr>
    <w:r w:rsidRPr="006B3732">
      <w:rPr>
        <w:highlight w:val="yellow"/>
      </w:rPr>
      <w:br/>
    </w:r>
    <w:r w:rsidRPr="006B3732">
      <w:rPr>
        <w:highlight w:val="yellow"/>
      </w:rPr>
      <w:br/>
    </w:r>
    <w:r>
      <w:t xml:space="preserve">Lee, et al. </w:t>
    </w:r>
    <w:r w:rsidRPr="006B3732">
      <w:rPr>
        <w:rFonts w:cs="Times New Roman"/>
      </w:rPr>
      <w:tab/>
    </w:r>
    <w:r w:rsidRPr="006B3732">
      <w:t xml:space="preserve">Expires </w:t>
    </w:r>
    <w:r>
      <w:t xml:space="preserve">September </w:t>
    </w:r>
    <w:r>
      <w:fldChar w:fldCharType="begin"/>
    </w:r>
    <w:r>
      <w:instrText xml:space="preserve"> DATE  \@ "d," </w:instrText>
    </w:r>
    <w:r>
      <w:fldChar w:fldCharType="separate"/>
    </w:r>
    <w:ins w:id="2896" w:author="Leeyoung" w:date="2017-03-12T23:09:00Z">
      <w:r w:rsidR="00DB3F7E">
        <w:rPr>
          <w:noProof/>
        </w:rPr>
        <w:t>12,</w:t>
      </w:r>
    </w:ins>
    <w:ins w:id="2897" w:author="Dhruv Dhody" w:date="2017-03-13T07:54:00Z">
      <w:del w:id="2898" w:author="Leeyoung" w:date="2017-03-12T21:49:00Z">
        <w:r w:rsidDel="0095605F">
          <w:rPr>
            <w:noProof/>
          </w:rPr>
          <w:delText>13,</w:delText>
        </w:r>
      </w:del>
    </w:ins>
    <w:del w:id="2899" w:author="Leeyoung" w:date="2017-03-12T21:49:00Z">
      <w:r w:rsidDel="0095605F">
        <w:rPr>
          <w:noProof/>
        </w:rPr>
        <w:delText>12,</w:delText>
      </w:r>
    </w:del>
    <w:r>
      <w:rPr>
        <w:noProof/>
      </w:rPr>
      <w:fldChar w:fldCharType="end"/>
    </w:r>
    <w:r>
      <w:t xml:space="preserve"> 2017</w:t>
    </w:r>
    <w:r w:rsidRPr="006B3732">
      <w:rPr>
        <w:rFonts w:cs="Times New Roman"/>
      </w:rPr>
      <w:tab/>
    </w:r>
    <w:r w:rsidRPr="006B3732">
      <w:t xml:space="preserve">[Page </w:t>
    </w:r>
    <w:r>
      <w:fldChar w:fldCharType="begin"/>
    </w:r>
    <w:r>
      <w:instrText xml:space="preserve"> PAGE </w:instrText>
    </w:r>
    <w:r>
      <w:fldChar w:fldCharType="separate"/>
    </w:r>
    <w:r w:rsidR="00DB3F7E">
      <w:rPr>
        <w:noProof/>
      </w:rPr>
      <w:t>29</w:t>
    </w:r>
    <w:r>
      <w:rPr>
        <w:noProof/>
      </w:rPr>
      <w:fldChar w:fldCharType="end"/>
    </w:r>
    <w:r w:rsidRPr="006B3732">
      <w:t>]</w:t>
    </w:r>
  </w:p>
  <w:p w14:paraId="73FC2342" w14:textId="77777777" w:rsidR="00925CF1" w:rsidRPr="006B3732" w:rsidRDefault="00925CF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81FE3" w14:textId="77777777" w:rsidR="00925CF1" w:rsidRDefault="00925CF1" w:rsidP="00F410C4">
    <w:pPr>
      <w:pStyle w:val="Footer"/>
      <w:rPr>
        <w:highlight w:val="yellow"/>
      </w:rPr>
    </w:pPr>
  </w:p>
  <w:p w14:paraId="039C0762" w14:textId="77777777" w:rsidR="00925CF1" w:rsidRDefault="00925CF1" w:rsidP="00F410C4">
    <w:pPr>
      <w:pStyle w:val="Footer"/>
      <w:rPr>
        <w:highlight w:val="yellow"/>
      </w:rPr>
    </w:pPr>
  </w:p>
  <w:p w14:paraId="13D3EBC2" w14:textId="77777777" w:rsidR="00925CF1" w:rsidRDefault="00925CF1" w:rsidP="00F410C4">
    <w:pPr>
      <w:pStyle w:val="Footer"/>
      <w:rPr>
        <w:highlight w:val="yellow"/>
      </w:rPr>
    </w:pPr>
  </w:p>
  <w:p w14:paraId="44082AF2" w14:textId="2F7DBFB8" w:rsidR="00925CF1" w:rsidRPr="00FD2373" w:rsidRDefault="00925CF1" w:rsidP="00F410C4">
    <w:pPr>
      <w:pStyle w:val="Footer"/>
    </w:pPr>
    <w:r>
      <w:t>Lee, et al.</w:t>
    </w:r>
    <w:r>
      <w:tab/>
      <w:t xml:space="preserve">Expires September </w:t>
    </w:r>
    <w:r>
      <w:fldChar w:fldCharType="begin"/>
    </w:r>
    <w:r>
      <w:instrText xml:space="preserve"> DATE  \@ "d," </w:instrText>
    </w:r>
    <w:r>
      <w:fldChar w:fldCharType="separate"/>
    </w:r>
    <w:ins w:id="2904" w:author="Leeyoung" w:date="2017-03-12T23:09:00Z">
      <w:r w:rsidR="00DB3F7E">
        <w:rPr>
          <w:noProof/>
        </w:rPr>
        <w:t>12,</w:t>
      </w:r>
    </w:ins>
    <w:ins w:id="2905" w:author="Dhruv Dhody" w:date="2017-03-13T07:54:00Z">
      <w:del w:id="2906" w:author="Leeyoung" w:date="2017-03-12T21:49:00Z">
        <w:r w:rsidDel="0095605F">
          <w:rPr>
            <w:noProof/>
          </w:rPr>
          <w:delText>13,</w:delText>
        </w:r>
      </w:del>
    </w:ins>
    <w:del w:id="2907" w:author="Leeyoung" w:date="2017-03-12T21:49:00Z">
      <w:r w:rsidDel="0095605F">
        <w:rPr>
          <w:noProof/>
        </w:rPr>
        <w:delText>12,</w:delText>
      </w:r>
    </w:del>
    <w:r>
      <w:rPr>
        <w:noProof/>
      </w:rPr>
      <w:fldChar w:fldCharType="end"/>
    </w:r>
    <w:r>
      <w:t xml:space="preserve"> 2017</w:t>
    </w:r>
    <w:r>
      <w:tab/>
    </w:r>
    <w:r w:rsidRPr="00FD2373">
      <w:t xml:space="preserve">[Page </w:t>
    </w:r>
    <w:r>
      <w:fldChar w:fldCharType="begin"/>
    </w:r>
    <w:r>
      <w:instrText xml:space="preserve"> PAGE </w:instrText>
    </w:r>
    <w:r>
      <w:fldChar w:fldCharType="separate"/>
    </w:r>
    <w:r w:rsidR="00DB3F7E">
      <w:rPr>
        <w:noProof/>
      </w:rPr>
      <w:t>1</w:t>
    </w:r>
    <w:r>
      <w:rPr>
        <w:noProof/>
      </w:rPr>
      <w:fldChar w:fldCharType="end"/>
    </w:r>
    <w:r w:rsidRPr="00FD2373">
      <w:t>]</w:t>
    </w:r>
  </w:p>
  <w:p w14:paraId="08646BF8" w14:textId="77777777" w:rsidR="00925CF1" w:rsidRPr="00FD2373" w:rsidRDefault="00925CF1" w:rsidP="00F410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828DC" w14:textId="77777777" w:rsidR="007B4545" w:rsidRDefault="007B4545">
      <w:r>
        <w:separator/>
      </w:r>
    </w:p>
  </w:footnote>
  <w:footnote w:type="continuationSeparator" w:id="0">
    <w:p w14:paraId="4DF8FAFC" w14:textId="77777777" w:rsidR="007B4545" w:rsidRDefault="007B4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EEEB2" w14:textId="505A349D" w:rsidR="00925CF1" w:rsidRPr="00DA671C" w:rsidRDefault="00925CF1" w:rsidP="00F410C4">
    <w:pPr>
      <w:pStyle w:val="Header"/>
      <w:rPr>
        <w:lang w:val="sv-SE"/>
      </w:rPr>
    </w:pPr>
    <w:r w:rsidRPr="00DA671C">
      <w:rPr>
        <w:lang w:val="sv-SE" w:eastAsia="ko-KR"/>
      </w:rPr>
      <w:t>Internet-Draft</w:t>
    </w:r>
    <w:r w:rsidRPr="00DA671C">
      <w:rPr>
        <w:rFonts w:cs="Times New Roman"/>
        <w:lang w:val="sv-SE" w:eastAsia="ko-KR"/>
      </w:rPr>
      <w:tab/>
    </w:r>
    <w:r>
      <w:rPr>
        <w:rFonts w:cs="Times New Roman"/>
        <w:lang w:val="sv-SE" w:eastAsia="ko-KR"/>
      </w:rPr>
      <w:t>ACTN PM Telemetry &amp; Network Autonomics</w:t>
    </w:r>
    <w:r w:rsidRPr="00DA671C">
      <w:rPr>
        <w:lang w:val="sv-SE" w:eastAsia="ko-KR"/>
      </w:rPr>
      <w:tab/>
    </w:r>
    <w:r>
      <w:fldChar w:fldCharType="begin"/>
    </w:r>
    <w:r>
      <w:instrText xml:space="preserve"> SAVEDATE \@ "MMMM yyyy" \* MERGEFORMAT </w:instrText>
    </w:r>
    <w:r>
      <w:fldChar w:fldCharType="separate"/>
    </w:r>
    <w:r w:rsidR="00DB3F7E">
      <w:rPr>
        <w:noProof/>
      </w:rPr>
      <w:t>March 2017</w:t>
    </w:r>
    <w:r>
      <w:rPr>
        <w:noProof/>
      </w:rPr>
      <w:fldChar w:fldCharType="end"/>
    </w:r>
  </w:p>
  <w:p w14:paraId="6D87F71B" w14:textId="77777777" w:rsidR="00925CF1" w:rsidRPr="00DA671C" w:rsidRDefault="00925CF1" w:rsidP="00AE0541">
    <w:pPr>
      <w:rPr>
        <w:lang w:val="sv-SE"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343A6" w14:textId="7B7A90A0" w:rsidR="00925CF1" w:rsidRDefault="00925CF1" w:rsidP="008F1495">
    <w:pPr>
      <w:pStyle w:val="Header"/>
      <w:rPr>
        <w:bCs/>
        <w:color w:val="222222"/>
      </w:rPr>
    </w:pPr>
    <w:r>
      <w:rPr>
        <w:lang w:val="en-GB"/>
      </w:rPr>
      <w:t>TEAS WG</w:t>
    </w:r>
    <w:r>
      <w:rPr>
        <w:lang w:val="en-GB"/>
      </w:rPr>
      <w:tab/>
    </w:r>
    <w:r>
      <w:rPr>
        <w:lang w:val="en-GB"/>
      </w:rPr>
      <w:tab/>
    </w:r>
    <w:r>
      <w:rPr>
        <w:bCs/>
        <w:color w:val="222222"/>
      </w:rPr>
      <w:t>Young Lee</w:t>
    </w:r>
  </w:p>
  <w:p w14:paraId="30C4A5BE" w14:textId="5146CBAF" w:rsidR="00925CF1" w:rsidRDefault="00925CF1" w:rsidP="008F1495">
    <w:pPr>
      <w:pStyle w:val="Header"/>
      <w:rPr>
        <w:bCs/>
        <w:color w:val="222222"/>
      </w:rPr>
    </w:pPr>
    <w:r>
      <w:rPr>
        <w:bCs/>
        <w:color w:val="222222"/>
      </w:rPr>
      <w:t xml:space="preserve">Internet Draft                                      </w:t>
    </w:r>
    <w:r>
      <w:rPr>
        <w:bCs/>
        <w:color w:val="222222"/>
      </w:rPr>
      <w:tab/>
      <w:t>Dhruv Dhody</w:t>
    </w:r>
  </w:p>
  <w:p w14:paraId="0C4EA8AF" w14:textId="3E443CDF" w:rsidR="00925CF1" w:rsidRDefault="00925CF1" w:rsidP="00594CB8">
    <w:pPr>
      <w:pStyle w:val="NoSpacing"/>
      <w:ind w:left="0"/>
    </w:pPr>
    <w:r>
      <w:rPr>
        <w:bCs/>
        <w:color w:val="222222"/>
      </w:rPr>
      <w:t>Intended Status: standard</w:t>
    </w:r>
    <w:r>
      <w:rPr>
        <w:bCs/>
        <w:color w:val="222222"/>
      </w:rPr>
      <w:tab/>
    </w:r>
    <w:r>
      <w:rPr>
        <w:bCs/>
        <w:color w:val="222222"/>
      </w:rPr>
      <w:tab/>
    </w:r>
    <w:r>
      <w:rPr>
        <w:bCs/>
        <w:color w:val="222222"/>
      </w:rPr>
      <w:tab/>
    </w:r>
    <w:r>
      <w:rPr>
        <w:bCs/>
        <w:color w:val="222222"/>
      </w:rPr>
      <w:tab/>
    </w:r>
    <w:r>
      <w:rPr>
        <w:bCs/>
        <w:color w:val="222222"/>
      </w:rPr>
      <w:tab/>
    </w:r>
    <w:r>
      <w:rPr>
        <w:bCs/>
        <w:color w:val="222222"/>
      </w:rPr>
      <w:tab/>
    </w:r>
    <w:r>
      <w:rPr>
        <w:bCs/>
        <w:color w:val="222222"/>
      </w:rPr>
      <w:tab/>
    </w:r>
    <w:r>
      <w:rPr>
        <w:bCs/>
        <w:color w:val="222222"/>
      </w:rPr>
      <w:tab/>
    </w:r>
    <w:r>
      <w:rPr>
        <w:bCs/>
        <w:color w:val="222222"/>
      </w:rPr>
      <w:tab/>
      <w:t xml:space="preserve">  </w:t>
    </w:r>
    <w:r>
      <w:t>Satish Karunanithi</w:t>
    </w:r>
  </w:p>
  <w:p w14:paraId="45B70455" w14:textId="41C253D0" w:rsidR="00925CF1" w:rsidRPr="00272AE3" w:rsidRDefault="00925CF1" w:rsidP="008F1495">
    <w:pPr>
      <w:pStyle w:val="Header"/>
      <w:rPr>
        <w:rFonts w:eastAsiaTheme="minorEastAsia"/>
        <w:lang w:val="en-GB" w:eastAsia="zh-CN"/>
      </w:rPr>
    </w:pPr>
    <w:r>
      <w:rPr>
        <w:bCs/>
        <w:color w:val="222222"/>
      </w:rPr>
      <w:t xml:space="preserve"> </w:t>
    </w:r>
    <w:r>
      <w:rPr>
        <w:bCs/>
        <w:color w:val="222222"/>
      </w:rPr>
      <w:tab/>
    </w:r>
    <w:r w:rsidRPr="00465669">
      <w:t xml:space="preserve">             </w:t>
    </w:r>
    <w:r>
      <w:rPr>
        <w:bCs/>
        <w:color w:val="222222"/>
      </w:rPr>
      <w:tab/>
      <w:t xml:space="preserve">Huawei                                             </w:t>
    </w:r>
    <w:r>
      <w:rPr>
        <w:rFonts w:eastAsiaTheme="minorEastAsia" w:hint="eastAsia"/>
        <w:bCs/>
        <w:color w:val="222222"/>
        <w:lang w:eastAsia="zh-CN"/>
      </w:rPr>
      <w:t xml:space="preserve"> </w:t>
    </w:r>
  </w:p>
  <w:p w14:paraId="192E003B" w14:textId="6854245D" w:rsidR="00925CF1" w:rsidRDefault="00925CF1" w:rsidP="008F1495">
    <w:pPr>
      <w:pStyle w:val="Header"/>
      <w:rPr>
        <w:color w:val="222222"/>
      </w:rPr>
    </w:pPr>
    <w:r>
      <w:tab/>
    </w:r>
    <w:r>
      <w:tab/>
      <w:t>Ricard Vilalta</w:t>
    </w:r>
  </w:p>
  <w:p w14:paraId="14CB98A0" w14:textId="7F03F3F3" w:rsidR="00925CF1" w:rsidRDefault="00925CF1" w:rsidP="008F1495">
    <w:pPr>
      <w:pStyle w:val="Header"/>
    </w:pPr>
    <w:r>
      <w:tab/>
    </w:r>
    <w:r>
      <w:tab/>
      <w:t>CTTC</w:t>
    </w:r>
  </w:p>
  <w:p w14:paraId="332E7B49" w14:textId="4DACAADE" w:rsidR="00925CF1" w:rsidRDefault="00925CF1" w:rsidP="005D1D5E">
    <w:pPr>
      <w:pStyle w:val="Header"/>
    </w:pPr>
    <w:r>
      <w:tab/>
    </w:r>
    <w:r>
      <w:tab/>
      <w:t>Daniel King</w:t>
    </w:r>
  </w:p>
  <w:p w14:paraId="193C65E1" w14:textId="77777777" w:rsidR="00925CF1" w:rsidRDefault="00925CF1" w:rsidP="005D1D5E">
    <w:pPr>
      <w:pStyle w:val="Header"/>
    </w:pPr>
    <w:r>
      <w:tab/>
    </w:r>
    <w:r>
      <w:tab/>
      <w:t>Lancaster University</w:t>
    </w:r>
  </w:p>
  <w:p w14:paraId="3D1D31B8" w14:textId="77777777" w:rsidR="00925CF1" w:rsidRDefault="00925CF1" w:rsidP="005D1D5E">
    <w:pPr>
      <w:pStyle w:val="Header"/>
    </w:pPr>
    <w:r>
      <w:tab/>
    </w:r>
    <w:r>
      <w:tab/>
      <w:t>Daniele Ceccarelli</w:t>
    </w:r>
  </w:p>
  <w:p w14:paraId="2409368A" w14:textId="77777777" w:rsidR="00925CF1" w:rsidRPr="00465669" w:rsidRDefault="00925CF1" w:rsidP="005D1D5E">
    <w:pPr>
      <w:pStyle w:val="Header"/>
    </w:pPr>
    <w:r>
      <w:tab/>
    </w:r>
    <w:r>
      <w:tab/>
      <w:t>Ericsson</w:t>
    </w:r>
  </w:p>
  <w:p w14:paraId="3E03CF24" w14:textId="77777777" w:rsidR="00925CF1" w:rsidRPr="00465669" w:rsidRDefault="00925CF1" w:rsidP="008F1495">
    <w:pPr>
      <w:pStyle w:val="Header"/>
    </w:pPr>
  </w:p>
  <w:p w14:paraId="61AAE6A6" w14:textId="48EC1595" w:rsidR="00925CF1" w:rsidRPr="00465669" w:rsidRDefault="00925CF1" w:rsidP="008F1495">
    <w:pPr>
      <w:pStyle w:val="Header"/>
    </w:pPr>
    <w:r>
      <w:tab/>
    </w:r>
    <w:r w:rsidRPr="00465669">
      <w:t xml:space="preserve">      </w:t>
    </w:r>
    <w:r>
      <w:tab/>
    </w:r>
  </w:p>
  <w:p w14:paraId="745F54CE" w14:textId="7F6E8348" w:rsidR="00925CF1" w:rsidRDefault="00925CF1" w:rsidP="008F1495">
    <w:pPr>
      <w:pStyle w:val="Header"/>
      <w:rPr>
        <w:lang w:val="en-GB"/>
      </w:rPr>
    </w:pPr>
    <w:r w:rsidRPr="00710904">
      <w:rPr>
        <w:lang w:val="en-GB"/>
      </w:rPr>
      <w:t xml:space="preserve">Expires: </w:t>
    </w:r>
    <w:r>
      <w:rPr>
        <w:lang w:val="en-GB"/>
      </w:rPr>
      <w:t>September 2017</w:t>
    </w:r>
    <w:r w:rsidRPr="00710904">
      <w:rPr>
        <w:lang w:val="en-GB"/>
      </w:rPr>
      <w:tab/>
    </w:r>
    <w:r>
      <w:rPr>
        <w:lang w:val="en-GB"/>
      </w:rPr>
      <w:t xml:space="preserve">                                         </w:t>
    </w:r>
  </w:p>
  <w:p w14:paraId="08454F43" w14:textId="77777777" w:rsidR="00925CF1" w:rsidRDefault="00925CF1" w:rsidP="008F1495">
    <w:pPr>
      <w:pStyle w:val="Header"/>
      <w:rPr>
        <w:lang w:val="en-GB"/>
      </w:rPr>
    </w:pPr>
    <w:r>
      <w:rPr>
        <w:lang w:val="en-GB"/>
      </w:rPr>
      <w:tab/>
    </w:r>
    <w:r>
      <w:rPr>
        <w:lang w:val="en-GB"/>
      </w:rPr>
      <w:tab/>
    </w:r>
  </w:p>
  <w:p w14:paraId="6C495E75" w14:textId="2D23F934" w:rsidR="00925CF1" w:rsidRPr="00974FA7" w:rsidRDefault="00925CF1" w:rsidP="00FE32CF">
    <w:pPr>
      <w:pStyle w:val="Header"/>
      <w:rPr>
        <w:lang w:val="en-GB"/>
      </w:rPr>
    </w:pPr>
    <w:r>
      <w:rPr>
        <w:lang w:val="en-GB"/>
      </w:rPr>
      <w:tab/>
    </w:r>
  </w:p>
  <w:p w14:paraId="55B9AF28" w14:textId="0B8D8267" w:rsidR="00925CF1" w:rsidRPr="00F203A5" w:rsidRDefault="00925CF1" w:rsidP="008F1495">
    <w:pPr>
      <w:pStyle w:val="Header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</w:r>
    <w:r>
      <w:fldChar w:fldCharType="begin"/>
    </w:r>
    <w:r>
      <w:instrText xml:space="preserve"> DATE  \@ "MMMM d, yyyy" </w:instrText>
    </w:r>
    <w:r>
      <w:fldChar w:fldCharType="separate"/>
    </w:r>
    <w:ins w:id="2900" w:author="Leeyoung" w:date="2017-03-12T23:09:00Z">
      <w:r w:rsidR="00DB3F7E">
        <w:rPr>
          <w:noProof/>
        </w:rPr>
        <w:t>March 12, 2017</w:t>
      </w:r>
    </w:ins>
    <w:ins w:id="2901" w:author="Dhruv Dhody" w:date="2017-03-13T07:54:00Z">
      <w:del w:id="2902" w:author="Leeyoung" w:date="2017-03-12T21:49:00Z">
        <w:r w:rsidDel="0095605F">
          <w:rPr>
            <w:noProof/>
          </w:rPr>
          <w:delText>March 13, 2017</w:delText>
        </w:r>
      </w:del>
    </w:ins>
    <w:del w:id="2903" w:author="Leeyoung" w:date="2017-03-12T21:49:00Z">
      <w:r w:rsidDel="0095605F">
        <w:rPr>
          <w:noProof/>
        </w:rPr>
        <w:delText>March 12, 2017</w:delText>
      </w:r>
    </w:del>
    <w:r>
      <w:rPr>
        <w:noProof/>
      </w:rPr>
      <w:fldChar w:fldCharType="end"/>
    </w:r>
  </w:p>
  <w:p w14:paraId="4F8166B9" w14:textId="77777777" w:rsidR="00925CF1" w:rsidRPr="0007403E" w:rsidRDefault="00925CF1" w:rsidP="008F1495">
    <w:pPr>
      <w:pStyle w:val="Header"/>
      <w:rPr>
        <w:lang w:val="de-DE"/>
      </w:rPr>
    </w:pPr>
  </w:p>
  <w:p w14:paraId="324EB534" w14:textId="77777777" w:rsidR="00925CF1" w:rsidRPr="00F203A5" w:rsidRDefault="00925CF1" w:rsidP="004B54F1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95A79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1670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AC27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4022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E8E0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209A32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5FEC5E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8A6B6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A80C7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CAF2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11D591D"/>
    <w:multiLevelType w:val="hybridMultilevel"/>
    <w:tmpl w:val="8368A69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31871BC"/>
    <w:multiLevelType w:val="hybridMultilevel"/>
    <w:tmpl w:val="36EA0B96"/>
    <w:lvl w:ilvl="0" w:tplc="04090001">
      <w:start w:val="1"/>
      <w:numFmt w:val="bullet"/>
      <w:pStyle w:val="RFCListBullet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0524605D"/>
    <w:multiLevelType w:val="hybridMultilevel"/>
    <w:tmpl w:val="2D2A1E7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09C03D33"/>
    <w:multiLevelType w:val="hybridMultilevel"/>
    <w:tmpl w:val="09D2403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0D45404A"/>
    <w:multiLevelType w:val="multilevel"/>
    <w:tmpl w:val="5FDAC7AC"/>
    <w:styleLink w:val="Style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525D7F"/>
    <w:multiLevelType w:val="hybridMultilevel"/>
    <w:tmpl w:val="EABA6BC4"/>
    <w:lvl w:ilvl="0" w:tplc="A4C472F6">
      <w:start w:val="1"/>
      <w:numFmt w:val="lowerRoman"/>
      <w:lvlText w:val="(%1)"/>
      <w:lvlJc w:val="left"/>
      <w:pPr>
        <w:ind w:left="1512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23EC526E"/>
    <w:multiLevelType w:val="multilevel"/>
    <w:tmpl w:val="AC9A4538"/>
    <w:lvl w:ilvl="0">
      <w:start w:val="1"/>
      <w:numFmt w:val="upperLetter"/>
      <w:pStyle w:val="RFCApp"/>
      <w:suff w:val="nothing"/>
      <w:lvlText w:val="APPENDI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FCAppH1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RFCAppH2"/>
      <w:suff w:val="nothing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RFCAppH3"/>
      <w:suff w:val="nothing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FCAppH4"/>
      <w:suff w:val="nothing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FCAppH5"/>
      <w:suff w:val="nothing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 w15:restartNumberingAfterBreak="0">
    <w:nsid w:val="294A3382"/>
    <w:multiLevelType w:val="hybridMultilevel"/>
    <w:tmpl w:val="7A7C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DA463F"/>
    <w:multiLevelType w:val="hybridMultilevel"/>
    <w:tmpl w:val="D0A26A5A"/>
    <w:lvl w:ilvl="0" w:tplc="04268E16">
      <w:start w:val="1"/>
      <w:numFmt w:val="decimal"/>
      <w:pStyle w:val="RFCListNumbered"/>
      <w:lvlText w:val="%1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E2D40"/>
    <w:multiLevelType w:val="multilevel"/>
    <w:tmpl w:val="4F26F5A0"/>
    <w:lvl w:ilvl="0">
      <w:start w:val="1"/>
      <w:numFmt w:val="decimal"/>
      <w:pStyle w:val="Heading1"/>
      <w:suff w:val="nothing"/>
      <w:lvlText w:val="%1. "/>
      <w:lvlJc w:val="left"/>
      <w:pPr>
        <w:ind w:left="151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nothing"/>
      <w:lvlText w:val="%1.%2. "/>
      <w:lvlJc w:val="left"/>
      <w:pPr>
        <w:ind w:left="115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nothing"/>
      <w:lvlText w:val="%1.%2.%3. "/>
      <w:lvlJc w:val="left"/>
      <w:pPr>
        <w:ind w:left="432" w:hanging="432"/>
      </w:pPr>
      <w:rPr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suff w:val="nothing"/>
      <w:lvlText w:val="%1.%2.%3.%4. "/>
      <w:lvlJc w:val="left"/>
      <w:pPr>
        <w:ind w:left="-1098" w:hanging="432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. "/>
      <w:lvlJc w:val="left"/>
      <w:pPr>
        <w:ind w:left="-1098" w:hanging="432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. "/>
      <w:lvlJc w:val="left"/>
      <w:pPr>
        <w:ind w:left="-1098" w:hanging="432"/>
      </w:pPr>
      <w:rPr>
        <w:rFonts w:hint="default"/>
      </w:rPr>
    </w:lvl>
    <w:lvl w:ilvl="6">
      <w:start w:val="1"/>
      <w:numFmt w:val="decimal"/>
      <w:pStyle w:val="Heading7"/>
      <w:suff w:val="nothing"/>
      <w:lvlText w:val="%1.%2.%3.%4.%5.%6.%7. "/>
      <w:lvlJc w:val="left"/>
      <w:pPr>
        <w:ind w:left="-1098" w:hanging="432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. "/>
      <w:lvlJc w:val="left"/>
      <w:pPr>
        <w:ind w:left="-1098" w:hanging="432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. "/>
      <w:lvlJc w:val="left"/>
      <w:pPr>
        <w:ind w:left="-1098" w:hanging="432"/>
      </w:pPr>
      <w:rPr>
        <w:rFonts w:hint="default"/>
      </w:rPr>
    </w:lvl>
  </w:abstractNum>
  <w:abstractNum w:abstractNumId="20" w15:restartNumberingAfterBreak="0">
    <w:nsid w:val="31FE08C9"/>
    <w:multiLevelType w:val="hybridMultilevel"/>
    <w:tmpl w:val="ADEEF592"/>
    <w:lvl w:ilvl="0" w:tplc="1444D8F4">
      <w:start w:val="1"/>
      <w:numFmt w:val="lowerRoman"/>
      <w:lvlText w:val="(%1)"/>
      <w:lvlJc w:val="left"/>
      <w:pPr>
        <w:ind w:left="151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1" w15:restartNumberingAfterBreak="0">
    <w:nsid w:val="4242133D"/>
    <w:multiLevelType w:val="hybridMultilevel"/>
    <w:tmpl w:val="19A6550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49A87B47"/>
    <w:multiLevelType w:val="hybridMultilevel"/>
    <w:tmpl w:val="4AF070DE"/>
    <w:lvl w:ilvl="0" w:tplc="EDF8F69C">
      <w:numFmt w:val="bullet"/>
      <w:lvlText w:val="-"/>
      <w:lvlJc w:val="left"/>
      <w:pPr>
        <w:ind w:left="792" w:hanging="360"/>
      </w:pPr>
      <w:rPr>
        <w:rFonts w:ascii="Courier New" w:eastAsia="Batang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4D4104DF"/>
    <w:multiLevelType w:val="hybridMultilevel"/>
    <w:tmpl w:val="F1AE4D88"/>
    <w:lvl w:ilvl="0" w:tplc="DC52D306">
      <w:start w:val="1"/>
      <w:numFmt w:val="decimal"/>
      <w:pStyle w:val="RFCReferences"/>
      <w:lvlText w:val="[%1]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4" w15:restartNumberingAfterBreak="0">
    <w:nsid w:val="51667E5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282791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7BA4497"/>
    <w:multiLevelType w:val="hybridMultilevel"/>
    <w:tmpl w:val="E2F42932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6AA0407D"/>
    <w:multiLevelType w:val="hybridMultilevel"/>
    <w:tmpl w:val="6CB49F64"/>
    <w:lvl w:ilvl="0" w:tplc="E9A4BA2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65C2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9" w15:restartNumberingAfterBreak="0">
    <w:nsid w:val="785815BC"/>
    <w:multiLevelType w:val="hybridMultilevel"/>
    <w:tmpl w:val="8F90F290"/>
    <w:lvl w:ilvl="0" w:tplc="D59079DA">
      <w:start w:val="1"/>
      <w:numFmt w:val="decimal"/>
      <w:pStyle w:val="Caption"/>
      <w:lvlText w:val="Figure %1"/>
      <w:lvlJc w:val="left"/>
      <w:pPr>
        <w:tabs>
          <w:tab w:val="num" w:pos="0"/>
        </w:tabs>
        <w:ind w:left="432" w:firstLine="0"/>
      </w:pPr>
      <w:rPr>
        <w:rFonts w:ascii="Courier New" w:hAnsi="Courier New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25"/>
  </w:num>
  <w:num w:numId="13">
    <w:abstractNumId w:val="24"/>
  </w:num>
  <w:num w:numId="14">
    <w:abstractNumId w:val="19"/>
  </w:num>
  <w:num w:numId="15">
    <w:abstractNumId w:val="23"/>
  </w:num>
  <w:num w:numId="16">
    <w:abstractNumId w:val="11"/>
  </w:num>
  <w:num w:numId="17">
    <w:abstractNumId w:val="16"/>
  </w:num>
  <w:num w:numId="18">
    <w:abstractNumId w:val="29"/>
  </w:num>
  <w:num w:numId="19">
    <w:abstractNumId w:val="18"/>
  </w:num>
  <w:num w:numId="20">
    <w:abstractNumId w:val="14"/>
  </w:num>
  <w:num w:numId="21">
    <w:abstractNumId w:val="26"/>
  </w:num>
  <w:num w:numId="22">
    <w:abstractNumId w:val="10"/>
  </w:num>
  <w:num w:numId="23">
    <w:abstractNumId w:val="12"/>
  </w:num>
  <w:num w:numId="24">
    <w:abstractNumId w:val="22"/>
  </w:num>
  <w:num w:numId="25">
    <w:abstractNumId w:val="13"/>
  </w:num>
  <w:num w:numId="26">
    <w:abstractNumId w:val="21"/>
  </w:num>
  <w:num w:numId="27">
    <w:abstractNumId w:val="17"/>
  </w:num>
  <w:num w:numId="28">
    <w:abstractNumId w:val="15"/>
  </w:num>
  <w:num w:numId="29">
    <w:abstractNumId w:val="20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IdMacAtCleanup w:val="2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eyoung">
    <w15:presenceInfo w15:providerId="AD" w15:userId="S-1-5-21-147214757-305610072-1517763936-260626"/>
  </w15:person>
  <w15:person w15:author="Dhruv Dhody">
    <w15:presenceInfo w15:providerId="AD" w15:userId="S-1-5-21-147214757-305610072-1517763936-36274"/>
  </w15:person>
  <w15:person w15:author="Ricard Vilalta (CTTC)">
    <w15:presenceInfo w15:providerId="None" w15:userId="Ricard Vilalta (CTTC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markup="0"/>
  <w:trackRevisions/>
  <w:doNotTrackFormatting/>
  <w:defaultTabStop w:val="720"/>
  <w:hyphenationZone w:val="425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15"/>
    <w:rsid w:val="00000708"/>
    <w:rsid w:val="00000DA2"/>
    <w:rsid w:val="000013E1"/>
    <w:rsid w:val="000017CE"/>
    <w:rsid w:val="000034CE"/>
    <w:rsid w:val="00004235"/>
    <w:rsid w:val="000078CB"/>
    <w:rsid w:val="00007CB3"/>
    <w:rsid w:val="00010A83"/>
    <w:rsid w:val="00010E76"/>
    <w:rsid w:val="00011A34"/>
    <w:rsid w:val="00013C75"/>
    <w:rsid w:val="0001519F"/>
    <w:rsid w:val="00015336"/>
    <w:rsid w:val="000158FC"/>
    <w:rsid w:val="00016401"/>
    <w:rsid w:val="00017188"/>
    <w:rsid w:val="00020C4D"/>
    <w:rsid w:val="000210FA"/>
    <w:rsid w:val="00021839"/>
    <w:rsid w:val="000227E5"/>
    <w:rsid w:val="00023724"/>
    <w:rsid w:val="00023F72"/>
    <w:rsid w:val="000242D3"/>
    <w:rsid w:val="000252DE"/>
    <w:rsid w:val="00025647"/>
    <w:rsid w:val="000263A7"/>
    <w:rsid w:val="00026CC5"/>
    <w:rsid w:val="00026D6F"/>
    <w:rsid w:val="00030E32"/>
    <w:rsid w:val="0003161C"/>
    <w:rsid w:val="0003162B"/>
    <w:rsid w:val="0003255F"/>
    <w:rsid w:val="00033485"/>
    <w:rsid w:val="00033BBD"/>
    <w:rsid w:val="000341EF"/>
    <w:rsid w:val="00035230"/>
    <w:rsid w:val="0003576F"/>
    <w:rsid w:val="0004005B"/>
    <w:rsid w:val="00040840"/>
    <w:rsid w:val="00040DE5"/>
    <w:rsid w:val="00041E78"/>
    <w:rsid w:val="00042ACC"/>
    <w:rsid w:val="00042D6F"/>
    <w:rsid w:val="00043796"/>
    <w:rsid w:val="00043B4F"/>
    <w:rsid w:val="00043BF4"/>
    <w:rsid w:val="000440BE"/>
    <w:rsid w:val="000455F0"/>
    <w:rsid w:val="00045A33"/>
    <w:rsid w:val="000461F2"/>
    <w:rsid w:val="00046441"/>
    <w:rsid w:val="00046A05"/>
    <w:rsid w:val="00047647"/>
    <w:rsid w:val="00047D12"/>
    <w:rsid w:val="00052B9E"/>
    <w:rsid w:val="00052D45"/>
    <w:rsid w:val="0005399E"/>
    <w:rsid w:val="00053DD6"/>
    <w:rsid w:val="00054BD7"/>
    <w:rsid w:val="000551AE"/>
    <w:rsid w:val="000554E6"/>
    <w:rsid w:val="0005588D"/>
    <w:rsid w:val="00055923"/>
    <w:rsid w:val="00055CCF"/>
    <w:rsid w:val="000566F5"/>
    <w:rsid w:val="0005797D"/>
    <w:rsid w:val="00057F96"/>
    <w:rsid w:val="00060345"/>
    <w:rsid w:val="00061E0D"/>
    <w:rsid w:val="00061E5D"/>
    <w:rsid w:val="00062FA4"/>
    <w:rsid w:val="00063043"/>
    <w:rsid w:val="00064A9B"/>
    <w:rsid w:val="00064AD9"/>
    <w:rsid w:val="00065EC0"/>
    <w:rsid w:val="00066EA5"/>
    <w:rsid w:val="00067FC1"/>
    <w:rsid w:val="00070F86"/>
    <w:rsid w:val="00071D4E"/>
    <w:rsid w:val="0007204B"/>
    <w:rsid w:val="00072E31"/>
    <w:rsid w:val="00073B3B"/>
    <w:rsid w:val="00075A85"/>
    <w:rsid w:val="00075D20"/>
    <w:rsid w:val="00075E2E"/>
    <w:rsid w:val="0007656C"/>
    <w:rsid w:val="00082E4E"/>
    <w:rsid w:val="000853BB"/>
    <w:rsid w:val="00085BAF"/>
    <w:rsid w:val="00086AB5"/>
    <w:rsid w:val="00086D6D"/>
    <w:rsid w:val="00086ED4"/>
    <w:rsid w:val="00087CC3"/>
    <w:rsid w:val="00087E79"/>
    <w:rsid w:val="000901DB"/>
    <w:rsid w:val="00090EE4"/>
    <w:rsid w:val="000910AD"/>
    <w:rsid w:val="00092153"/>
    <w:rsid w:val="000936BD"/>
    <w:rsid w:val="00093D38"/>
    <w:rsid w:val="000944D8"/>
    <w:rsid w:val="00095154"/>
    <w:rsid w:val="00095BCF"/>
    <w:rsid w:val="00096242"/>
    <w:rsid w:val="000A0E42"/>
    <w:rsid w:val="000A2320"/>
    <w:rsid w:val="000A54DA"/>
    <w:rsid w:val="000A7147"/>
    <w:rsid w:val="000A757F"/>
    <w:rsid w:val="000B1845"/>
    <w:rsid w:val="000B1B64"/>
    <w:rsid w:val="000B2074"/>
    <w:rsid w:val="000B33B4"/>
    <w:rsid w:val="000B3F6C"/>
    <w:rsid w:val="000B45BD"/>
    <w:rsid w:val="000B4E3D"/>
    <w:rsid w:val="000B4EC0"/>
    <w:rsid w:val="000B7986"/>
    <w:rsid w:val="000C0094"/>
    <w:rsid w:val="000C0118"/>
    <w:rsid w:val="000C027B"/>
    <w:rsid w:val="000C0320"/>
    <w:rsid w:val="000C22EA"/>
    <w:rsid w:val="000C3D49"/>
    <w:rsid w:val="000C4693"/>
    <w:rsid w:val="000C48F0"/>
    <w:rsid w:val="000C5C00"/>
    <w:rsid w:val="000C7F1B"/>
    <w:rsid w:val="000D0D26"/>
    <w:rsid w:val="000D1F2E"/>
    <w:rsid w:val="000D7EBA"/>
    <w:rsid w:val="000E06CD"/>
    <w:rsid w:val="000E08CC"/>
    <w:rsid w:val="000E0C9D"/>
    <w:rsid w:val="000E2C73"/>
    <w:rsid w:val="000E2DF8"/>
    <w:rsid w:val="000E453B"/>
    <w:rsid w:val="000E4782"/>
    <w:rsid w:val="000E4848"/>
    <w:rsid w:val="000E50BA"/>
    <w:rsid w:val="000E74ED"/>
    <w:rsid w:val="000F022D"/>
    <w:rsid w:val="000F11BF"/>
    <w:rsid w:val="000F1E54"/>
    <w:rsid w:val="000F24ED"/>
    <w:rsid w:val="000F2706"/>
    <w:rsid w:val="000F2D89"/>
    <w:rsid w:val="000F4246"/>
    <w:rsid w:val="000F51E4"/>
    <w:rsid w:val="000F5E5E"/>
    <w:rsid w:val="000F6746"/>
    <w:rsid w:val="000F6A4F"/>
    <w:rsid w:val="00100161"/>
    <w:rsid w:val="00100BDA"/>
    <w:rsid w:val="001024B5"/>
    <w:rsid w:val="0010341A"/>
    <w:rsid w:val="0010357E"/>
    <w:rsid w:val="00103FD9"/>
    <w:rsid w:val="00104BB5"/>
    <w:rsid w:val="00105EA5"/>
    <w:rsid w:val="0010654D"/>
    <w:rsid w:val="00106D0C"/>
    <w:rsid w:val="00106FE4"/>
    <w:rsid w:val="00110652"/>
    <w:rsid w:val="00110B24"/>
    <w:rsid w:val="00112909"/>
    <w:rsid w:val="001129A3"/>
    <w:rsid w:val="00113300"/>
    <w:rsid w:val="001133B7"/>
    <w:rsid w:val="00113878"/>
    <w:rsid w:val="00113B7C"/>
    <w:rsid w:val="00113F07"/>
    <w:rsid w:val="001157EA"/>
    <w:rsid w:val="00115CEE"/>
    <w:rsid w:val="001165FF"/>
    <w:rsid w:val="00116B59"/>
    <w:rsid w:val="0011758D"/>
    <w:rsid w:val="001178D6"/>
    <w:rsid w:val="0011797E"/>
    <w:rsid w:val="00120B86"/>
    <w:rsid w:val="00120D8D"/>
    <w:rsid w:val="00121052"/>
    <w:rsid w:val="001213A6"/>
    <w:rsid w:val="00121441"/>
    <w:rsid w:val="00121FA7"/>
    <w:rsid w:val="001224AF"/>
    <w:rsid w:val="001245EB"/>
    <w:rsid w:val="00124E94"/>
    <w:rsid w:val="001258AA"/>
    <w:rsid w:val="0012626C"/>
    <w:rsid w:val="001267CE"/>
    <w:rsid w:val="0013009A"/>
    <w:rsid w:val="00130101"/>
    <w:rsid w:val="0013055C"/>
    <w:rsid w:val="00130571"/>
    <w:rsid w:val="00130907"/>
    <w:rsid w:val="00130957"/>
    <w:rsid w:val="001313B6"/>
    <w:rsid w:val="00132044"/>
    <w:rsid w:val="00132858"/>
    <w:rsid w:val="001336A0"/>
    <w:rsid w:val="001338F6"/>
    <w:rsid w:val="00135E73"/>
    <w:rsid w:val="00135F4C"/>
    <w:rsid w:val="001365F5"/>
    <w:rsid w:val="00136E3D"/>
    <w:rsid w:val="00141277"/>
    <w:rsid w:val="00141D86"/>
    <w:rsid w:val="001439C6"/>
    <w:rsid w:val="00143C8B"/>
    <w:rsid w:val="001446EA"/>
    <w:rsid w:val="00144C89"/>
    <w:rsid w:val="00145A89"/>
    <w:rsid w:val="00145D40"/>
    <w:rsid w:val="00145EA7"/>
    <w:rsid w:val="0014624A"/>
    <w:rsid w:val="00146956"/>
    <w:rsid w:val="00146E66"/>
    <w:rsid w:val="00147470"/>
    <w:rsid w:val="00151020"/>
    <w:rsid w:val="001542E2"/>
    <w:rsid w:val="00156586"/>
    <w:rsid w:val="0016069C"/>
    <w:rsid w:val="0016099B"/>
    <w:rsid w:val="001609FF"/>
    <w:rsid w:val="00160A5E"/>
    <w:rsid w:val="00160DC6"/>
    <w:rsid w:val="00161919"/>
    <w:rsid w:val="00162029"/>
    <w:rsid w:val="001631DE"/>
    <w:rsid w:val="00164BA6"/>
    <w:rsid w:val="00164CAD"/>
    <w:rsid w:val="00164DBD"/>
    <w:rsid w:val="001652E7"/>
    <w:rsid w:val="00165768"/>
    <w:rsid w:val="00165E9F"/>
    <w:rsid w:val="00166327"/>
    <w:rsid w:val="001667B0"/>
    <w:rsid w:val="00166BBE"/>
    <w:rsid w:val="00171067"/>
    <w:rsid w:val="00171703"/>
    <w:rsid w:val="00171854"/>
    <w:rsid w:val="001719C3"/>
    <w:rsid w:val="00171B21"/>
    <w:rsid w:val="00171DE8"/>
    <w:rsid w:val="00172CB6"/>
    <w:rsid w:val="00172CF8"/>
    <w:rsid w:val="00172D4B"/>
    <w:rsid w:val="00173AA8"/>
    <w:rsid w:val="00174B32"/>
    <w:rsid w:val="00175BCF"/>
    <w:rsid w:val="00180115"/>
    <w:rsid w:val="0018134A"/>
    <w:rsid w:val="001818A0"/>
    <w:rsid w:val="00182B7F"/>
    <w:rsid w:val="00182EF4"/>
    <w:rsid w:val="001833E4"/>
    <w:rsid w:val="001851E3"/>
    <w:rsid w:val="00186A06"/>
    <w:rsid w:val="001900E5"/>
    <w:rsid w:val="001901E2"/>
    <w:rsid w:val="001902CB"/>
    <w:rsid w:val="00191A3F"/>
    <w:rsid w:val="00191EA4"/>
    <w:rsid w:val="0019243E"/>
    <w:rsid w:val="00192973"/>
    <w:rsid w:val="00194571"/>
    <w:rsid w:val="001948DE"/>
    <w:rsid w:val="0019497B"/>
    <w:rsid w:val="00194D25"/>
    <w:rsid w:val="00196C23"/>
    <w:rsid w:val="00197B1C"/>
    <w:rsid w:val="001A03E0"/>
    <w:rsid w:val="001A079D"/>
    <w:rsid w:val="001A209B"/>
    <w:rsid w:val="001A2B2B"/>
    <w:rsid w:val="001A335F"/>
    <w:rsid w:val="001A3789"/>
    <w:rsid w:val="001A382E"/>
    <w:rsid w:val="001A40C3"/>
    <w:rsid w:val="001A48EF"/>
    <w:rsid w:val="001A6E2B"/>
    <w:rsid w:val="001A7A9C"/>
    <w:rsid w:val="001B02C2"/>
    <w:rsid w:val="001B14E7"/>
    <w:rsid w:val="001B224F"/>
    <w:rsid w:val="001B3A1B"/>
    <w:rsid w:val="001B3EEB"/>
    <w:rsid w:val="001B44A8"/>
    <w:rsid w:val="001B4533"/>
    <w:rsid w:val="001B7EB5"/>
    <w:rsid w:val="001C00D2"/>
    <w:rsid w:val="001C02A0"/>
    <w:rsid w:val="001C05EB"/>
    <w:rsid w:val="001C079B"/>
    <w:rsid w:val="001C0E1B"/>
    <w:rsid w:val="001C426D"/>
    <w:rsid w:val="001C5058"/>
    <w:rsid w:val="001C56D0"/>
    <w:rsid w:val="001C698B"/>
    <w:rsid w:val="001C699C"/>
    <w:rsid w:val="001C7794"/>
    <w:rsid w:val="001C7A71"/>
    <w:rsid w:val="001D04F1"/>
    <w:rsid w:val="001D11CE"/>
    <w:rsid w:val="001D1977"/>
    <w:rsid w:val="001D2323"/>
    <w:rsid w:val="001D257C"/>
    <w:rsid w:val="001D3A8D"/>
    <w:rsid w:val="001D3D30"/>
    <w:rsid w:val="001D430A"/>
    <w:rsid w:val="001D4EF1"/>
    <w:rsid w:val="001D6AB1"/>
    <w:rsid w:val="001D74FF"/>
    <w:rsid w:val="001E0120"/>
    <w:rsid w:val="001E1C25"/>
    <w:rsid w:val="001E2222"/>
    <w:rsid w:val="001E3DE1"/>
    <w:rsid w:val="001E3DE6"/>
    <w:rsid w:val="001E3E79"/>
    <w:rsid w:val="001E489A"/>
    <w:rsid w:val="001E59B4"/>
    <w:rsid w:val="001E7112"/>
    <w:rsid w:val="001F013D"/>
    <w:rsid w:val="001F0413"/>
    <w:rsid w:val="001F09B8"/>
    <w:rsid w:val="001F1101"/>
    <w:rsid w:val="001F247C"/>
    <w:rsid w:val="001F2823"/>
    <w:rsid w:val="001F2C2D"/>
    <w:rsid w:val="001F394B"/>
    <w:rsid w:val="001F50EC"/>
    <w:rsid w:val="001F51A0"/>
    <w:rsid w:val="001F5820"/>
    <w:rsid w:val="001F6550"/>
    <w:rsid w:val="001F6967"/>
    <w:rsid w:val="001F7FB3"/>
    <w:rsid w:val="00202D67"/>
    <w:rsid w:val="00206480"/>
    <w:rsid w:val="00206FC9"/>
    <w:rsid w:val="00211793"/>
    <w:rsid w:val="0021221F"/>
    <w:rsid w:val="00212972"/>
    <w:rsid w:val="00213271"/>
    <w:rsid w:val="00213745"/>
    <w:rsid w:val="00214528"/>
    <w:rsid w:val="00215051"/>
    <w:rsid w:val="002151FA"/>
    <w:rsid w:val="00215255"/>
    <w:rsid w:val="002155F5"/>
    <w:rsid w:val="00215E96"/>
    <w:rsid w:val="00217356"/>
    <w:rsid w:val="00221531"/>
    <w:rsid w:val="00221680"/>
    <w:rsid w:val="00221738"/>
    <w:rsid w:val="00223F92"/>
    <w:rsid w:val="00224D9A"/>
    <w:rsid w:val="00224E8C"/>
    <w:rsid w:val="00225353"/>
    <w:rsid w:val="002263B7"/>
    <w:rsid w:val="00226792"/>
    <w:rsid w:val="00226953"/>
    <w:rsid w:val="00227789"/>
    <w:rsid w:val="00227869"/>
    <w:rsid w:val="0023027C"/>
    <w:rsid w:val="002312BA"/>
    <w:rsid w:val="0023183D"/>
    <w:rsid w:val="0023384B"/>
    <w:rsid w:val="002344D0"/>
    <w:rsid w:val="00234834"/>
    <w:rsid w:val="0023631C"/>
    <w:rsid w:val="002365E1"/>
    <w:rsid w:val="0023720E"/>
    <w:rsid w:val="00237575"/>
    <w:rsid w:val="00237595"/>
    <w:rsid w:val="00237697"/>
    <w:rsid w:val="00237A75"/>
    <w:rsid w:val="0024037A"/>
    <w:rsid w:val="00240916"/>
    <w:rsid w:val="00242E49"/>
    <w:rsid w:val="00242ED3"/>
    <w:rsid w:val="00244E78"/>
    <w:rsid w:val="0024542A"/>
    <w:rsid w:val="00247C9F"/>
    <w:rsid w:val="00250CC4"/>
    <w:rsid w:val="002511F2"/>
    <w:rsid w:val="00251C7E"/>
    <w:rsid w:val="00254C86"/>
    <w:rsid w:val="00254E03"/>
    <w:rsid w:val="00254FD6"/>
    <w:rsid w:val="00255620"/>
    <w:rsid w:val="00256607"/>
    <w:rsid w:val="00260454"/>
    <w:rsid w:val="002604D4"/>
    <w:rsid w:val="002609D6"/>
    <w:rsid w:val="002614A4"/>
    <w:rsid w:val="0026235C"/>
    <w:rsid w:val="00263DBE"/>
    <w:rsid w:val="00264E21"/>
    <w:rsid w:val="00265135"/>
    <w:rsid w:val="00265169"/>
    <w:rsid w:val="00265CC4"/>
    <w:rsid w:val="002676C6"/>
    <w:rsid w:val="00270AF6"/>
    <w:rsid w:val="00271736"/>
    <w:rsid w:val="002729BE"/>
    <w:rsid w:val="00272AE3"/>
    <w:rsid w:val="00272E25"/>
    <w:rsid w:val="00273425"/>
    <w:rsid w:val="002736A4"/>
    <w:rsid w:val="00273D8A"/>
    <w:rsid w:val="0027430F"/>
    <w:rsid w:val="002745EC"/>
    <w:rsid w:val="00274AAF"/>
    <w:rsid w:val="0027759C"/>
    <w:rsid w:val="002809E1"/>
    <w:rsid w:val="00281083"/>
    <w:rsid w:val="00281858"/>
    <w:rsid w:val="00282A5F"/>
    <w:rsid w:val="0028397A"/>
    <w:rsid w:val="0028406E"/>
    <w:rsid w:val="00284948"/>
    <w:rsid w:val="002851EA"/>
    <w:rsid w:val="0028681A"/>
    <w:rsid w:val="00286C18"/>
    <w:rsid w:val="00286C53"/>
    <w:rsid w:val="00291216"/>
    <w:rsid w:val="002917BD"/>
    <w:rsid w:val="002924FB"/>
    <w:rsid w:val="002935B1"/>
    <w:rsid w:val="0029416D"/>
    <w:rsid w:val="00294221"/>
    <w:rsid w:val="002942DC"/>
    <w:rsid w:val="00294D68"/>
    <w:rsid w:val="00294ED4"/>
    <w:rsid w:val="00295B6A"/>
    <w:rsid w:val="00295D7E"/>
    <w:rsid w:val="002971FD"/>
    <w:rsid w:val="00297ADC"/>
    <w:rsid w:val="00297C07"/>
    <w:rsid w:val="002A0C9A"/>
    <w:rsid w:val="002A18C0"/>
    <w:rsid w:val="002A30A7"/>
    <w:rsid w:val="002A3D80"/>
    <w:rsid w:val="002A3FB5"/>
    <w:rsid w:val="002A5D0E"/>
    <w:rsid w:val="002A6840"/>
    <w:rsid w:val="002A6887"/>
    <w:rsid w:val="002A6E35"/>
    <w:rsid w:val="002A707B"/>
    <w:rsid w:val="002A72BC"/>
    <w:rsid w:val="002A7BFE"/>
    <w:rsid w:val="002B0694"/>
    <w:rsid w:val="002B0CF4"/>
    <w:rsid w:val="002B102E"/>
    <w:rsid w:val="002B1977"/>
    <w:rsid w:val="002B2E96"/>
    <w:rsid w:val="002B4A42"/>
    <w:rsid w:val="002B4A91"/>
    <w:rsid w:val="002B63C5"/>
    <w:rsid w:val="002B6872"/>
    <w:rsid w:val="002B68C0"/>
    <w:rsid w:val="002B7B95"/>
    <w:rsid w:val="002C1F42"/>
    <w:rsid w:val="002C24B9"/>
    <w:rsid w:val="002C2C92"/>
    <w:rsid w:val="002C43F4"/>
    <w:rsid w:val="002C5BAD"/>
    <w:rsid w:val="002C5FD5"/>
    <w:rsid w:val="002C6134"/>
    <w:rsid w:val="002C6624"/>
    <w:rsid w:val="002C6E72"/>
    <w:rsid w:val="002C7A27"/>
    <w:rsid w:val="002D0180"/>
    <w:rsid w:val="002D0435"/>
    <w:rsid w:val="002D18C8"/>
    <w:rsid w:val="002D2D07"/>
    <w:rsid w:val="002D2F11"/>
    <w:rsid w:val="002D3201"/>
    <w:rsid w:val="002D386D"/>
    <w:rsid w:val="002D4563"/>
    <w:rsid w:val="002D66D5"/>
    <w:rsid w:val="002E1791"/>
    <w:rsid w:val="002E2A5C"/>
    <w:rsid w:val="002E3190"/>
    <w:rsid w:val="002E41B0"/>
    <w:rsid w:val="002E48E1"/>
    <w:rsid w:val="002E4EE1"/>
    <w:rsid w:val="002E5424"/>
    <w:rsid w:val="002E5DA5"/>
    <w:rsid w:val="002E5F3E"/>
    <w:rsid w:val="002F018A"/>
    <w:rsid w:val="002F1757"/>
    <w:rsid w:val="002F20A7"/>
    <w:rsid w:val="002F3224"/>
    <w:rsid w:val="002F3266"/>
    <w:rsid w:val="002F3F0B"/>
    <w:rsid w:val="002F4935"/>
    <w:rsid w:val="002F5682"/>
    <w:rsid w:val="002F77C3"/>
    <w:rsid w:val="0030065A"/>
    <w:rsid w:val="00300B6A"/>
    <w:rsid w:val="003010B8"/>
    <w:rsid w:val="0030239C"/>
    <w:rsid w:val="00302CDB"/>
    <w:rsid w:val="00302DC7"/>
    <w:rsid w:val="0030406E"/>
    <w:rsid w:val="00304C46"/>
    <w:rsid w:val="003051BF"/>
    <w:rsid w:val="00305B15"/>
    <w:rsid w:val="00306164"/>
    <w:rsid w:val="003061F1"/>
    <w:rsid w:val="00307DBB"/>
    <w:rsid w:val="00311C95"/>
    <w:rsid w:val="00311E06"/>
    <w:rsid w:val="00312240"/>
    <w:rsid w:val="00312A0A"/>
    <w:rsid w:val="00314861"/>
    <w:rsid w:val="00314A3F"/>
    <w:rsid w:val="00315D28"/>
    <w:rsid w:val="00316BB2"/>
    <w:rsid w:val="0031708F"/>
    <w:rsid w:val="003178A7"/>
    <w:rsid w:val="00317D3A"/>
    <w:rsid w:val="00317E39"/>
    <w:rsid w:val="003208A9"/>
    <w:rsid w:val="00320C59"/>
    <w:rsid w:val="0032271C"/>
    <w:rsid w:val="00322A1D"/>
    <w:rsid w:val="00322D5E"/>
    <w:rsid w:val="00323366"/>
    <w:rsid w:val="00324D54"/>
    <w:rsid w:val="0032506B"/>
    <w:rsid w:val="00325123"/>
    <w:rsid w:val="00326CFA"/>
    <w:rsid w:val="003301B9"/>
    <w:rsid w:val="00330A6E"/>
    <w:rsid w:val="0033129E"/>
    <w:rsid w:val="00332680"/>
    <w:rsid w:val="00332CD5"/>
    <w:rsid w:val="00333D88"/>
    <w:rsid w:val="003342E5"/>
    <w:rsid w:val="00334C43"/>
    <w:rsid w:val="00334F3E"/>
    <w:rsid w:val="00335733"/>
    <w:rsid w:val="003357F9"/>
    <w:rsid w:val="003364CA"/>
    <w:rsid w:val="003365F1"/>
    <w:rsid w:val="00336629"/>
    <w:rsid w:val="00336B03"/>
    <w:rsid w:val="00336B70"/>
    <w:rsid w:val="003404A4"/>
    <w:rsid w:val="00340991"/>
    <w:rsid w:val="00340A23"/>
    <w:rsid w:val="00341FFA"/>
    <w:rsid w:val="003424B6"/>
    <w:rsid w:val="00342A68"/>
    <w:rsid w:val="00342B4A"/>
    <w:rsid w:val="003434D9"/>
    <w:rsid w:val="003438C3"/>
    <w:rsid w:val="00345132"/>
    <w:rsid w:val="00345474"/>
    <w:rsid w:val="00345788"/>
    <w:rsid w:val="003461F4"/>
    <w:rsid w:val="00347852"/>
    <w:rsid w:val="00347A3C"/>
    <w:rsid w:val="00347F7B"/>
    <w:rsid w:val="00352093"/>
    <w:rsid w:val="00352C72"/>
    <w:rsid w:val="00352C73"/>
    <w:rsid w:val="00352FE7"/>
    <w:rsid w:val="00353800"/>
    <w:rsid w:val="00353868"/>
    <w:rsid w:val="0035424B"/>
    <w:rsid w:val="0035495F"/>
    <w:rsid w:val="00355D87"/>
    <w:rsid w:val="00356C30"/>
    <w:rsid w:val="00356D5A"/>
    <w:rsid w:val="00357EC0"/>
    <w:rsid w:val="0036141C"/>
    <w:rsid w:val="00361962"/>
    <w:rsid w:val="00362558"/>
    <w:rsid w:val="003629AA"/>
    <w:rsid w:val="00363A7F"/>
    <w:rsid w:val="0036408C"/>
    <w:rsid w:val="00364162"/>
    <w:rsid w:val="00364EA2"/>
    <w:rsid w:val="00365249"/>
    <w:rsid w:val="003658B7"/>
    <w:rsid w:val="0037000E"/>
    <w:rsid w:val="00371865"/>
    <w:rsid w:val="003721B1"/>
    <w:rsid w:val="00372406"/>
    <w:rsid w:val="00374108"/>
    <w:rsid w:val="003749F5"/>
    <w:rsid w:val="0037526A"/>
    <w:rsid w:val="003755C4"/>
    <w:rsid w:val="00375B73"/>
    <w:rsid w:val="00376C0C"/>
    <w:rsid w:val="00377112"/>
    <w:rsid w:val="003804ED"/>
    <w:rsid w:val="00381568"/>
    <w:rsid w:val="00381FA7"/>
    <w:rsid w:val="003820FC"/>
    <w:rsid w:val="00382AC4"/>
    <w:rsid w:val="00382DB5"/>
    <w:rsid w:val="00384AF3"/>
    <w:rsid w:val="0038761C"/>
    <w:rsid w:val="00390BE1"/>
    <w:rsid w:val="00391D71"/>
    <w:rsid w:val="00392BD8"/>
    <w:rsid w:val="00392C65"/>
    <w:rsid w:val="003937AF"/>
    <w:rsid w:val="0039446D"/>
    <w:rsid w:val="003953C6"/>
    <w:rsid w:val="0039624C"/>
    <w:rsid w:val="00396774"/>
    <w:rsid w:val="003967AB"/>
    <w:rsid w:val="00396CDC"/>
    <w:rsid w:val="003A0E49"/>
    <w:rsid w:val="003A0F9C"/>
    <w:rsid w:val="003A1329"/>
    <w:rsid w:val="003A2EE9"/>
    <w:rsid w:val="003A5BEB"/>
    <w:rsid w:val="003A7107"/>
    <w:rsid w:val="003A7D5E"/>
    <w:rsid w:val="003A7DD2"/>
    <w:rsid w:val="003B0464"/>
    <w:rsid w:val="003B0B54"/>
    <w:rsid w:val="003B0C11"/>
    <w:rsid w:val="003B1227"/>
    <w:rsid w:val="003B156D"/>
    <w:rsid w:val="003B1F32"/>
    <w:rsid w:val="003B3D19"/>
    <w:rsid w:val="003B3E9D"/>
    <w:rsid w:val="003B40FE"/>
    <w:rsid w:val="003B416E"/>
    <w:rsid w:val="003B5063"/>
    <w:rsid w:val="003B7761"/>
    <w:rsid w:val="003B7A79"/>
    <w:rsid w:val="003C429A"/>
    <w:rsid w:val="003C4DB0"/>
    <w:rsid w:val="003C55E1"/>
    <w:rsid w:val="003C6BF6"/>
    <w:rsid w:val="003C6CDF"/>
    <w:rsid w:val="003C6F9D"/>
    <w:rsid w:val="003C7575"/>
    <w:rsid w:val="003C7845"/>
    <w:rsid w:val="003D14E5"/>
    <w:rsid w:val="003D1C2A"/>
    <w:rsid w:val="003D2B8F"/>
    <w:rsid w:val="003D4879"/>
    <w:rsid w:val="003D4A9E"/>
    <w:rsid w:val="003D532E"/>
    <w:rsid w:val="003D6482"/>
    <w:rsid w:val="003D68B4"/>
    <w:rsid w:val="003D7C00"/>
    <w:rsid w:val="003E096F"/>
    <w:rsid w:val="003E3FCA"/>
    <w:rsid w:val="003E4B6F"/>
    <w:rsid w:val="003E5A72"/>
    <w:rsid w:val="003E5BE9"/>
    <w:rsid w:val="003E7490"/>
    <w:rsid w:val="003E7E3D"/>
    <w:rsid w:val="003F202A"/>
    <w:rsid w:val="003F479B"/>
    <w:rsid w:val="003F4C86"/>
    <w:rsid w:val="003F5DEE"/>
    <w:rsid w:val="003F629C"/>
    <w:rsid w:val="003F6468"/>
    <w:rsid w:val="003F75C6"/>
    <w:rsid w:val="003F7DA5"/>
    <w:rsid w:val="003F7F3A"/>
    <w:rsid w:val="004010FF"/>
    <w:rsid w:val="00402351"/>
    <w:rsid w:val="0040235E"/>
    <w:rsid w:val="00403DBD"/>
    <w:rsid w:val="00405B6B"/>
    <w:rsid w:val="00406917"/>
    <w:rsid w:val="004140F9"/>
    <w:rsid w:val="00414696"/>
    <w:rsid w:val="004151C4"/>
    <w:rsid w:val="00415A85"/>
    <w:rsid w:val="00416205"/>
    <w:rsid w:val="00416D00"/>
    <w:rsid w:val="00416E04"/>
    <w:rsid w:val="00417203"/>
    <w:rsid w:val="004173B0"/>
    <w:rsid w:val="00417C28"/>
    <w:rsid w:val="004213A9"/>
    <w:rsid w:val="00421F68"/>
    <w:rsid w:val="00422AAE"/>
    <w:rsid w:val="004230C6"/>
    <w:rsid w:val="00423D5D"/>
    <w:rsid w:val="00423D70"/>
    <w:rsid w:val="004241FB"/>
    <w:rsid w:val="0042445E"/>
    <w:rsid w:val="00424B7F"/>
    <w:rsid w:val="00424E19"/>
    <w:rsid w:val="00424F06"/>
    <w:rsid w:val="00426250"/>
    <w:rsid w:val="0042630B"/>
    <w:rsid w:val="00426930"/>
    <w:rsid w:val="00426A67"/>
    <w:rsid w:val="00426AB8"/>
    <w:rsid w:val="00427B6A"/>
    <w:rsid w:val="004309EA"/>
    <w:rsid w:val="00431A55"/>
    <w:rsid w:val="00432BCB"/>
    <w:rsid w:val="0043307B"/>
    <w:rsid w:val="004339AF"/>
    <w:rsid w:val="00433E96"/>
    <w:rsid w:val="00434400"/>
    <w:rsid w:val="00434754"/>
    <w:rsid w:val="00434A3B"/>
    <w:rsid w:val="004359FC"/>
    <w:rsid w:val="00435E11"/>
    <w:rsid w:val="00436014"/>
    <w:rsid w:val="0043618D"/>
    <w:rsid w:val="0043781A"/>
    <w:rsid w:val="00437D57"/>
    <w:rsid w:val="00440338"/>
    <w:rsid w:val="00441213"/>
    <w:rsid w:val="00441500"/>
    <w:rsid w:val="00441BB6"/>
    <w:rsid w:val="00442928"/>
    <w:rsid w:val="00442C94"/>
    <w:rsid w:val="00444524"/>
    <w:rsid w:val="004445BF"/>
    <w:rsid w:val="00444B78"/>
    <w:rsid w:val="00446D49"/>
    <w:rsid w:val="00447024"/>
    <w:rsid w:val="00450161"/>
    <w:rsid w:val="004509D0"/>
    <w:rsid w:val="00451005"/>
    <w:rsid w:val="00452E92"/>
    <w:rsid w:val="004538BC"/>
    <w:rsid w:val="004538EF"/>
    <w:rsid w:val="004546DB"/>
    <w:rsid w:val="00454981"/>
    <w:rsid w:val="004553DD"/>
    <w:rsid w:val="00456B0B"/>
    <w:rsid w:val="004629C3"/>
    <w:rsid w:val="00463531"/>
    <w:rsid w:val="00463A9C"/>
    <w:rsid w:val="004645E0"/>
    <w:rsid w:val="004651C2"/>
    <w:rsid w:val="00465892"/>
    <w:rsid w:val="004722F5"/>
    <w:rsid w:val="00472783"/>
    <w:rsid w:val="004734CF"/>
    <w:rsid w:val="00474C16"/>
    <w:rsid w:val="00476016"/>
    <w:rsid w:val="004767A9"/>
    <w:rsid w:val="00476B26"/>
    <w:rsid w:val="00477408"/>
    <w:rsid w:val="00480977"/>
    <w:rsid w:val="0048240F"/>
    <w:rsid w:val="00483598"/>
    <w:rsid w:val="004837F5"/>
    <w:rsid w:val="00484AD5"/>
    <w:rsid w:val="00486543"/>
    <w:rsid w:val="00486C86"/>
    <w:rsid w:val="00486F30"/>
    <w:rsid w:val="00487AF3"/>
    <w:rsid w:val="00487C85"/>
    <w:rsid w:val="00490865"/>
    <w:rsid w:val="00492997"/>
    <w:rsid w:val="00494565"/>
    <w:rsid w:val="004948FC"/>
    <w:rsid w:val="00494987"/>
    <w:rsid w:val="004A0DC2"/>
    <w:rsid w:val="004A2868"/>
    <w:rsid w:val="004A2AED"/>
    <w:rsid w:val="004A4C32"/>
    <w:rsid w:val="004A6651"/>
    <w:rsid w:val="004B0DF0"/>
    <w:rsid w:val="004B20BC"/>
    <w:rsid w:val="004B3398"/>
    <w:rsid w:val="004B4A07"/>
    <w:rsid w:val="004B4B22"/>
    <w:rsid w:val="004B54F1"/>
    <w:rsid w:val="004B62EC"/>
    <w:rsid w:val="004B72F0"/>
    <w:rsid w:val="004C0CB6"/>
    <w:rsid w:val="004C2287"/>
    <w:rsid w:val="004C2948"/>
    <w:rsid w:val="004C2DCF"/>
    <w:rsid w:val="004C561A"/>
    <w:rsid w:val="004C61B8"/>
    <w:rsid w:val="004C61C5"/>
    <w:rsid w:val="004C7531"/>
    <w:rsid w:val="004D06BC"/>
    <w:rsid w:val="004D1778"/>
    <w:rsid w:val="004D2949"/>
    <w:rsid w:val="004D2A2B"/>
    <w:rsid w:val="004D32A6"/>
    <w:rsid w:val="004D4E0E"/>
    <w:rsid w:val="004D4EBF"/>
    <w:rsid w:val="004D5229"/>
    <w:rsid w:val="004D52EF"/>
    <w:rsid w:val="004D589C"/>
    <w:rsid w:val="004D62C5"/>
    <w:rsid w:val="004D6F6B"/>
    <w:rsid w:val="004E1979"/>
    <w:rsid w:val="004E219D"/>
    <w:rsid w:val="004E25F7"/>
    <w:rsid w:val="004E3DFD"/>
    <w:rsid w:val="004E45AD"/>
    <w:rsid w:val="004F02F6"/>
    <w:rsid w:val="004F1046"/>
    <w:rsid w:val="004F1304"/>
    <w:rsid w:val="004F21C8"/>
    <w:rsid w:val="004F26FA"/>
    <w:rsid w:val="004F73D6"/>
    <w:rsid w:val="004F7B61"/>
    <w:rsid w:val="004F7DFE"/>
    <w:rsid w:val="005001B4"/>
    <w:rsid w:val="00500AAF"/>
    <w:rsid w:val="005010FF"/>
    <w:rsid w:val="00501984"/>
    <w:rsid w:val="00501996"/>
    <w:rsid w:val="0050286E"/>
    <w:rsid w:val="0050290B"/>
    <w:rsid w:val="00502F29"/>
    <w:rsid w:val="005041B4"/>
    <w:rsid w:val="0050458F"/>
    <w:rsid w:val="005067DE"/>
    <w:rsid w:val="00507DDA"/>
    <w:rsid w:val="00507FD8"/>
    <w:rsid w:val="00511103"/>
    <w:rsid w:val="00511777"/>
    <w:rsid w:val="00511ECC"/>
    <w:rsid w:val="005125DB"/>
    <w:rsid w:val="00512A16"/>
    <w:rsid w:val="0051407D"/>
    <w:rsid w:val="0051562B"/>
    <w:rsid w:val="00516997"/>
    <w:rsid w:val="005171D2"/>
    <w:rsid w:val="00517380"/>
    <w:rsid w:val="00517A24"/>
    <w:rsid w:val="005200B6"/>
    <w:rsid w:val="00523102"/>
    <w:rsid w:val="005240B4"/>
    <w:rsid w:val="005245A0"/>
    <w:rsid w:val="00524A0D"/>
    <w:rsid w:val="00525EB8"/>
    <w:rsid w:val="0052735F"/>
    <w:rsid w:val="0053045B"/>
    <w:rsid w:val="005305E3"/>
    <w:rsid w:val="00530C28"/>
    <w:rsid w:val="00531543"/>
    <w:rsid w:val="00532637"/>
    <w:rsid w:val="005329C9"/>
    <w:rsid w:val="005329DC"/>
    <w:rsid w:val="00533A67"/>
    <w:rsid w:val="005350EA"/>
    <w:rsid w:val="00535335"/>
    <w:rsid w:val="00535544"/>
    <w:rsid w:val="00536D61"/>
    <w:rsid w:val="00540742"/>
    <w:rsid w:val="0054088F"/>
    <w:rsid w:val="00541DA2"/>
    <w:rsid w:val="0054278C"/>
    <w:rsid w:val="005430D2"/>
    <w:rsid w:val="005447A4"/>
    <w:rsid w:val="00545665"/>
    <w:rsid w:val="0054771B"/>
    <w:rsid w:val="00551BD4"/>
    <w:rsid w:val="00552B3E"/>
    <w:rsid w:val="005535B6"/>
    <w:rsid w:val="0055413F"/>
    <w:rsid w:val="00554894"/>
    <w:rsid w:val="00554D61"/>
    <w:rsid w:val="00555388"/>
    <w:rsid w:val="00555818"/>
    <w:rsid w:val="005561AC"/>
    <w:rsid w:val="00556963"/>
    <w:rsid w:val="00556D58"/>
    <w:rsid w:val="00557A3A"/>
    <w:rsid w:val="005613B7"/>
    <w:rsid w:val="0056171C"/>
    <w:rsid w:val="00562652"/>
    <w:rsid w:val="00563336"/>
    <w:rsid w:val="0056462F"/>
    <w:rsid w:val="00564AA2"/>
    <w:rsid w:val="00565EA5"/>
    <w:rsid w:val="00566693"/>
    <w:rsid w:val="00566B0F"/>
    <w:rsid w:val="005672E9"/>
    <w:rsid w:val="0057038C"/>
    <w:rsid w:val="00570528"/>
    <w:rsid w:val="0057136A"/>
    <w:rsid w:val="0057261D"/>
    <w:rsid w:val="00572A0E"/>
    <w:rsid w:val="00572F00"/>
    <w:rsid w:val="0057409A"/>
    <w:rsid w:val="005741CD"/>
    <w:rsid w:val="005749C3"/>
    <w:rsid w:val="00574D36"/>
    <w:rsid w:val="00575501"/>
    <w:rsid w:val="0057592E"/>
    <w:rsid w:val="005771A8"/>
    <w:rsid w:val="005771F1"/>
    <w:rsid w:val="005804D6"/>
    <w:rsid w:val="00581197"/>
    <w:rsid w:val="00581409"/>
    <w:rsid w:val="00581F25"/>
    <w:rsid w:val="00582762"/>
    <w:rsid w:val="00582A3D"/>
    <w:rsid w:val="00583989"/>
    <w:rsid w:val="00584A66"/>
    <w:rsid w:val="00587483"/>
    <w:rsid w:val="00587C02"/>
    <w:rsid w:val="005904C7"/>
    <w:rsid w:val="00593454"/>
    <w:rsid w:val="00594CB8"/>
    <w:rsid w:val="0059514C"/>
    <w:rsid w:val="0059564C"/>
    <w:rsid w:val="00595A72"/>
    <w:rsid w:val="00596B46"/>
    <w:rsid w:val="00596DFF"/>
    <w:rsid w:val="00597ACE"/>
    <w:rsid w:val="00597DB1"/>
    <w:rsid w:val="005A02FB"/>
    <w:rsid w:val="005A0F16"/>
    <w:rsid w:val="005A1C6B"/>
    <w:rsid w:val="005A2281"/>
    <w:rsid w:val="005A4D1E"/>
    <w:rsid w:val="005A691C"/>
    <w:rsid w:val="005A789C"/>
    <w:rsid w:val="005A7CE7"/>
    <w:rsid w:val="005B0838"/>
    <w:rsid w:val="005B1118"/>
    <w:rsid w:val="005B1400"/>
    <w:rsid w:val="005B2B1B"/>
    <w:rsid w:val="005B348C"/>
    <w:rsid w:val="005B44FB"/>
    <w:rsid w:val="005B57D1"/>
    <w:rsid w:val="005C012B"/>
    <w:rsid w:val="005C03FF"/>
    <w:rsid w:val="005C1408"/>
    <w:rsid w:val="005C4247"/>
    <w:rsid w:val="005C48F4"/>
    <w:rsid w:val="005C4E7A"/>
    <w:rsid w:val="005C7355"/>
    <w:rsid w:val="005C7643"/>
    <w:rsid w:val="005C7B49"/>
    <w:rsid w:val="005D1656"/>
    <w:rsid w:val="005D1D5E"/>
    <w:rsid w:val="005D48C2"/>
    <w:rsid w:val="005D48EF"/>
    <w:rsid w:val="005D69B2"/>
    <w:rsid w:val="005D6EF1"/>
    <w:rsid w:val="005D720B"/>
    <w:rsid w:val="005D73C0"/>
    <w:rsid w:val="005E0129"/>
    <w:rsid w:val="005E13F3"/>
    <w:rsid w:val="005E16DF"/>
    <w:rsid w:val="005E227E"/>
    <w:rsid w:val="005E3EB7"/>
    <w:rsid w:val="005E5EF9"/>
    <w:rsid w:val="005E6378"/>
    <w:rsid w:val="005E6702"/>
    <w:rsid w:val="005E6E63"/>
    <w:rsid w:val="005E7440"/>
    <w:rsid w:val="005F066B"/>
    <w:rsid w:val="005F1738"/>
    <w:rsid w:val="005F1C5E"/>
    <w:rsid w:val="005F1D39"/>
    <w:rsid w:val="005F2ACC"/>
    <w:rsid w:val="005F41B2"/>
    <w:rsid w:val="005F5001"/>
    <w:rsid w:val="00600227"/>
    <w:rsid w:val="00601A35"/>
    <w:rsid w:val="00602509"/>
    <w:rsid w:val="0060369B"/>
    <w:rsid w:val="00604073"/>
    <w:rsid w:val="006042AE"/>
    <w:rsid w:val="00605243"/>
    <w:rsid w:val="0060578B"/>
    <w:rsid w:val="00605997"/>
    <w:rsid w:val="006063DE"/>
    <w:rsid w:val="00606485"/>
    <w:rsid w:val="00606635"/>
    <w:rsid w:val="00606AD3"/>
    <w:rsid w:val="006073AC"/>
    <w:rsid w:val="006073C9"/>
    <w:rsid w:val="00607902"/>
    <w:rsid w:val="00607FD9"/>
    <w:rsid w:val="00610D83"/>
    <w:rsid w:val="00610E78"/>
    <w:rsid w:val="00611846"/>
    <w:rsid w:val="00612D24"/>
    <w:rsid w:val="00613F0A"/>
    <w:rsid w:val="006143C9"/>
    <w:rsid w:val="006159BD"/>
    <w:rsid w:val="00616919"/>
    <w:rsid w:val="006176A6"/>
    <w:rsid w:val="0062052E"/>
    <w:rsid w:val="00622442"/>
    <w:rsid w:val="00623D48"/>
    <w:rsid w:val="00623FDF"/>
    <w:rsid w:val="006257E0"/>
    <w:rsid w:val="006258B6"/>
    <w:rsid w:val="006259F8"/>
    <w:rsid w:val="00626227"/>
    <w:rsid w:val="006262D1"/>
    <w:rsid w:val="00626323"/>
    <w:rsid w:val="00626768"/>
    <w:rsid w:val="00626DE2"/>
    <w:rsid w:val="00627125"/>
    <w:rsid w:val="00627C2A"/>
    <w:rsid w:val="00631821"/>
    <w:rsid w:val="00634A54"/>
    <w:rsid w:val="00634E49"/>
    <w:rsid w:val="00635A8F"/>
    <w:rsid w:val="00635C58"/>
    <w:rsid w:val="00636953"/>
    <w:rsid w:val="00636CDD"/>
    <w:rsid w:val="0063752C"/>
    <w:rsid w:val="00637FA0"/>
    <w:rsid w:val="006409B9"/>
    <w:rsid w:val="00640FA8"/>
    <w:rsid w:val="0064131C"/>
    <w:rsid w:val="00641FFA"/>
    <w:rsid w:val="00642655"/>
    <w:rsid w:val="00642F6F"/>
    <w:rsid w:val="0064543A"/>
    <w:rsid w:val="006456A9"/>
    <w:rsid w:val="00645BC0"/>
    <w:rsid w:val="006469F2"/>
    <w:rsid w:val="006472B9"/>
    <w:rsid w:val="00647AAE"/>
    <w:rsid w:val="00650EF0"/>
    <w:rsid w:val="00651AFD"/>
    <w:rsid w:val="006524CB"/>
    <w:rsid w:val="00653D80"/>
    <w:rsid w:val="00656A2C"/>
    <w:rsid w:val="00657594"/>
    <w:rsid w:val="00657BAD"/>
    <w:rsid w:val="006613A4"/>
    <w:rsid w:val="00662559"/>
    <w:rsid w:val="006627E4"/>
    <w:rsid w:val="00662B08"/>
    <w:rsid w:val="00664741"/>
    <w:rsid w:val="006649BE"/>
    <w:rsid w:val="00672582"/>
    <w:rsid w:val="00676D9E"/>
    <w:rsid w:val="00676EB6"/>
    <w:rsid w:val="00681653"/>
    <w:rsid w:val="00681886"/>
    <w:rsid w:val="006822F0"/>
    <w:rsid w:val="00684270"/>
    <w:rsid w:val="00684891"/>
    <w:rsid w:val="00686551"/>
    <w:rsid w:val="0069011E"/>
    <w:rsid w:val="006916B9"/>
    <w:rsid w:val="00692FDD"/>
    <w:rsid w:val="00693E5F"/>
    <w:rsid w:val="00694A2C"/>
    <w:rsid w:val="006956C5"/>
    <w:rsid w:val="00695894"/>
    <w:rsid w:val="00695A90"/>
    <w:rsid w:val="00696527"/>
    <w:rsid w:val="00696974"/>
    <w:rsid w:val="0069744D"/>
    <w:rsid w:val="006A0019"/>
    <w:rsid w:val="006A1998"/>
    <w:rsid w:val="006A1D37"/>
    <w:rsid w:val="006A2737"/>
    <w:rsid w:val="006A40B3"/>
    <w:rsid w:val="006A5F0F"/>
    <w:rsid w:val="006A6033"/>
    <w:rsid w:val="006A79CB"/>
    <w:rsid w:val="006A7F07"/>
    <w:rsid w:val="006B00C0"/>
    <w:rsid w:val="006B0936"/>
    <w:rsid w:val="006B10C5"/>
    <w:rsid w:val="006B13A3"/>
    <w:rsid w:val="006B1E19"/>
    <w:rsid w:val="006B2638"/>
    <w:rsid w:val="006B2726"/>
    <w:rsid w:val="006B2B0A"/>
    <w:rsid w:val="006B3732"/>
    <w:rsid w:val="006B38CF"/>
    <w:rsid w:val="006B4B96"/>
    <w:rsid w:val="006B4D16"/>
    <w:rsid w:val="006B5201"/>
    <w:rsid w:val="006B5D0D"/>
    <w:rsid w:val="006B6155"/>
    <w:rsid w:val="006B6757"/>
    <w:rsid w:val="006B6CF7"/>
    <w:rsid w:val="006B7356"/>
    <w:rsid w:val="006C01E2"/>
    <w:rsid w:val="006C0BDD"/>
    <w:rsid w:val="006C208D"/>
    <w:rsid w:val="006C2D4D"/>
    <w:rsid w:val="006C2FB2"/>
    <w:rsid w:val="006C3558"/>
    <w:rsid w:val="006C359D"/>
    <w:rsid w:val="006C43F0"/>
    <w:rsid w:val="006C48F2"/>
    <w:rsid w:val="006C56AE"/>
    <w:rsid w:val="006C6567"/>
    <w:rsid w:val="006C6589"/>
    <w:rsid w:val="006D12BF"/>
    <w:rsid w:val="006D1775"/>
    <w:rsid w:val="006D230C"/>
    <w:rsid w:val="006D2E6F"/>
    <w:rsid w:val="006D38D0"/>
    <w:rsid w:val="006D3C3F"/>
    <w:rsid w:val="006D47AB"/>
    <w:rsid w:val="006D4A2F"/>
    <w:rsid w:val="006D58C6"/>
    <w:rsid w:val="006D5ACF"/>
    <w:rsid w:val="006D5DE5"/>
    <w:rsid w:val="006D6884"/>
    <w:rsid w:val="006D6FDB"/>
    <w:rsid w:val="006E00FE"/>
    <w:rsid w:val="006E1AC3"/>
    <w:rsid w:val="006E1AEF"/>
    <w:rsid w:val="006E2E51"/>
    <w:rsid w:val="006E330E"/>
    <w:rsid w:val="006E3627"/>
    <w:rsid w:val="006E3699"/>
    <w:rsid w:val="006E39C0"/>
    <w:rsid w:val="006E47D5"/>
    <w:rsid w:val="006E5AC3"/>
    <w:rsid w:val="006E63BC"/>
    <w:rsid w:val="006E7069"/>
    <w:rsid w:val="006E71D4"/>
    <w:rsid w:val="006E7839"/>
    <w:rsid w:val="006F0EE0"/>
    <w:rsid w:val="006F2D73"/>
    <w:rsid w:val="006F3E80"/>
    <w:rsid w:val="006F4076"/>
    <w:rsid w:val="006F49DC"/>
    <w:rsid w:val="006F50E7"/>
    <w:rsid w:val="006F57E0"/>
    <w:rsid w:val="006F580B"/>
    <w:rsid w:val="006F58E3"/>
    <w:rsid w:val="006F6AF0"/>
    <w:rsid w:val="006F6D4A"/>
    <w:rsid w:val="006F6F19"/>
    <w:rsid w:val="006F6F4C"/>
    <w:rsid w:val="006F7D37"/>
    <w:rsid w:val="007007A8"/>
    <w:rsid w:val="00700889"/>
    <w:rsid w:val="00700A74"/>
    <w:rsid w:val="007030DF"/>
    <w:rsid w:val="0070362E"/>
    <w:rsid w:val="007046C9"/>
    <w:rsid w:val="0070741F"/>
    <w:rsid w:val="007076EA"/>
    <w:rsid w:val="00707DC6"/>
    <w:rsid w:val="00710904"/>
    <w:rsid w:val="00711EFE"/>
    <w:rsid w:val="007124AB"/>
    <w:rsid w:val="00712588"/>
    <w:rsid w:val="00712865"/>
    <w:rsid w:val="00713412"/>
    <w:rsid w:val="00713F70"/>
    <w:rsid w:val="007140F4"/>
    <w:rsid w:val="0071694F"/>
    <w:rsid w:val="00720818"/>
    <w:rsid w:val="00720D70"/>
    <w:rsid w:val="007221ED"/>
    <w:rsid w:val="00723D90"/>
    <w:rsid w:val="00725148"/>
    <w:rsid w:val="007257BF"/>
    <w:rsid w:val="007303D4"/>
    <w:rsid w:val="00730BD1"/>
    <w:rsid w:val="00731DD7"/>
    <w:rsid w:val="00732C6E"/>
    <w:rsid w:val="00732E0A"/>
    <w:rsid w:val="00734522"/>
    <w:rsid w:val="00734DCE"/>
    <w:rsid w:val="00736446"/>
    <w:rsid w:val="007413B5"/>
    <w:rsid w:val="00741752"/>
    <w:rsid w:val="00741D09"/>
    <w:rsid w:val="00742E5A"/>
    <w:rsid w:val="0074317F"/>
    <w:rsid w:val="00743ABE"/>
    <w:rsid w:val="00744918"/>
    <w:rsid w:val="0074687E"/>
    <w:rsid w:val="00747021"/>
    <w:rsid w:val="00747F85"/>
    <w:rsid w:val="007503BE"/>
    <w:rsid w:val="00750C66"/>
    <w:rsid w:val="00752346"/>
    <w:rsid w:val="00754D58"/>
    <w:rsid w:val="00755ECD"/>
    <w:rsid w:val="0075610B"/>
    <w:rsid w:val="00756310"/>
    <w:rsid w:val="007564ED"/>
    <w:rsid w:val="0075676B"/>
    <w:rsid w:val="00757691"/>
    <w:rsid w:val="00757C76"/>
    <w:rsid w:val="00760374"/>
    <w:rsid w:val="007608F6"/>
    <w:rsid w:val="0076094E"/>
    <w:rsid w:val="00760CBB"/>
    <w:rsid w:val="00761092"/>
    <w:rsid w:val="007668E4"/>
    <w:rsid w:val="00767EBD"/>
    <w:rsid w:val="007703F4"/>
    <w:rsid w:val="007706AA"/>
    <w:rsid w:val="00770FE7"/>
    <w:rsid w:val="007715D8"/>
    <w:rsid w:val="00772408"/>
    <w:rsid w:val="00772CF5"/>
    <w:rsid w:val="00772D1B"/>
    <w:rsid w:val="007736F5"/>
    <w:rsid w:val="007763BD"/>
    <w:rsid w:val="00776578"/>
    <w:rsid w:val="0078070B"/>
    <w:rsid w:val="00780B18"/>
    <w:rsid w:val="00780DFD"/>
    <w:rsid w:val="0078127A"/>
    <w:rsid w:val="007814A0"/>
    <w:rsid w:val="00781D5D"/>
    <w:rsid w:val="0078209B"/>
    <w:rsid w:val="00783A8A"/>
    <w:rsid w:val="0078453C"/>
    <w:rsid w:val="0078497C"/>
    <w:rsid w:val="00790A51"/>
    <w:rsid w:val="00791B60"/>
    <w:rsid w:val="00791CC6"/>
    <w:rsid w:val="00791D42"/>
    <w:rsid w:val="00791ED3"/>
    <w:rsid w:val="0079200D"/>
    <w:rsid w:val="0079263E"/>
    <w:rsid w:val="0079460F"/>
    <w:rsid w:val="007946EE"/>
    <w:rsid w:val="007A01B5"/>
    <w:rsid w:val="007A1D70"/>
    <w:rsid w:val="007A1EA1"/>
    <w:rsid w:val="007A2854"/>
    <w:rsid w:val="007A3F29"/>
    <w:rsid w:val="007A4204"/>
    <w:rsid w:val="007A551D"/>
    <w:rsid w:val="007A64CF"/>
    <w:rsid w:val="007B0C98"/>
    <w:rsid w:val="007B29C6"/>
    <w:rsid w:val="007B4545"/>
    <w:rsid w:val="007B4F4D"/>
    <w:rsid w:val="007B67A2"/>
    <w:rsid w:val="007B68DA"/>
    <w:rsid w:val="007B775F"/>
    <w:rsid w:val="007C3040"/>
    <w:rsid w:val="007C3675"/>
    <w:rsid w:val="007C44EF"/>
    <w:rsid w:val="007C44F4"/>
    <w:rsid w:val="007C44F7"/>
    <w:rsid w:val="007C46C0"/>
    <w:rsid w:val="007C4E95"/>
    <w:rsid w:val="007C5928"/>
    <w:rsid w:val="007C6126"/>
    <w:rsid w:val="007C68D7"/>
    <w:rsid w:val="007D087D"/>
    <w:rsid w:val="007D1832"/>
    <w:rsid w:val="007D1FF5"/>
    <w:rsid w:val="007D218A"/>
    <w:rsid w:val="007D3202"/>
    <w:rsid w:val="007D4330"/>
    <w:rsid w:val="007D4B7E"/>
    <w:rsid w:val="007D4DEE"/>
    <w:rsid w:val="007D5104"/>
    <w:rsid w:val="007D525E"/>
    <w:rsid w:val="007D61D1"/>
    <w:rsid w:val="007D6C12"/>
    <w:rsid w:val="007D6D71"/>
    <w:rsid w:val="007E33B0"/>
    <w:rsid w:val="007E45A9"/>
    <w:rsid w:val="007E552B"/>
    <w:rsid w:val="007E567D"/>
    <w:rsid w:val="007E6B29"/>
    <w:rsid w:val="007E79F2"/>
    <w:rsid w:val="007E7DE3"/>
    <w:rsid w:val="007F0196"/>
    <w:rsid w:val="007F15AD"/>
    <w:rsid w:val="007F356E"/>
    <w:rsid w:val="007F3AA8"/>
    <w:rsid w:val="007F450C"/>
    <w:rsid w:val="007F6E7C"/>
    <w:rsid w:val="007F7864"/>
    <w:rsid w:val="007F7886"/>
    <w:rsid w:val="007F7AED"/>
    <w:rsid w:val="007F7DB5"/>
    <w:rsid w:val="008002EB"/>
    <w:rsid w:val="00801E45"/>
    <w:rsid w:val="00802208"/>
    <w:rsid w:val="0080296F"/>
    <w:rsid w:val="00803157"/>
    <w:rsid w:val="00803480"/>
    <w:rsid w:val="008041C8"/>
    <w:rsid w:val="00804ACE"/>
    <w:rsid w:val="00804F21"/>
    <w:rsid w:val="0080525B"/>
    <w:rsid w:val="0080525E"/>
    <w:rsid w:val="0080591B"/>
    <w:rsid w:val="008061C6"/>
    <w:rsid w:val="00806AD3"/>
    <w:rsid w:val="008075B0"/>
    <w:rsid w:val="00810248"/>
    <w:rsid w:val="00810558"/>
    <w:rsid w:val="0081114C"/>
    <w:rsid w:val="008119DA"/>
    <w:rsid w:val="008122D3"/>
    <w:rsid w:val="00812F2F"/>
    <w:rsid w:val="0081357B"/>
    <w:rsid w:val="00813AAD"/>
    <w:rsid w:val="00813E90"/>
    <w:rsid w:val="00815D1E"/>
    <w:rsid w:val="00816D1A"/>
    <w:rsid w:val="00816F75"/>
    <w:rsid w:val="00817598"/>
    <w:rsid w:val="0082072B"/>
    <w:rsid w:val="00821CA9"/>
    <w:rsid w:val="0082240A"/>
    <w:rsid w:val="00822E20"/>
    <w:rsid w:val="0082460B"/>
    <w:rsid w:val="0082753C"/>
    <w:rsid w:val="0082797D"/>
    <w:rsid w:val="00827A7D"/>
    <w:rsid w:val="008301F1"/>
    <w:rsid w:val="0083107B"/>
    <w:rsid w:val="00831BFA"/>
    <w:rsid w:val="00832AE0"/>
    <w:rsid w:val="00832F16"/>
    <w:rsid w:val="0083348F"/>
    <w:rsid w:val="008340BB"/>
    <w:rsid w:val="00834330"/>
    <w:rsid w:val="00836CE5"/>
    <w:rsid w:val="0083767B"/>
    <w:rsid w:val="00837C0C"/>
    <w:rsid w:val="0084015B"/>
    <w:rsid w:val="008420E6"/>
    <w:rsid w:val="00842832"/>
    <w:rsid w:val="00843628"/>
    <w:rsid w:val="00843D58"/>
    <w:rsid w:val="00844143"/>
    <w:rsid w:val="00845B3B"/>
    <w:rsid w:val="00850297"/>
    <w:rsid w:val="00850AD8"/>
    <w:rsid w:val="008517EC"/>
    <w:rsid w:val="00853CFC"/>
    <w:rsid w:val="008544FD"/>
    <w:rsid w:val="008574DC"/>
    <w:rsid w:val="00857824"/>
    <w:rsid w:val="0086195E"/>
    <w:rsid w:val="00863520"/>
    <w:rsid w:val="00863537"/>
    <w:rsid w:val="00863FA1"/>
    <w:rsid w:val="00866432"/>
    <w:rsid w:val="00866AD8"/>
    <w:rsid w:val="0086703E"/>
    <w:rsid w:val="00867243"/>
    <w:rsid w:val="00867248"/>
    <w:rsid w:val="00870328"/>
    <w:rsid w:val="00870AAD"/>
    <w:rsid w:val="008713E3"/>
    <w:rsid w:val="00872693"/>
    <w:rsid w:val="008734BE"/>
    <w:rsid w:val="008734F9"/>
    <w:rsid w:val="00874364"/>
    <w:rsid w:val="008750C5"/>
    <w:rsid w:val="0087522A"/>
    <w:rsid w:val="0087532B"/>
    <w:rsid w:val="00875E93"/>
    <w:rsid w:val="00880E26"/>
    <w:rsid w:val="00880F05"/>
    <w:rsid w:val="0088142F"/>
    <w:rsid w:val="00882671"/>
    <w:rsid w:val="00883DCB"/>
    <w:rsid w:val="0088433B"/>
    <w:rsid w:val="00884A9F"/>
    <w:rsid w:val="00884DCF"/>
    <w:rsid w:val="00885514"/>
    <w:rsid w:val="00885CE9"/>
    <w:rsid w:val="00885E35"/>
    <w:rsid w:val="00886A0A"/>
    <w:rsid w:val="008911E6"/>
    <w:rsid w:val="0089160A"/>
    <w:rsid w:val="00891BA3"/>
    <w:rsid w:val="00892D48"/>
    <w:rsid w:val="008966DE"/>
    <w:rsid w:val="008978C2"/>
    <w:rsid w:val="008A0865"/>
    <w:rsid w:val="008A122B"/>
    <w:rsid w:val="008A3A9F"/>
    <w:rsid w:val="008A3CFF"/>
    <w:rsid w:val="008A43C3"/>
    <w:rsid w:val="008A55F8"/>
    <w:rsid w:val="008A597F"/>
    <w:rsid w:val="008A64C7"/>
    <w:rsid w:val="008B0211"/>
    <w:rsid w:val="008B05DB"/>
    <w:rsid w:val="008B05E5"/>
    <w:rsid w:val="008B08A7"/>
    <w:rsid w:val="008B24BD"/>
    <w:rsid w:val="008B4DC0"/>
    <w:rsid w:val="008B5991"/>
    <w:rsid w:val="008B6F22"/>
    <w:rsid w:val="008B6F46"/>
    <w:rsid w:val="008B7E8B"/>
    <w:rsid w:val="008C06B2"/>
    <w:rsid w:val="008C083D"/>
    <w:rsid w:val="008C1C1C"/>
    <w:rsid w:val="008C1D2C"/>
    <w:rsid w:val="008C4ED7"/>
    <w:rsid w:val="008C52CC"/>
    <w:rsid w:val="008C5373"/>
    <w:rsid w:val="008C625D"/>
    <w:rsid w:val="008C667C"/>
    <w:rsid w:val="008C7D1C"/>
    <w:rsid w:val="008D1132"/>
    <w:rsid w:val="008D12B8"/>
    <w:rsid w:val="008D2D16"/>
    <w:rsid w:val="008D2FBB"/>
    <w:rsid w:val="008D31B3"/>
    <w:rsid w:val="008D3444"/>
    <w:rsid w:val="008D3B86"/>
    <w:rsid w:val="008D4C4E"/>
    <w:rsid w:val="008D50C0"/>
    <w:rsid w:val="008D58E6"/>
    <w:rsid w:val="008D6CC0"/>
    <w:rsid w:val="008D755F"/>
    <w:rsid w:val="008E0CAD"/>
    <w:rsid w:val="008E2C59"/>
    <w:rsid w:val="008E3911"/>
    <w:rsid w:val="008E3D3F"/>
    <w:rsid w:val="008E42BB"/>
    <w:rsid w:val="008E4CDC"/>
    <w:rsid w:val="008E4E7C"/>
    <w:rsid w:val="008E5B2C"/>
    <w:rsid w:val="008E670E"/>
    <w:rsid w:val="008E6FDA"/>
    <w:rsid w:val="008E7679"/>
    <w:rsid w:val="008F014B"/>
    <w:rsid w:val="008F1495"/>
    <w:rsid w:val="008F1838"/>
    <w:rsid w:val="008F1940"/>
    <w:rsid w:val="008F1D7A"/>
    <w:rsid w:val="008F211F"/>
    <w:rsid w:val="008F3E26"/>
    <w:rsid w:val="008F52B1"/>
    <w:rsid w:val="008F68DA"/>
    <w:rsid w:val="008F7CEA"/>
    <w:rsid w:val="008F7DAD"/>
    <w:rsid w:val="008F7DDE"/>
    <w:rsid w:val="00900A46"/>
    <w:rsid w:val="009023F1"/>
    <w:rsid w:val="00903E5E"/>
    <w:rsid w:val="009042AF"/>
    <w:rsid w:val="0090447B"/>
    <w:rsid w:val="00904E45"/>
    <w:rsid w:val="00906DA9"/>
    <w:rsid w:val="00907286"/>
    <w:rsid w:val="009076D8"/>
    <w:rsid w:val="00910881"/>
    <w:rsid w:val="00910972"/>
    <w:rsid w:val="009111DF"/>
    <w:rsid w:val="00912C39"/>
    <w:rsid w:val="00912FA2"/>
    <w:rsid w:val="009143F1"/>
    <w:rsid w:val="00915D0D"/>
    <w:rsid w:val="00915DC2"/>
    <w:rsid w:val="0091607B"/>
    <w:rsid w:val="009200B1"/>
    <w:rsid w:val="00922C7E"/>
    <w:rsid w:val="00924B0B"/>
    <w:rsid w:val="00925CF1"/>
    <w:rsid w:val="00925F94"/>
    <w:rsid w:val="00927A40"/>
    <w:rsid w:val="00927D0C"/>
    <w:rsid w:val="00931358"/>
    <w:rsid w:val="0093245B"/>
    <w:rsid w:val="00932A0E"/>
    <w:rsid w:val="0093365D"/>
    <w:rsid w:val="009336F0"/>
    <w:rsid w:val="00933A48"/>
    <w:rsid w:val="00933D6D"/>
    <w:rsid w:val="009347A5"/>
    <w:rsid w:val="00935223"/>
    <w:rsid w:val="00935778"/>
    <w:rsid w:val="00936A66"/>
    <w:rsid w:val="00937E3A"/>
    <w:rsid w:val="00937F7C"/>
    <w:rsid w:val="009402C9"/>
    <w:rsid w:val="009412AA"/>
    <w:rsid w:val="00941553"/>
    <w:rsid w:val="00942F6B"/>
    <w:rsid w:val="009437C5"/>
    <w:rsid w:val="009439D8"/>
    <w:rsid w:val="009446EE"/>
    <w:rsid w:val="00944A86"/>
    <w:rsid w:val="0094575F"/>
    <w:rsid w:val="00945E70"/>
    <w:rsid w:val="00946196"/>
    <w:rsid w:val="00946627"/>
    <w:rsid w:val="009473D2"/>
    <w:rsid w:val="00950099"/>
    <w:rsid w:val="00952234"/>
    <w:rsid w:val="00952CF0"/>
    <w:rsid w:val="00954E56"/>
    <w:rsid w:val="0095605F"/>
    <w:rsid w:val="00957898"/>
    <w:rsid w:val="009579E0"/>
    <w:rsid w:val="00957A96"/>
    <w:rsid w:val="00961238"/>
    <w:rsid w:val="009613D7"/>
    <w:rsid w:val="0096295E"/>
    <w:rsid w:val="00962F60"/>
    <w:rsid w:val="0096341C"/>
    <w:rsid w:val="009653E0"/>
    <w:rsid w:val="00965755"/>
    <w:rsid w:val="0096614A"/>
    <w:rsid w:val="009668C8"/>
    <w:rsid w:val="0096738F"/>
    <w:rsid w:val="00967761"/>
    <w:rsid w:val="00967E52"/>
    <w:rsid w:val="009705E7"/>
    <w:rsid w:val="0097195F"/>
    <w:rsid w:val="00971B74"/>
    <w:rsid w:val="00971C41"/>
    <w:rsid w:val="00972DA7"/>
    <w:rsid w:val="00973708"/>
    <w:rsid w:val="00974025"/>
    <w:rsid w:val="00974FA7"/>
    <w:rsid w:val="009754F3"/>
    <w:rsid w:val="009755D8"/>
    <w:rsid w:val="00975C3D"/>
    <w:rsid w:val="009764B0"/>
    <w:rsid w:val="00976AC1"/>
    <w:rsid w:val="00977D83"/>
    <w:rsid w:val="009808D7"/>
    <w:rsid w:val="009819C7"/>
    <w:rsid w:val="00982437"/>
    <w:rsid w:val="00983B53"/>
    <w:rsid w:val="0098550D"/>
    <w:rsid w:val="0098581A"/>
    <w:rsid w:val="00985C9C"/>
    <w:rsid w:val="00986022"/>
    <w:rsid w:val="00986A18"/>
    <w:rsid w:val="00986B6E"/>
    <w:rsid w:val="00987280"/>
    <w:rsid w:val="00990B8F"/>
    <w:rsid w:val="00992AC2"/>
    <w:rsid w:val="00992D34"/>
    <w:rsid w:val="009939CA"/>
    <w:rsid w:val="009942D2"/>
    <w:rsid w:val="00994A42"/>
    <w:rsid w:val="00995A02"/>
    <w:rsid w:val="00995FDF"/>
    <w:rsid w:val="00997A8C"/>
    <w:rsid w:val="009A0469"/>
    <w:rsid w:val="009A0B4E"/>
    <w:rsid w:val="009A15FB"/>
    <w:rsid w:val="009A1C9D"/>
    <w:rsid w:val="009A2BF4"/>
    <w:rsid w:val="009A2D33"/>
    <w:rsid w:val="009A3324"/>
    <w:rsid w:val="009A4CC5"/>
    <w:rsid w:val="009A526F"/>
    <w:rsid w:val="009A52AF"/>
    <w:rsid w:val="009A686E"/>
    <w:rsid w:val="009A7B35"/>
    <w:rsid w:val="009B0913"/>
    <w:rsid w:val="009B19A7"/>
    <w:rsid w:val="009B1A19"/>
    <w:rsid w:val="009B27D6"/>
    <w:rsid w:val="009B2ADD"/>
    <w:rsid w:val="009B2B2C"/>
    <w:rsid w:val="009B34D3"/>
    <w:rsid w:val="009B3523"/>
    <w:rsid w:val="009B39FC"/>
    <w:rsid w:val="009B4133"/>
    <w:rsid w:val="009B479A"/>
    <w:rsid w:val="009B5716"/>
    <w:rsid w:val="009B7347"/>
    <w:rsid w:val="009B7DB5"/>
    <w:rsid w:val="009C0EF4"/>
    <w:rsid w:val="009C16A4"/>
    <w:rsid w:val="009C319B"/>
    <w:rsid w:val="009C3CA5"/>
    <w:rsid w:val="009C4E67"/>
    <w:rsid w:val="009C57C4"/>
    <w:rsid w:val="009C5CE3"/>
    <w:rsid w:val="009C5F01"/>
    <w:rsid w:val="009C7497"/>
    <w:rsid w:val="009D0BEA"/>
    <w:rsid w:val="009D0BF8"/>
    <w:rsid w:val="009D1BDF"/>
    <w:rsid w:val="009D475D"/>
    <w:rsid w:val="009D47D8"/>
    <w:rsid w:val="009D50B7"/>
    <w:rsid w:val="009D50BB"/>
    <w:rsid w:val="009D7DBA"/>
    <w:rsid w:val="009E0201"/>
    <w:rsid w:val="009E028F"/>
    <w:rsid w:val="009E076E"/>
    <w:rsid w:val="009E0865"/>
    <w:rsid w:val="009E0BC4"/>
    <w:rsid w:val="009E0E75"/>
    <w:rsid w:val="009E456C"/>
    <w:rsid w:val="009E6BEB"/>
    <w:rsid w:val="009E6E65"/>
    <w:rsid w:val="009E7926"/>
    <w:rsid w:val="009F052B"/>
    <w:rsid w:val="009F077F"/>
    <w:rsid w:val="009F112F"/>
    <w:rsid w:val="009F1A77"/>
    <w:rsid w:val="009F321C"/>
    <w:rsid w:val="009F392D"/>
    <w:rsid w:val="009F39E8"/>
    <w:rsid w:val="009F3C28"/>
    <w:rsid w:val="009F5CD1"/>
    <w:rsid w:val="009F6CC0"/>
    <w:rsid w:val="009F7846"/>
    <w:rsid w:val="00A0048D"/>
    <w:rsid w:val="00A0090F"/>
    <w:rsid w:val="00A00B75"/>
    <w:rsid w:val="00A0195D"/>
    <w:rsid w:val="00A02636"/>
    <w:rsid w:val="00A0333D"/>
    <w:rsid w:val="00A05150"/>
    <w:rsid w:val="00A05E25"/>
    <w:rsid w:val="00A06B77"/>
    <w:rsid w:val="00A06E25"/>
    <w:rsid w:val="00A072E1"/>
    <w:rsid w:val="00A07FEE"/>
    <w:rsid w:val="00A10A41"/>
    <w:rsid w:val="00A12161"/>
    <w:rsid w:val="00A124A6"/>
    <w:rsid w:val="00A12D20"/>
    <w:rsid w:val="00A12D65"/>
    <w:rsid w:val="00A133AB"/>
    <w:rsid w:val="00A13569"/>
    <w:rsid w:val="00A15E3F"/>
    <w:rsid w:val="00A16233"/>
    <w:rsid w:val="00A16F50"/>
    <w:rsid w:val="00A207D5"/>
    <w:rsid w:val="00A2123C"/>
    <w:rsid w:val="00A225D6"/>
    <w:rsid w:val="00A22783"/>
    <w:rsid w:val="00A2407F"/>
    <w:rsid w:val="00A25604"/>
    <w:rsid w:val="00A259B7"/>
    <w:rsid w:val="00A25FD8"/>
    <w:rsid w:val="00A265F5"/>
    <w:rsid w:val="00A269FF"/>
    <w:rsid w:val="00A26C34"/>
    <w:rsid w:val="00A26F10"/>
    <w:rsid w:val="00A27A5F"/>
    <w:rsid w:val="00A31641"/>
    <w:rsid w:val="00A3251B"/>
    <w:rsid w:val="00A32798"/>
    <w:rsid w:val="00A32C7A"/>
    <w:rsid w:val="00A34B93"/>
    <w:rsid w:val="00A36C41"/>
    <w:rsid w:val="00A36F7F"/>
    <w:rsid w:val="00A3737D"/>
    <w:rsid w:val="00A37A23"/>
    <w:rsid w:val="00A37BCE"/>
    <w:rsid w:val="00A41241"/>
    <w:rsid w:val="00A41519"/>
    <w:rsid w:val="00A43372"/>
    <w:rsid w:val="00A4376D"/>
    <w:rsid w:val="00A43DE9"/>
    <w:rsid w:val="00A452FC"/>
    <w:rsid w:val="00A454F5"/>
    <w:rsid w:val="00A47C47"/>
    <w:rsid w:val="00A501CD"/>
    <w:rsid w:val="00A50C4F"/>
    <w:rsid w:val="00A51CE6"/>
    <w:rsid w:val="00A549D9"/>
    <w:rsid w:val="00A54B88"/>
    <w:rsid w:val="00A57707"/>
    <w:rsid w:val="00A6009C"/>
    <w:rsid w:val="00A61011"/>
    <w:rsid w:val="00A62163"/>
    <w:rsid w:val="00A62F3D"/>
    <w:rsid w:val="00A658AE"/>
    <w:rsid w:val="00A65A11"/>
    <w:rsid w:val="00A65A2D"/>
    <w:rsid w:val="00A661CF"/>
    <w:rsid w:val="00A70812"/>
    <w:rsid w:val="00A7088E"/>
    <w:rsid w:val="00A70EDD"/>
    <w:rsid w:val="00A7238B"/>
    <w:rsid w:val="00A7279A"/>
    <w:rsid w:val="00A72B5B"/>
    <w:rsid w:val="00A72E42"/>
    <w:rsid w:val="00A749A8"/>
    <w:rsid w:val="00A74A63"/>
    <w:rsid w:val="00A74EE8"/>
    <w:rsid w:val="00A75096"/>
    <w:rsid w:val="00A7607E"/>
    <w:rsid w:val="00A7613F"/>
    <w:rsid w:val="00A76318"/>
    <w:rsid w:val="00A775E8"/>
    <w:rsid w:val="00A815B2"/>
    <w:rsid w:val="00A8355A"/>
    <w:rsid w:val="00A83654"/>
    <w:rsid w:val="00A8468A"/>
    <w:rsid w:val="00A84A94"/>
    <w:rsid w:val="00A8568F"/>
    <w:rsid w:val="00A86438"/>
    <w:rsid w:val="00A8666D"/>
    <w:rsid w:val="00A90F61"/>
    <w:rsid w:val="00A910CF"/>
    <w:rsid w:val="00A91615"/>
    <w:rsid w:val="00A91B6A"/>
    <w:rsid w:val="00A91C7F"/>
    <w:rsid w:val="00A929B0"/>
    <w:rsid w:val="00A95721"/>
    <w:rsid w:val="00A95B29"/>
    <w:rsid w:val="00A97AE8"/>
    <w:rsid w:val="00AA0072"/>
    <w:rsid w:val="00AA05C7"/>
    <w:rsid w:val="00AA10A4"/>
    <w:rsid w:val="00AA1893"/>
    <w:rsid w:val="00AA2654"/>
    <w:rsid w:val="00AA2C56"/>
    <w:rsid w:val="00AA3A60"/>
    <w:rsid w:val="00AA4F57"/>
    <w:rsid w:val="00AA5454"/>
    <w:rsid w:val="00AA54E7"/>
    <w:rsid w:val="00AA638D"/>
    <w:rsid w:val="00AA6E08"/>
    <w:rsid w:val="00AA7183"/>
    <w:rsid w:val="00AA7621"/>
    <w:rsid w:val="00AA782E"/>
    <w:rsid w:val="00AA7A17"/>
    <w:rsid w:val="00AB0C6E"/>
    <w:rsid w:val="00AB1F96"/>
    <w:rsid w:val="00AB2CE2"/>
    <w:rsid w:val="00AB3C5D"/>
    <w:rsid w:val="00AB4201"/>
    <w:rsid w:val="00AB52B4"/>
    <w:rsid w:val="00AB53E4"/>
    <w:rsid w:val="00AB6F12"/>
    <w:rsid w:val="00AB7A06"/>
    <w:rsid w:val="00AC1807"/>
    <w:rsid w:val="00AC1EF7"/>
    <w:rsid w:val="00AC2718"/>
    <w:rsid w:val="00AC43D3"/>
    <w:rsid w:val="00AC4410"/>
    <w:rsid w:val="00AC48FF"/>
    <w:rsid w:val="00AC585E"/>
    <w:rsid w:val="00AC73B8"/>
    <w:rsid w:val="00AC7A7C"/>
    <w:rsid w:val="00AD048B"/>
    <w:rsid w:val="00AD3598"/>
    <w:rsid w:val="00AD3F2C"/>
    <w:rsid w:val="00AD4D7D"/>
    <w:rsid w:val="00AD5077"/>
    <w:rsid w:val="00AD589C"/>
    <w:rsid w:val="00AD685E"/>
    <w:rsid w:val="00AD6CA2"/>
    <w:rsid w:val="00AD6E83"/>
    <w:rsid w:val="00AE009F"/>
    <w:rsid w:val="00AE0541"/>
    <w:rsid w:val="00AE1659"/>
    <w:rsid w:val="00AE1E21"/>
    <w:rsid w:val="00AE33E0"/>
    <w:rsid w:val="00AE378D"/>
    <w:rsid w:val="00AE46B5"/>
    <w:rsid w:val="00AE4D5D"/>
    <w:rsid w:val="00AE6457"/>
    <w:rsid w:val="00AE6E44"/>
    <w:rsid w:val="00AF035F"/>
    <w:rsid w:val="00AF06E7"/>
    <w:rsid w:val="00AF3028"/>
    <w:rsid w:val="00AF3B48"/>
    <w:rsid w:val="00AF454F"/>
    <w:rsid w:val="00AF5956"/>
    <w:rsid w:val="00AF719A"/>
    <w:rsid w:val="00AF7F0D"/>
    <w:rsid w:val="00B008EF"/>
    <w:rsid w:val="00B016B1"/>
    <w:rsid w:val="00B01DFE"/>
    <w:rsid w:val="00B01E06"/>
    <w:rsid w:val="00B020E2"/>
    <w:rsid w:val="00B022FF"/>
    <w:rsid w:val="00B023E9"/>
    <w:rsid w:val="00B04E4E"/>
    <w:rsid w:val="00B04E55"/>
    <w:rsid w:val="00B05D40"/>
    <w:rsid w:val="00B06B29"/>
    <w:rsid w:val="00B07AD7"/>
    <w:rsid w:val="00B07C9A"/>
    <w:rsid w:val="00B07F6E"/>
    <w:rsid w:val="00B10AC7"/>
    <w:rsid w:val="00B114A1"/>
    <w:rsid w:val="00B11E11"/>
    <w:rsid w:val="00B12E5C"/>
    <w:rsid w:val="00B144BB"/>
    <w:rsid w:val="00B14577"/>
    <w:rsid w:val="00B14804"/>
    <w:rsid w:val="00B155F3"/>
    <w:rsid w:val="00B1619F"/>
    <w:rsid w:val="00B169E4"/>
    <w:rsid w:val="00B1791D"/>
    <w:rsid w:val="00B17EC6"/>
    <w:rsid w:val="00B2193D"/>
    <w:rsid w:val="00B21B97"/>
    <w:rsid w:val="00B21E1C"/>
    <w:rsid w:val="00B2247C"/>
    <w:rsid w:val="00B22771"/>
    <w:rsid w:val="00B2424A"/>
    <w:rsid w:val="00B24316"/>
    <w:rsid w:val="00B2464C"/>
    <w:rsid w:val="00B2624A"/>
    <w:rsid w:val="00B274DF"/>
    <w:rsid w:val="00B279E8"/>
    <w:rsid w:val="00B3007E"/>
    <w:rsid w:val="00B317B5"/>
    <w:rsid w:val="00B31D9D"/>
    <w:rsid w:val="00B33A69"/>
    <w:rsid w:val="00B33D71"/>
    <w:rsid w:val="00B34EE1"/>
    <w:rsid w:val="00B35626"/>
    <w:rsid w:val="00B35D6F"/>
    <w:rsid w:val="00B360F4"/>
    <w:rsid w:val="00B36650"/>
    <w:rsid w:val="00B375A7"/>
    <w:rsid w:val="00B376AE"/>
    <w:rsid w:val="00B400E6"/>
    <w:rsid w:val="00B405D2"/>
    <w:rsid w:val="00B40A72"/>
    <w:rsid w:val="00B40C03"/>
    <w:rsid w:val="00B40E7C"/>
    <w:rsid w:val="00B4152D"/>
    <w:rsid w:val="00B420D2"/>
    <w:rsid w:val="00B4257F"/>
    <w:rsid w:val="00B42EDF"/>
    <w:rsid w:val="00B43227"/>
    <w:rsid w:val="00B443C0"/>
    <w:rsid w:val="00B44E2F"/>
    <w:rsid w:val="00B452A3"/>
    <w:rsid w:val="00B45D40"/>
    <w:rsid w:val="00B4633E"/>
    <w:rsid w:val="00B51104"/>
    <w:rsid w:val="00B52FB3"/>
    <w:rsid w:val="00B5537A"/>
    <w:rsid w:val="00B55468"/>
    <w:rsid w:val="00B5635C"/>
    <w:rsid w:val="00B5702F"/>
    <w:rsid w:val="00B57EF2"/>
    <w:rsid w:val="00B60428"/>
    <w:rsid w:val="00B61668"/>
    <w:rsid w:val="00B623B0"/>
    <w:rsid w:val="00B62498"/>
    <w:rsid w:val="00B638ED"/>
    <w:rsid w:val="00B66047"/>
    <w:rsid w:val="00B665D7"/>
    <w:rsid w:val="00B6754D"/>
    <w:rsid w:val="00B70158"/>
    <w:rsid w:val="00B71833"/>
    <w:rsid w:val="00B72C50"/>
    <w:rsid w:val="00B72C8C"/>
    <w:rsid w:val="00B72E4A"/>
    <w:rsid w:val="00B75E4D"/>
    <w:rsid w:val="00B76B76"/>
    <w:rsid w:val="00B77E78"/>
    <w:rsid w:val="00B8025E"/>
    <w:rsid w:val="00B80A7A"/>
    <w:rsid w:val="00B82340"/>
    <w:rsid w:val="00B83BB6"/>
    <w:rsid w:val="00B83FF3"/>
    <w:rsid w:val="00B8422B"/>
    <w:rsid w:val="00B847D2"/>
    <w:rsid w:val="00B86830"/>
    <w:rsid w:val="00B86E59"/>
    <w:rsid w:val="00B87FDB"/>
    <w:rsid w:val="00B92C15"/>
    <w:rsid w:val="00B93474"/>
    <w:rsid w:val="00B93C90"/>
    <w:rsid w:val="00B93E02"/>
    <w:rsid w:val="00B93EEA"/>
    <w:rsid w:val="00B95405"/>
    <w:rsid w:val="00B95874"/>
    <w:rsid w:val="00B96732"/>
    <w:rsid w:val="00B97220"/>
    <w:rsid w:val="00B9759D"/>
    <w:rsid w:val="00B97B8A"/>
    <w:rsid w:val="00B97DEB"/>
    <w:rsid w:val="00BA3405"/>
    <w:rsid w:val="00BA347D"/>
    <w:rsid w:val="00BA35F1"/>
    <w:rsid w:val="00BA469F"/>
    <w:rsid w:val="00BA47FE"/>
    <w:rsid w:val="00BA4B3E"/>
    <w:rsid w:val="00BA6857"/>
    <w:rsid w:val="00BB0CC7"/>
    <w:rsid w:val="00BB1A1E"/>
    <w:rsid w:val="00BB1B3C"/>
    <w:rsid w:val="00BB2AE2"/>
    <w:rsid w:val="00BB2E88"/>
    <w:rsid w:val="00BB5A89"/>
    <w:rsid w:val="00BB5B87"/>
    <w:rsid w:val="00BB6030"/>
    <w:rsid w:val="00BC00DB"/>
    <w:rsid w:val="00BC042E"/>
    <w:rsid w:val="00BC1F58"/>
    <w:rsid w:val="00BC32C1"/>
    <w:rsid w:val="00BC394F"/>
    <w:rsid w:val="00BC4A0D"/>
    <w:rsid w:val="00BC554F"/>
    <w:rsid w:val="00BC5731"/>
    <w:rsid w:val="00BC6074"/>
    <w:rsid w:val="00BC71E3"/>
    <w:rsid w:val="00BC73C3"/>
    <w:rsid w:val="00BD1679"/>
    <w:rsid w:val="00BD1BA0"/>
    <w:rsid w:val="00BD4FF7"/>
    <w:rsid w:val="00BD6000"/>
    <w:rsid w:val="00BD664B"/>
    <w:rsid w:val="00BD6969"/>
    <w:rsid w:val="00BD6FDE"/>
    <w:rsid w:val="00BD7316"/>
    <w:rsid w:val="00BD743C"/>
    <w:rsid w:val="00BE0941"/>
    <w:rsid w:val="00BE0A9F"/>
    <w:rsid w:val="00BE0D99"/>
    <w:rsid w:val="00BE1B1F"/>
    <w:rsid w:val="00BE1CB5"/>
    <w:rsid w:val="00BE1F88"/>
    <w:rsid w:val="00BE209E"/>
    <w:rsid w:val="00BE611E"/>
    <w:rsid w:val="00BE6286"/>
    <w:rsid w:val="00BE6C8A"/>
    <w:rsid w:val="00BF0345"/>
    <w:rsid w:val="00BF3B1A"/>
    <w:rsid w:val="00BF4E63"/>
    <w:rsid w:val="00BF6DF1"/>
    <w:rsid w:val="00BF7D53"/>
    <w:rsid w:val="00C0058B"/>
    <w:rsid w:val="00C02B60"/>
    <w:rsid w:val="00C030F0"/>
    <w:rsid w:val="00C031AF"/>
    <w:rsid w:val="00C03269"/>
    <w:rsid w:val="00C05550"/>
    <w:rsid w:val="00C10367"/>
    <w:rsid w:val="00C107EF"/>
    <w:rsid w:val="00C10F8A"/>
    <w:rsid w:val="00C11658"/>
    <w:rsid w:val="00C11A83"/>
    <w:rsid w:val="00C126F8"/>
    <w:rsid w:val="00C150E1"/>
    <w:rsid w:val="00C15D99"/>
    <w:rsid w:val="00C16262"/>
    <w:rsid w:val="00C170D3"/>
    <w:rsid w:val="00C20270"/>
    <w:rsid w:val="00C20A86"/>
    <w:rsid w:val="00C2126F"/>
    <w:rsid w:val="00C25762"/>
    <w:rsid w:val="00C259B9"/>
    <w:rsid w:val="00C25A6A"/>
    <w:rsid w:val="00C2643B"/>
    <w:rsid w:val="00C27097"/>
    <w:rsid w:val="00C30897"/>
    <w:rsid w:val="00C30D4D"/>
    <w:rsid w:val="00C3189F"/>
    <w:rsid w:val="00C33284"/>
    <w:rsid w:val="00C3492B"/>
    <w:rsid w:val="00C350E8"/>
    <w:rsid w:val="00C36163"/>
    <w:rsid w:val="00C36A60"/>
    <w:rsid w:val="00C37171"/>
    <w:rsid w:val="00C37B11"/>
    <w:rsid w:val="00C37E10"/>
    <w:rsid w:val="00C40879"/>
    <w:rsid w:val="00C41189"/>
    <w:rsid w:val="00C423F9"/>
    <w:rsid w:val="00C42BF0"/>
    <w:rsid w:val="00C42C10"/>
    <w:rsid w:val="00C44693"/>
    <w:rsid w:val="00C44845"/>
    <w:rsid w:val="00C44964"/>
    <w:rsid w:val="00C45006"/>
    <w:rsid w:val="00C4591D"/>
    <w:rsid w:val="00C46F76"/>
    <w:rsid w:val="00C50BAA"/>
    <w:rsid w:val="00C51DB5"/>
    <w:rsid w:val="00C53914"/>
    <w:rsid w:val="00C6022B"/>
    <w:rsid w:val="00C60438"/>
    <w:rsid w:val="00C60C0E"/>
    <w:rsid w:val="00C614DC"/>
    <w:rsid w:val="00C62483"/>
    <w:rsid w:val="00C63A15"/>
    <w:rsid w:val="00C64B57"/>
    <w:rsid w:val="00C64EDD"/>
    <w:rsid w:val="00C6514F"/>
    <w:rsid w:val="00C65842"/>
    <w:rsid w:val="00C662F4"/>
    <w:rsid w:val="00C673B9"/>
    <w:rsid w:val="00C679AD"/>
    <w:rsid w:val="00C67AAE"/>
    <w:rsid w:val="00C70E86"/>
    <w:rsid w:val="00C71A13"/>
    <w:rsid w:val="00C71E67"/>
    <w:rsid w:val="00C73778"/>
    <w:rsid w:val="00C73DD2"/>
    <w:rsid w:val="00C744E6"/>
    <w:rsid w:val="00C74912"/>
    <w:rsid w:val="00C75494"/>
    <w:rsid w:val="00C771A2"/>
    <w:rsid w:val="00C77731"/>
    <w:rsid w:val="00C77C3A"/>
    <w:rsid w:val="00C80262"/>
    <w:rsid w:val="00C814C6"/>
    <w:rsid w:val="00C82E8B"/>
    <w:rsid w:val="00C844DF"/>
    <w:rsid w:val="00C84643"/>
    <w:rsid w:val="00C849D0"/>
    <w:rsid w:val="00C85448"/>
    <w:rsid w:val="00C85DC6"/>
    <w:rsid w:val="00C868FB"/>
    <w:rsid w:val="00C8728B"/>
    <w:rsid w:val="00C87A2B"/>
    <w:rsid w:val="00C90156"/>
    <w:rsid w:val="00C91824"/>
    <w:rsid w:val="00C924E4"/>
    <w:rsid w:val="00C93045"/>
    <w:rsid w:val="00C93CAC"/>
    <w:rsid w:val="00C93CE6"/>
    <w:rsid w:val="00C9418B"/>
    <w:rsid w:val="00C949B1"/>
    <w:rsid w:val="00C94C27"/>
    <w:rsid w:val="00C95313"/>
    <w:rsid w:val="00C95C21"/>
    <w:rsid w:val="00C95D63"/>
    <w:rsid w:val="00C963D9"/>
    <w:rsid w:val="00C96623"/>
    <w:rsid w:val="00C97AF9"/>
    <w:rsid w:val="00CA0E16"/>
    <w:rsid w:val="00CA2943"/>
    <w:rsid w:val="00CA2986"/>
    <w:rsid w:val="00CA2D35"/>
    <w:rsid w:val="00CA315E"/>
    <w:rsid w:val="00CA352D"/>
    <w:rsid w:val="00CA3602"/>
    <w:rsid w:val="00CA3D62"/>
    <w:rsid w:val="00CA4216"/>
    <w:rsid w:val="00CA4223"/>
    <w:rsid w:val="00CA4E33"/>
    <w:rsid w:val="00CA5EB0"/>
    <w:rsid w:val="00CA65A6"/>
    <w:rsid w:val="00CA6987"/>
    <w:rsid w:val="00CA7EE8"/>
    <w:rsid w:val="00CB0B07"/>
    <w:rsid w:val="00CB10C3"/>
    <w:rsid w:val="00CB118C"/>
    <w:rsid w:val="00CB405A"/>
    <w:rsid w:val="00CB437C"/>
    <w:rsid w:val="00CB4493"/>
    <w:rsid w:val="00CB63B2"/>
    <w:rsid w:val="00CC0F2B"/>
    <w:rsid w:val="00CC1051"/>
    <w:rsid w:val="00CC12E0"/>
    <w:rsid w:val="00CC19B9"/>
    <w:rsid w:val="00CC1DD8"/>
    <w:rsid w:val="00CC2DE5"/>
    <w:rsid w:val="00CC2FC1"/>
    <w:rsid w:val="00CC30CC"/>
    <w:rsid w:val="00CC3910"/>
    <w:rsid w:val="00CC4069"/>
    <w:rsid w:val="00CC4955"/>
    <w:rsid w:val="00CC532A"/>
    <w:rsid w:val="00CC57B4"/>
    <w:rsid w:val="00CC77CC"/>
    <w:rsid w:val="00CD00AE"/>
    <w:rsid w:val="00CD10C8"/>
    <w:rsid w:val="00CD300C"/>
    <w:rsid w:val="00CD399E"/>
    <w:rsid w:val="00CD489F"/>
    <w:rsid w:val="00CD4D04"/>
    <w:rsid w:val="00CD566F"/>
    <w:rsid w:val="00CD57FA"/>
    <w:rsid w:val="00CE150A"/>
    <w:rsid w:val="00CE275A"/>
    <w:rsid w:val="00CE28E2"/>
    <w:rsid w:val="00CE2FBB"/>
    <w:rsid w:val="00CE5350"/>
    <w:rsid w:val="00CE5F73"/>
    <w:rsid w:val="00CF083D"/>
    <w:rsid w:val="00CF0887"/>
    <w:rsid w:val="00CF0B71"/>
    <w:rsid w:val="00CF0EE7"/>
    <w:rsid w:val="00CF1DED"/>
    <w:rsid w:val="00CF219A"/>
    <w:rsid w:val="00CF3498"/>
    <w:rsid w:val="00CF3625"/>
    <w:rsid w:val="00CF4818"/>
    <w:rsid w:val="00CF4836"/>
    <w:rsid w:val="00CF51B9"/>
    <w:rsid w:val="00CF60A5"/>
    <w:rsid w:val="00CF64C8"/>
    <w:rsid w:val="00CF70C2"/>
    <w:rsid w:val="00CF7C74"/>
    <w:rsid w:val="00D0018C"/>
    <w:rsid w:val="00D009A7"/>
    <w:rsid w:val="00D00FB9"/>
    <w:rsid w:val="00D01D7D"/>
    <w:rsid w:val="00D02969"/>
    <w:rsid w:val="00D062B7"/>
    <w:rsid w:val="00D070A5"/>
    <w:rsid w:val="00D07C1A"/>
    <w:rsid w:val="00D07CD1"/>
    <w:rsid w:val="00D07F3C"/>
    <w:rsid w:val="00D107D9"/>
    <w:rsid w:val="00D11769"/>
    <w:rsid w:val="00D127FF"/>
    <w:rsid w:val="00D12852"/>
    <w:rsid w:val="00D1288C"/>
    <w:rsid w:val="00D12922"/>
    <w:rsid w:val="00D141DF"/>
    <w:rsid w:val="00D15777"/>
    <w:rsid w:val="00D16EDB"/>
    <w:rsid w:val="00D16F4D"/>
    <w:rsid w:val="00D17976"/>
    <w:rsid w:val="00D20042"/>
    <w:rsid w:val="00D20F93"/>
    <w:rsid w:val="00D21105"/>
    <w:rsid w:val="00D2158F"/>
    <w:rsid w:val="00D215F2"/>
    <w:rsid w:val="00D22276"/>
    <w:rsid w:val="00D22420"/>
    <w:rsid w:val="00D22ABE"/>
    <w:rsid w:val="00D25CE6"/>
    <w:rsid w:val="00D25E62"/>
    <w:rsid w:val="00D26534"/>
    <w:rsid w:val="00D26B50"/>
    <w:rsid w:val="00D27F76"/>
    <w:rsid w:val="00D30F0D"/>
    <w:rsid w:val="00D31762"/>
    <w:rsid w:val="00D32902"/>
    <w:rsid w:val="00D3299F"/>
    <w:rsid w:val="00D33CA2"/>
    <w:rsid w:val="00D340A2"/>
    <w:rsid w:val="00D34239"/>
    <w:rsid w:val="00D346E4"/>
    <w:rsid w:val="00D34740"/>
    <w:rsid w:val="00D34EC2"/>
    <w:rsid w:val="00D35577"/>
    <w:rsid w:val="00D364E4"/>
    <w:rsid w:val="00D368E6"/>
    <w:rsid w:val="00D36A91"/>
    <w:rsid w:val="00D37D2D"/>
    <w:rsid w:val="00D400A0"/>
    <w:rsid w:val="00D41291"/>
    <w:rsid w:val="00D41F63"/>
    <w:rsid w:val="00D4250B"/>
    <w:rsid w:val="00D429ED"/>
    <w:rsid w:val="00D4322A"/>
    <w:rsid w:val="00D438E4"/>
    <w:rsid w:val="00D45366"/>
    <w:rsid w:val="00D4689B"/>
    <w:rsid w:val="00D4742C"/>
    <w:rsid w:val="00D47F24"/>
    <w:rsid w:val="00D525C5"/>
    <w:rsid w:val="00D536EA"/>
    <w:rsid w:val="00D555C9"/>
    <w:rsid w:val="00D56615"/>
    <w:rsid w:val="00D571E0"/>
    <w:rsid w:val="00D57212"/>
    <w:rsid w:val="00D574B3"/>
    <w:rsid w:val="00D57D1F"/>
    <w:rsid w:val="00D60B40"/>
    <w:rsid w:val="00D60B72"/>
    <w:rsid w:val="00D6202C"/>
    <w:rsid w:val="00D64002"/>
    <w:rsid w:val="00D6467A"/>
    <w:rsid w:val="00D65E2F"/>
    <w:rsid w:val="00D6747E"/>
    <w:rsid w:val="00D71237"/>
    <w:rsid w:val="00D72940"/>
    <w:rsid w:val="00D72EA4"/>
    <w:rsid w:val="00D72FD8"/>
    <w:rsid w:val="00D73D58"/>
    <w:rsid w:val="00D73D6B"/>
    <w:rsid w:val="00D73EE8"/>
    <w:rsid w:val="00D74679"/>
    <w:rsid w:val="00D7531D"/>
    <w:rsid w:val="00D76CDF"/>
    <w:rsid w:val="00D77374"/>
    <w:rsid w:val="00D80121"/>
    <w:rsid w:val="00D802AD"/>
    <w:rsid w:val="00D80C37"/>
    <w:rsid w:val="00D8262E"/>
    <w:rsid w:val="00D842C0"/>
    <w:rsid w:val="00D842E8"/>
    <w:rsid w:val="00D84811"/>
    <w:rsid w:val="00D84860"/>
    <w:rsid w:val="00D84B50"/>
    <w:rsid w:val="00D875A0"/>
    <w:rsid w:val="00D87B74"/>
    <w:rsid w:val="00D87DB1"/>
    <w:rsid w:val="00D91131"/>
    <w:rsid w:val="00D939E0"/>
    <w:rsid w:val="00D93A6D"/>
    <w:rsid w:val="00D952D2"/>
    <w:rsid w:val="00D95D38"/>
    <w:rsid w:val="00D95DFD"/>
    <w:rsid w:val="00D96147"/>
    <w:rsid w:val="00D96499"/>
    <w:rsid w:val="00D97B3F"/>
    <w:rsid w:val="00DA0AEF"/>
    <w:rsid w:val="00DA1B42"/>
    <w:rsid w:val="00DA3007"/>
    <w:rsid w:val="00DA5F1C"/>
    <w:rsid w:val="00DA671C"/>
    <w:rsid w:val="00DA6769"/>
    <w:rsid w:val="00DA72CC"/>
    <w:rsid w:val="00DA7A94"/>
    <w:rsid w:val="00DB0170"/>
    <w:rsid w:val="00DB1636"/>
    <w:rsid w:val="00DB353D"/>
    <w:rsid w:val="00DB35E1"/>
    <w:rsid w:val="00DB3F7E"/>
    <w:rsid w:val="00DB4791"/>
    <w:rsid w:val="00DB5642"/>
    <w:rsid w:val="00DB5C94"/>
    <w:rsid w:val="00DB604B"/>
    <w:rsid w:val="00DB6399"/>
    <w:rsid w:val="00DB64DD"/>
    <w:rsid w:val="00DC09AA"/>
    <w:rsid w:val="00DC0C5B"/>
    <w:rsid w:val="00DC15E4"/>
    <w:rsid w:val="00DC17C0"/>
    <w:rsid w:val="00DC34AA"/>
    <w:rsid w:val="00DC520D"/>
    <w:rsid w:val="00DC5824"/>
    <w:rsid w:val="00DD0842"/>
    <w:rsid w:val="00DD253E"/>
    <w:rsid w:val="00DD2941"/>
    <w:rsid w:val="00DD33E2"/>
    <w:rsid w:val="00DD3C3F"/>
    <w:rsid w:val="00DD4803"/>
    <w:rsid w:val="00DD5381"/>
    <w:rsid w:val="00DD55A0"/>
    <w:rsid w:val="00DD67CB"/>
    <w:rsid w:val="00DD69E2"/>
    <w:rsid w:val="00DD6A0E"/>
    <w:rsid w:val="00DD717A"/>
    <w:rsid w:val="00DD76FB"/>
    <w:rsid w:val="00DD7D95"/>
    <w:rsid w:val="00DE0268"/>
    <w:rsid w:val="00DE0485"/>
    <w:rsid w:val="00DE09BE"/>
    <w:rsid w:val="00DE12AA"/>
    <w:rsid w:val="00DE350C"/>
    <w:rsid w:val="00DE3920"/>
    <w:rsid w:val="00DE46B6"/>
    <w:rsid w:val="00DE6BD0"/>
    <w:rsid w:val="00DE707A"/>
    <w:rsid w:val="00DF0FBF"/>
    <w:rsid w:val="00DF1509"/>
    <w:rsid w:val="00DF2F80"/>
    <w:rsid w:val="00DF3301"/>
    <w:rsid w:val="00DF34CA"/>
    <w:rsid w:val="00DF41E3"/>
    <w:rsid w:val="00DF45D0"/>
    <w:rsid w:val="00DF4A3C"/>
    <w:rsid w:val="00DF58BE"/>
    <w:rsid w:val="00DF6D0C"/>
    <w:rsid w:val="00DF7343"/>
    <w:rsid w:val="00DF7911"/>
    <w:rsid w:val="00E0003F"/>
    <w:rsid w:val="00E0086C"/>
    <w:rsid w:val="00E02016"/>
    <w:rsid w:val="00E021E3"/>
    <w:rsid w:val="00E03B27"/>
    <w:rsid w:val="00E03BB6"/>
    <w:rsid w:val="00E0430E"/>
    <w:rsid w:val="00E0505F"/>
    <w:rsid w:val="00E05D4B"/>
    <w:rsid w:val="00E062D3"/>
    <w:rsid w:val="00E0703F"/>
    <w:rsid w:val="00E073AD"/>
    <w:rsid w:val="00E113A7"/>
    <w:rsid w:val="00E11625"/>
    <w:rsid w:val="00E12980"/>
    <w:rsid w:val="00E1336F"/>
    <w:rsid w:val="00E134C8"/>
    <w:rsid w:val="00E1420C"/>
    <w:rsid w:val="00E16D46"/>
    <w:rsid w:val="00E208CF"/>
    <w:rsid w:val="00E2152C"/>
    <w:rsid w:val="00E22773"/>
    <w:rsid w:val="00E22776"/>
    <w:rsid w:val="00E22E42"/>
    <w:rsid w:val="00E2339B"/>
    <w:rsid w:val="00E24415"/>
    <w:rsid w:val="00E24FCE"/>
    <w:rsid w:val="00E254CE"/>
    <w:rsid w:val="00E2596A"/>
    <w:rsid w:val="00E25F78"/>
    <w:rsid w:val="00E27589"/>
    <w:rsid w:val="00E31F2D"/>
    <w:rsid w:val="00E324A2"/>
    <w:rsid w:val="00E326DD"/>
    <w:rsid w:val="00E347B6"/>
    <w:rsid w:val="00E349E5"/>
    <w:rsid w:val="00E34C1A"/>
    <w:rsid w:val="00E35746"/>
    <w:rsid w:val="00E358BC"/>
    <w:rsid w:val="00E35FCB"/>
    <w:rsid w:val="00E370CE"/>
    <w:rsid w:val="00E371A7"/>
    <w:rsid w:val="00E372D2"/>
    <w:rsid w:val="00E41321"/>
    <w:rsid w:val="00E41BF0"/>
    <w:rsid w:val="00E42CB0"/>
    <w:rsid w:val="00E43406"/>
    <w:rsid w:val="00E4464B"/>
    <w:rsid w:val="00E44BAD"/>
    <w:rsid w:val="00E44FDA"/>
    <w:rsid w:val="00E474AD"/>
    <w:rsid w:val="00E474BB"/>
    <w:rsid w:val="00E477EE"/>
    <w:rsid w:val="00E5076A"/>
    <w:rsid w:val="00E517F9"/>
    <w:rsid w:val="00E51CD5"/>
    <w:rsid w:val="00E52C9B"/>
    <w:rsid w:val="00E52FB2"/>
    <w:rsid w:val="00E554D9"/>
    <w:rsid w:val="00E55A25"/>
    <w:rsid w:val="00E56B51"/>
    <w:rsid w:val="00E5718E"/>
    <w:rsid w:val="00E603AE"/>
    <w:rsid w:val="00E60ABF"/>
    <w:rsid w:val="00E633C0"/>
    <w:rsid w:val="00E64D1B"/>
    <w:rsid w:val="00E65283"/>
    <w:rsid w:val="00E65DB8"/>
    <w:rsid w:val="00E65F9A"/>
    <w:rsid w:val="00E67218"/>
    <w:rsid w:val="00E70A34"/>
    <w:rsid w:val="00E70FD8"/>
    <w:rsid w:val="00E72243"/>
    <w:rsid w:val="00E736E5"/>
    <w:rsid w:val="00E74332"/>
    <w:rsid w:val="00E7613B"/>
    <w:rsid w:val="00E76AE3"/>
    <w:rsid w:val="00E76BB6"/>
    <w:rsid w:val="00E77F4F"/>
    <w:rsid w:val="00E809E5"/>
    <w:rsid w:val="00E81578"/>
    <w:rsid w:val="00E81CC9"/>
    <w:rsid w:val="00E82526"/>
    <w:rsid w:val="00E827A5"/>
    <w:rsid w:val="00E8322E"/>
    <w:rsid w:val="00E834D3"/>
    <w:rsid w:val="00E83FF5"/>
    <w:rsid w:val="00E84240"/>
    <w:rsid w:val="00E843A6"/>
    <w:rsid w:val="00E8484D"/>
    <w:rsid w:val="00E852C1"/>
    <w:rsid w:val="00E863F1"/>
    <w:rsid w:val="00E87DEC"/>
    <w:rsid w:val="00E90D41"/>
    <w:rsid w:val="00E915FE"/>
    <w:rsid w:val="00E91C9E"/>
    <w:rsid w:val="00E940A8"/>
    <w:rsid w:val="00E965AE"/>
    <w:rsid w:val="00E967DB"/>
    <w:rsid w:val="00E967DF"/>
    <w:rsid w:val="00E96A9C"/>
    <w:rsid w:val="00E97BD6"/>
    <w:rsid w:val="00EA0E63"/>
    <w:rsid w:val="00EA28C3"/>
    <w:rsid w:val="00EA2CEF"/>
    <w:rsid w:val="00EA4C90"/>
    <w:rsid w:val="00EA6C6B"/>
    <w:rsid w:val="00EA790C"/>
    <w:rsid w:val="00EA7A99"/>
    <w:rsid w:val="00EB127E"/>
    <w:rsid w:val="00EB1C03"/>
    <w:rsid w:val="00EB2695"/>
    <w:rsid w:val="00EB2AF9"/>
    <w:rsid w:val="00EB308C"/>
    <w:rsid w:val="00EB3917"/>
    <w:rsid w:val="00EB3DEA"/>
    <w:rsid w:val="00EB41EC"/>
    <w:rsid w:val="00EB5625"/>
    <w:rsid w:val="00EB5869"/>
    <w:rsid w:val="00EB5ECE"/>
    <w:rsid w:val="00EB612E"/>
    <w:rsid w:val="00EB7FCA"/>
    <w:rsid w:val="00EC0669"/>
    <w:rsid w:val="00EC0A31"/>
    <w:rsid w:val="00EC0A6D"/>
    <w:rsid w:val="00EC0D21"/>
    <w:rsid w:val="00EC0E17"/>
    <w:rsid w:val="00EC1109"/>
    <w:rsid w:val="00EC3C57"/>
    <w:rsid w:val="00EC477F"/>
    <w:rsid w:val="00EC4D11"/>
    <w:rsid w:val="00EC5349"/>
    <w:rsid w:val="00EC538E"/>
    <w:rsid w:val="00EC570E"/>
    <w:rsid w:val="00EC6D36"/>
    <w:rsid w:val="00EC755C"/>
    <w:rsid w:val="00ED01CC"/>
    <w:rsid w:val="00ED2023"/>
    <w:rsid w:val="00ED2134"/>
    <w:rsid w:val="00ED2931"/>
    <w:rsid w:val="00ED2D12"/>
    <w:rsid w:val="00ED3200"/>
    <w:rsid w:val="00ED5DC0"/>
    <w:rsid w:val="00ED662C"/>
    <w:rsid w:val="00ED6B0B"/>
    <w:rsid w:val="00EE2C82"/>
    <w:rsid w:val="00EE2DBF"/>
    <w:rsid w:val="00EE3881"/>
    <w:rsid w:val="00EE3E41"/>
    <w:rsid w:val="00EE5835"/>
    <w:rsid w:val="00EE5F97"/>
    <w:rsid w:val="00EE5FE8"/>
    <w:rsid w:val="00EE61E1"/>
    <w:rsid w:val="00EE6D6D"/>
    <w:rsid w:val="00EE6F04"/>
    <w:rsid w:val="00EF0C4A"/>
    <w:rsid w:val="00EF0D60"/>
    <w:rsid w:val="00EF0FC9"/>
    <w:rsid w:val="00EF127A"/>
    <w:rsid w:val="00EF1788"/>
    <w:rsid w:val="00EF3721"/>
    <w:rsid w:val="00EF3E59"/>
    <w:rsid w:val="00EF5EEB"/>
    <w:rsid w:val="00EF6685"/>
    <w:rsid w:val="00EF7DAD"/>
    <w:rsid w:val="00F003D3"/>
    <w:rsid w:val="00F00774"/>
    <w:rsid w:val="00F00E18"/>
    <w:rsid w:val="00F01C07"/>
    <w:rsid w:val="00F01CA2"/>
    <w:rsid w:val="00F03014"/>
    <w:rsid w:val="00F0376C"/>
    <w:rsid w:val="00F03A5A"/>
    <w:rsid w:val="00F03DA7"/>
    <w:rsid w:val="00F03E5B"/>
    <w:rsid w:val="00F03F12"/>
    <w:rsid w:val="00F04FF8"/>
    <w:rsid w:val="00F07A8E"/>
    <w:rsid w:val="00F121DB"/>
    <w:rsid w:val="00F12C38"/>
    <w:rsid w:val="00F12D13"/>
    <w:rsid w:val="00F134D1"/>
    <w:rsid w:val="00F1423F"/>
    <w:rsid w:val="00F14F23"/>
    <w:rsid w:val="00F15366"/>
    <w:rsid w:val="00F15393"/>
    <w:rsid w:val="00F15A53"/>
    <w:rsid w:val="00F1607D"/>
    <w:rsid w:val="00F17380"/>
    <w:rsid w:val="00F203A5"/>
    <w:rsid w:val="00F20DE5"/>
    <w:rsid w:val="00F20E40"/>
    <w:rsid w:val="00F222DA"/>
    <w:rsid w:val="00F22914"/>
    <w:rsid w:val="00F22A55"/>
    <w:rsid w:val="00F234CA"/>
    <w:rsid w:val="00F2410E"/>
    <w:rsid w:val="00F24C9F"/>
    <w:rsid w:val="00F25292"/>
    <w:rsid w:val="00F25490"/>
    <w:rsid w:val="00F26815"/>
    <w:rsid w:val="00F26C82"/>
    <w:rsid w:val="00F270E2"/>
    <w:rsid w:val="00F27527"/>
    <w:rsid w:val="00F279FE"/>
    <w:rsid w:val="00F31379"/>
    <w:rsid w:val="00F31639"/>
    <w:rsid w:val="00F317DA"/>
    <w:rsid w:val="00F31942"/>
    <w:rsid w:val="00F31AE8"/>
    <w:rsid w:val="00F31D39"/>
    <w:rsid w:val="00F32AB2"/>
    <w:rsid w:val="00F32C3A"/>
    <w:rsid w:val="00F343A4"/>
    <w:rsid w:val="00F351ED"/>
    <w:rsid w:val="00F35C07"/>
    <w:rsid w:val="00F35EE7"/>
    <w:rsid w:val="00F374B7"/>
    <w:rsid w:val="00F37EB8"/>
    <w:rsid w:val="00F4039E"/>
    <w:rsid w:val="00F4070D"/>
    <w:rsid w:val="00F410C4"/>
    <w:rsid w:val="00F410FC"/>
    <w:rsid w:val="00F41860"/>
    <w:rsid w:val="00F41F6E"/>
    <w:rsid w:val="00F42D97"/>
    <w:rsid w:val="00F441E3"/>
    <w:rsid w:val="00F4714F"/>
    <w:rsid w:val="00F5015A"/>
    <w:rsid w:val="00F524B6"/>
    <w:rsid w:val="00F52DFA"/>
    <w:rsid w:val="00F5475F"/>
    <w:rsid w:val="00F54AD2"/>
    <w:rsid w:val="00F56B61"/>
    <w:rsid w:val="00F60DF1"/>
    <w:rsid w:val="00F61D68"/>
    <w:rsid w:val="00F638E1"/>
    <w:rsid w:val="00F64611"/>
    <w:rsid w:val="00F64F5C"/>
    <w:rsid w:val="00F700E4"/>
    <w:rsid w:val="00F705CA"/>
    <w:rsid w:val="00F71229"/>
    <w:rsid w:val="00F717E0"/>
    <w:rsid w:val="00F71E2F"/>
    <w:rsid w:val="00F72193"/>
    <w:rsid w:val="00F730A7"/>
    <w:rsid w:val="00F74B03"/>
    <w:rsid w:val="00F7571C"/>
    <w:rsid w:val="00F76202"/>
    <w:rsid w:val="00F76BB4"/>
    <w:rsid w:val="00F8082A"/>
    <w:rsid w:val="00F808C5"/>
    <w:rsid w:val="00F8116F"/>
    <w:rsid w:val="00F81455"/>
    <w:rsid w:val="00F837F0"/>
    <w:rsid w:val="00F84A89"/>
    <w:rsid w:val="00F852A8"/>
    <w:rsid w:val="00F85DB1"/>
    <w:rsid w:val="00F866CD"/>
    <w:rsid w:val="00F86B57"/>
    <w:rsid w:val="00F86C72"/>
    <w:rsid w:val="00F87FE4"/>
    <w:rsid w:val="00F91EC9"/>
    <w:rsid w:val="00F92F90"/>
    <w:rsid w:val="00F939B1"/>
    <w:rsid w:val="00F951D9"/>
    <w:rsid w:val="00F952C3"/>
    <w:rsid w:val="00F974CB"/>
    <w:rsid w:val="00FA1139"/>
    <w:rsid w:val="00FA1331"/>
    <w:rsid w:val="00FA2E20"/>
    <w:rsid w:val="00FA2EB7"/>
    <w:rsid w:val="00FA2EF5"/>
    <w:rsid w:val="00FA33A1"/>
    <w:rsid w:val="00FA5909"/>
    <w:rsid w:val="00FA5F07"/>
    <w:rsid w:val="00FA63C8"/>
    <w:rsid w:val="00FA6A5F"/>
    <w:rsid w:val="00FB054F"/>
    <w:rsid w:val="00FB072A"/>
    <w:rsid w:val="00FB09E7"/>
    <w:rsid w:val="00FB0CA1"/>
    <w:rsid w:val="00FB2618"/>
    <w:rsid w:val="00FB2CFA"/>
    <w:rsid w:val="00FB3B95"/>
    <w:rsid w:val="00FB48BB"/>
    <w:rsid w:val="00FB7356"/>
    <w:rsid w:val="00FB7488"/>
    <w:rsid w:val="00FC03FB"/>
    <w:rsid w:val="00FC0A3F"/>
    <w:rsid w:val="00FC0CDF"/>
    <w:rsid w:val="00FC1076"/>
    <w:rsid w:val="00FC1D1B"/>
    <w:rsid w:val="00FC2185"/>
    <w:rsid w:val="00FC232F"/>
    <w:rsid w:val="00FC362C"/>
    <w:rsid w:val="00FC400F"/>
    <w:rsid w:val="00FC448B"/>
    <w:rsid w:val="00FC4CFF"/>
    <w:rsid w:val="00FC5A90"/>
    <w:rsid w:val="00FC61EE"/>
    <w:rsid w:val="00FC65BF"/>
    <w:rsid w:val="00FD2373"/>
    <w:rsid w:val="00FD2BF2"/>
    <w:rsid w:val="00FD2E0E"/>
    <w:rsid w:val="00FD2EAC"/>
    <w:rsid w:val="00FD2F8C"/>
    <w:rsid w:val="00FD3490"/>
    <w:rsid w:val="00FD5CA2"/>
    <w:rsid w:val="00FD6E79"/>
    <w:rsid w:val="00FD6F31"/>
    <w:rsid w:val="00FD70DB"/>
    <w:rsid w:val="00FE0815"/>
    <w:rsid w:val="00FE0931"/>
    <w:rsid w:val="00FE2F1E"/>
    <w:rsid w:val="00FE32CF"/>
    <w:rsid w:val="00FE46B5"/>
    <w:rsid w:val="00FE4E0C"/>
    <w:rsid w:val="00FE50ED"/>
    <w:rsid w:val="00FE6C84"/>
    <w:rsid w:val="00FF1324"/>
    <w:rsid w:val="00FF1792"/>
    <w:rsid w:val="00FF3407"/>
    <w:rsid w:val="00FF3D0C"/>
    <w:rsid w:val="00FF4624"/>
    <w:rsid w:val="00FF4827"/>
    <w:rsid w:val="00FF49E1"/>
    <w:rsid w:val="00FF7141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5D6437D"/>
  <w15:docId w15:val="{C7005E0C-9721-4D32-85CC-EC314CC9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iPriority="99" w:unhideWhenUsed="1"/>
    <w:lsdException w:name="index 2" w:locked="1" w:semiHidden="1" w:uiPriority="99" w:unhideWhenUsed="1"/>
    <w:lsdException w:name="index 3" w:locked="1" w:semiHidden="1" w:uiPriority="99" w:unhideWhenUsed="1"/>
    <w:lsdException w:name="index 4" w:locked="1" w:semiHidden="1" w:uiPriority="99" w:unhideWhenUsed="1"/>
    <w:lsdException w:name="index 5" w:locked="1" w:semiHidden="1" w:uiPriority="99" w:unhideWhenUsed="1"/>
    <w:lsdException w:name="index 6" w:locked="1" w:semiHidden="1" w:uiPriority="99" w:unhideWhenUsed="1"/>
    <w:lsdException w:name="index 7" w:locked="1" w:semiHidden="1" w:uiPriority="99" w:unhideWhenUsed="1"/>
    <w:lsdException w:name="index 8" w:locked="1" w:semiHidden="1" w:uiPriority="99" w:unhideWhenUsed="1"/>
    <w:lsdException w:name="index 9" w:locked="1" w:semiHidden="1" w:uiPriority="9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iPriority="99" w:unhideWhenUsed="1"/>
    <w:lsdException w:name="caption" w:unhideWhenUsed="1" w:qFormat="1"/>
    <w:lsdException w:name="table of figures" w:locked="1" w:semiHidden="1" w:uiPriority="99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iPriority="99" w:unhideWhenUsed="1"/>
    <w:lsdException w:name="table of authorities" w:locked="1" w:semiHidden="1" w:uiPriority="99" w:unhideWhenUsed="1"/>
    <w:lsdException w:name="macro" w:locked="1" w:semiHidden="1" w:uiPriority="99" w:unhideWhenUsed="1"/>
    <w:lsdException w:name="toa heading" w:locked="1" w:semiHidden="1" w:uiPriority="99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qFormat="1"/>
    <w:lsdException w:name="Emphasis" w:uiPriority="20" w:qFormat="1"/>
    <w:lsdException w:name="Document Map" w:locked="1" w:semiHidden="1" w:uiPriority="99" w:unhideWhenUsed="1"/>
    <w:lsdException w:name="Plain Text" w:locked="1" w:semiHidden="1" w:uiPriority="99" w:unhideWhenUsed="1"/>
    <w:lsdException w:name="E-mail Signature" w:locked="1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99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iPriority="99" w:unhideWhenUsed="1"/>
    <w:lsdException w:name="annotation subject" w:locked="1" w:semiHidden="1" w:uiPriority="99" w:unhideWhenUsed="1"/>
    <w:lsdException w:name="No List" w:locked="1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iPriority="99" w:unhideWhenUsed="1"/>
    <w:lsdException w:name="Table Grid" w:uiPriority="5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 w:line="240" w:lineRule="exact"/>
      <w:ind w:left="432"/>
    </w:pPr>
    <w:rPr>
      <w:rFonts w:ascii="Courier New" w:eastAsia="Batang" w:hAnsi="Courier New" w:cs="Courier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37C5"/>
    <w:pPr>
      <w:keepNext/>
      <w:numPr>
        <w:numId w:val="14"/>
      </w:numPr>
      <w:ind w:left="432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5D720B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9437C5"/>
    <w:pPr>
      <w:keepNext/>
      <w:numPr>
        <w:ilvl w:val="2"/>
        <w:numId w:val="14"/>
      </w:numPr>
      <w:ind w:left="1602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9437C5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9437C5"/>
    <w:pPr>
      <w:keepNext/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9437C5"/>
    <w:pPr>
      <w:keepNext/>
      <w:numPr>
        <w:ilvl w:val="5"/>
        <w:numId w:val="14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9437C5"/>
    <w:pPr>
      <w:keepNext/>
      <w:numPr>
        <w:ilvl w:val="6"/>
        <w:numId w:val="14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9437C5"/>
    <w:pPr>
      <w:keepNext/>
      <w:numPr>
        <w:ilvl w:val="7"/>
        <w:numId w:val="14"/>
      </w:num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qFormat/>
    <w:rsid w:val="009437C5"/>
    <w:pPr>
      <w:keepNext/>
      <w:numPr>
        <w:ilvl w:val="8"/>
        <w:numId w:val="14"/>
      </w:num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A0E42"/>
    <w:rPr>
      <w:rFonts w:ascii="Courier New" w:eastAsia="Batang" w:hAnsi="Courier New" w:cs="Courier New"/>
      <w:sz w:val="24"/>
      <w:szCs w:val="24"/>
    </w:rPr>
  </w:style>
  <w:style w:type="character" w:customStyle="1" w:styleId="Heading2Char">
    <w:name w:val="Heading 2 Char"/>
    <w:link w:val="Heading2"/>
    <w:locked/>
    <w:rsid w:val="005D720B"/>
    <w:rPr>
      <w:rFonts w:ascii="Courier New" w:eastAsia="Batang" w:hAnsi="Courier New" w:cs="Courier New"/>
      <w:sz w:val="24"/>
      <w:szCs w:val="24"/>
    </w:rPr>
  </w:style>
  <w:style w:type="character" w:customStyle="1" w:styleId="Heading3Char">
    <w:name w:val="Heading 3 Char"/>
    <w:link w:val="Heading3"/>
    <w:locked/>
    <w:rsid w:val="00664741"/>
    <w:rPr>
      <w:rFonts w:ascii="Courier New" w:eastAsia="Batang" w:hAnsi="Courier New" w:cs="Arial"/>
      <w:bCs/>
      <w:sz w:val="24"/>
      <w:szCs w:val="26"/>
    </w:rPr>
  </w:style>
  <w:style w:type="character" w:customStyle="1" w:styleId="Heading4Char">
    <w:name w:val="Heading 4 Char"/>
    <w:link w:val="Heading4"/>
    <w:locked/>
    <w:rsid w:val="00664741"/>
    <w:rPr>
      <w:rFonts w:ascii="Courier New" w:eastAsia="Batang" w:hAnsi="Courier New" w:cs="Courier New"/>
      <w:bCs/>
      <w:sz w:val="24"/>
      <w:szCs w:val="28"/>
    </w:rPr>
  </w:style>
  <w:style w:type="character" w:customStyle="1" w:styleId="Heading5Char">
    <w:name w:val="Heading 5 Char"/>
    <w:link w:val="Heading5"/>
    <w:locked/>
    <w:rsid w:val="00664741"/>
    <w:rPr>
      <w:rFonts w:ascii="Courier New" w:eastAsia="Batang" w:hAnsi="Courier New" w:cs="Courier New"/>
      <w:bCs/>
      <w:iCs/>
      <w:sz w:val="24"/>
      <w:szCs w:val="26"/>
    </w:rPr>
  </w:style>
  <w:style w:type="character" w:customStyle="1" w:styleId="Heading6Char">
    <w:name w:val="Heading 6 Char"/>
    <w:link w:val="Heading6"/>
    <w:locked/>
    <w:rsid w:val="00664741"/>
    <w:rPr>
      <w:rFonts w:ascii="Courier New" w:eastAsia="Batang" w:hAnsi="Courier New" w:cs="Courier New"/>
      <w:bCs/>
      <w:sz w:val="24"/>
      <w:szCs w:val="22"/>
    </w:rPr>
  </w:style>
  <w:style w:type="character" w:customStyle="1" w:styleId="Heading7Char">
    <w:name w:val="Heading 7 Char"/>
    <w:link w:val="Heading7"/>
    <w:locked/>
    <w:rsid w:val="00664741"/>
    <w:rPr>
      <w:rFonts w:ascii="Courier New" w:eastAsia="Batang" w:hAnsi="Courier New" w:cs="Courier New"/>
      <w:sz w:val="24"/>
      <w:szCs w:val="24"/>
    </w:rPr>
  </w:style>
  <w:style w:type="character" w:customStyle="1" w:styleId="Heading8Char">
    <w:name w:val="Heading 8 Char"/>
    <w:link w:val="Heading8"/>
    <w:locked/>
    <w:rsid w:val="00664741"/>
    <w:rPr>
      <w:rFonts w:ascii="Courier New" w:eastAsia="Batang" w:hAnsi="Courier New" w:cs="Courier New"/>
      <w:iCs/>
      <w:sz w:val="24"/>
      <w:szCs w:val="24"/>
    </w:rPr>
  </w:style>
  <w:style w:type="character" w:customStyle="1" w:styleId="Heading9Char">
    <w:name w:val="Heading 9 Char"/>
    <w:link w:val="Heading9"/>
    <w:locked/>
    <w:rsid w:val="00664741"/>
    <w:rPr>
      <w:rFonts w:ascii="Courier New" w:eastAsia="Batang" w:hAnsi="Courier New" w:cs="Arial"/>
      <w:sz w:val="24"/>
      <w:szCs w:val="22"/>
    </w:rPr>
  </w:style>
  <w:style w:type="paragraph" w:styleId="Header">
    <w:name w:val="header"/>
    <w:basedOn w:val="Normal"/>
    <w:link w:val="HeaderChar"/>
    <w:rsid w:val="009437C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center" w:pos="5040"/>
        <w:tab w:val="right" w:pos="10320"/>
      </w:tabs>
      <w:spacing w:after="0"/>
      <w:ind w:left="0"/>
    </w:pPr>
  </w:style>
  <w:style w:type="character" w:customStyle="1" w:styleId="HeaderChar">
    <w:name w:val="Header Char"/>
    <w:link w:val="Header"/>
    <w:locked/>
    <w:rsid w:val="00664741"/>
    <w:rPr>
      <w:rFonts w:ascii="Courier New" w:eastAsia="Batang" w:hAnsi="Courier New" w:cs="Courier New"/>
      <w:sz w:val="24"/>
      <w:szCs w:val="24"/>
      <w:lang w:eastAsia="en-US"/>
    </w:rPr>
  </w:style>
  <w:style w:type="paragraph" w:styleId="Footer">
    <w:name w:val="footer"/>
    <w:basedOn w:val="Header"/>
    <w:link w:val="FooterChar"/>
    <w:rsid w:val="009437C5"/>
    <w:rPr>
      <w:lang w:eastAsia="ko-KR"/>
    </w:rPr>
  </w:style>
  <w:style w:type="character" w:customStyle="1" w:styleId="FooterChar">
    <w:name w:val="Footer Char"/>
    <w:link w:val="Footer"/>
    <w:locked/>
    <w:rsid w:val="00664741"/>
    <w:rPr>
      <w:rFonts w:ascii="Courier New" w:eastAsia="Batang" w:hAnsi="Courier New" w:cs="Courier New"/>
      <w:sz w:val="24"/>
      <w:szCs w:val="24"/>
      <w:lang w:eastAsia="ko-KR"/>
    </w:rPr>
  </w:style>
  <w:style w:type="paragraph" w:styleId="TOC1">
    <w:name w:val="toc 1"/>
    <w:basedOn w:val="Normal"/>
    <w:next w:val="Normal"/>
    <w:autoRedefine/>
    <w:uiPriority w:val="39"/>
    <w:rsid w:val="00364EA2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9437C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864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9437C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1296"/>
    </w:pPr>
    <w:rPr>
      <w:noProof/>
      <w:lang w:eastAsia="ko-KR"/>
    </w:rPr>
  </w:style>
  <w:style w:type="paragraph" w:styleId="TOC4">
    <w:name w:val="toc 4"/>
    <w:basedOn w:val="Normal"/>
    <w:next w:val="Normal"/>
    <w:autoRedefine/>
    <w:uiPriority w:val="39"/>
    <w:rsid w:val="009437C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1728"/>
    </w:pPr>
  </w:style>
  <w:style w:type="paragraph" w:styleId="TOC5">
    <w:name w:val="toc 5"/>
    <w:basedOn w:val="Normal"/>
    <w:next w:val="Normal"/>
    <w:autoRedefine/>
    <w:semiHidden/>
    <w:rsid w:val="009437C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2160"/>
    </w:pPr>
  </w:style>
  <w:style w:type="paragraph" w:styleId="TOC6">
    <w:name w:val="toc 6"/>
    <w:basedOn w:val="Normal"/>
    <w:next w:val="Normal"/>
    <w:autoRedefine/>
    <w:semiHidden/>
    <w:rsid w:val="009437C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2592"/>
    </w:pPr>
  </w:style>
  <w:style w:type="paragraph" w:styleId="TOC7">
    <w:name w:val="toc 7"/>
    <w:basedOn w:val="Normal"/>
    <w:next w:val="Normal"/>
    <w:autoRedefine/>
    <w:semiHidden/>
    <w:rsid w:val="009437C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3024"/>
    </w:pPr>
  </w:style>
  <w:style w:type="paragraph" w:styleId="TOC8">
    <w:name w:val="toc 8"/>
    <w:basedOn w:val="Normal"/>
    <w:next w:val="Normal"/>
    <w:autoRedefine/>
    <w:semiHidden/>
    <w:rsid w:val="009437C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3456"/>
    </w:pPr>
  </w:style>
  <w:style w:type="paragraph" w:styleId="TOC9">
    <w:name w:val="toc 9"/>
    <w:basedOn w:val="Normal"/>
    <w:next w:val="Normal"/>
    <w:autoRedefine/>
    <w:semiHidden/>
    <w:rsid w:val="009437C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3888"/>
    </w:pPr>
  </w:style>
  <w:style w:type="paragraph" w:styleId="BlockText">
    <w:name w:val="Block Text"/>
    <w:basedOn w:val="Normal"/>
    <w:semiHidden/>
    <w:rsid w:val="009437C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9437C5"/>
    <w:pPr>
      <w:spacing w:after="120"/>
    </w:pPr>
  </w:style>
  <w:style w:type="character" w:customStyle="1" w:styleId="BodyTextChar">
    <w:name w:val="Body Text Char"/>
    <w:link w:val="BodyText"/>
    <w:semiHidden/>
    <w:locked/>
    <w:rsid w:val="00664741"/>
    <w:rPr>
      <w:rFonts w:ascii="Courier New" w:eastAsia="Batang" w:hAnsi="Courier New" w:cs="Courier New"/>
      <w:sz w:val="24"/>
      <w:szCs w:val="24"/>
      <w:lang w:eastAsia="en-US"/>
    </w:rPr>
  </w:style>
  <w:style w:type="paragraph" w:customStyle="1" w:styleId="RFCH1-noTOCnonum">
    <w:name w:val="RFC H1 - no TOC no num"/>
    <w:basedOn w:val="RFCH1-nonum"/>
    <w:next w:val="Normal"/>
    <w:rsid w:val="009437C5"/>
    <w:pPr>
      <w:outlineLvl w:val="9"/>
    </w:pPr>
  </w:style>
  <w:style w:type="paragraph" w:styleId="FootnoteText">
    <w:name w:val="footnote text"/>
    <w:basedOn w:val="Normal"/>
    <w:link w:val="FootnoteTextChar"/>
    <w:semiHidden/>
    <w:rsid w:val="009437C5"/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664741"/>
    <w:rPr>
      <w:rFonts w:ascii="Courier New" w:eastAsia="Batang" w:hAnsi="Courier New" w:cs="Courier New"/>
      <w:lang w:eastAsia="en-US"/>
    </w:rPr>
  </w:style>
  <w:style w:type="character" w:styleId="EndnoteReference">
    <w:name w:val="endnote reference"/>
    <w:semiHidden/>
    <w:rsid w:val="009437C5"/>
    <w:rPr>
      <w:vertAlign w:val="baseline"/>
    </w:rPr>
  </w:style>
  <w:style w:type="paragraph" w:styleId="Caption">
    <w:name w:val="caption"/>
    <w:basedOn w:val="Normal"/>
    <w:next w:val="Normal"/>
    <w:qFormat/>
    <w:rsid w:val="009437C5"/>
    <w:pPr>
      <w:numPr>
        <w:numId w:val="18"/>
      </w:numPr>
      <w:jc w:val="center"/>
    </w:pPr>
    <w:rPr>
      <w:bCs/>
      <w:szCs w:val="20"/>
    </w:rPr>
  </w:style>
  <w:style w:type="character" w:styleId="FootnoteReference">
    <w:name w:val="footnote reference"/>
    <w:semiHidden/>
    <w:rsid w:val="009437C5"/>
    <w:rPr>
      <w:vertAlign w:val="superscript"/>
    </w:rPr>
  </w:style>
  <w:style w:type="paragraph" w:customStyle="1" w:styleId="RFCReferencesBookmark">
    <w:name w:val="RFC References Bookmark"/>
    <w:basedOn w:val="RFCReferences"/>
    <w:rsid w:val="009437C5"/>
    <w:pPr>
      <w:numPr>
        <w:numId w:val="0"/>
      </w:numPr>
      <w:ind w:left="1872" w:hanging="1440"/>
    </w:pPr>
  </w:style>
  <w:style w:type="paragraph" w:customStyle="1" w:styleId="RFCReferences">
    <w:name w:val="RFC References"/>
    <w:basedOn w:val="Normal"/>
    <w:rsid w:val="009437C5"/>
    <w:pPr>
      <w:keepLines/>
      <w:numPr>
        <w:numId w:val="15"/>
      </w:numPr>
      <w:tabs>
        <w:tab w:val="clear" w:pos="432"/>
        <w:tab w:val="clear" w:pos="864"/>
      </w:tabs>
    </w:pPr>
  </w:style>
  <w:style w:type="paragraph" w:customStyle="1" w:styleId="RFCH1-nonum">
    <w:name w:val="RFC H1 - no num"/>
    <w:basedOn w:val="Normal"/>
    <w:next w:val="Normal"/>
    <w:semiHidden/>
    <w:rsid w:val="009437C5"/>
    <w:pPr>
      <w:keepNext/>
      <w:ind w:left="0"/>
      <w:outlineLvl w:val="0"/>
    </w:pPr>
    <w:rPr>
      <w:rFonts w:eastAsia="Times New Roman"/>
      <w:bCs/>
    </w:rPr>
  </w:style>
  <w:style w:type="paragraph" w:customStyle="1" w:styleId="RFCTitle">
    <w:name w:val="RFC Title"/>
    <w:basedOn w:val="Normal"/>
    <w:rsid w:val="009437C5"/>
    <w:pPr>
      <w:spacing w:after="480"/>
      <w:jc w:val="center"/>
    </w:pPr>
    <w:rPr>
      <w:rFonts w:eastAsia="Times New Roman"/>
    </w:rPr>
  </w:style>
  <w:style w:type="paragraph" w:customStyle="1" w:styleId="RFCInstructions">
    <w:name w:val="RFC Instructions"/>
    <w:basedOn w:val="Normal"/>
    <w:next w:val="Normal"/>
    <w:semiHidden/>
    <w:rsid w:val="009437C5"/>
    <w:rPr>
      <w:b/>
    </w:rPr>
  </w:style>
  <w:style w:type="paragraph" w:customStyle="1" w:styleId="RFCListNumbered">
    <w:name w:val="RFC List Numbered"/>
    <w:basedOn w:val="Normal"/>
    <w:link w:val="RFCListNumberedChar"/>
    <w:rsid w:val="009437C5"/>
    <w:pPr>
      <w:keepLines/>
      <w:numPr>
        <w:numId w:val="19"/>
      </w:numPr>
    </w:pPr>
  </w:style>
  <w:style w:type="paragraph" w:customStyle="1" w:styleId="RFCApp">
    <w:name w:val="RFC App"/>
    <w:basedOn w:val="RFCH1-nonum"/>
    <w:next w:val="Normal"/>
    <w:rsid w:val="009437C5"/>
    <w:pPr>
      <w:pageBreakBefore/>
      <w:numPr>
        <w:numId w:val="17"/>
      </w:numPr>
    </w:pPr>
  </w:style>
  <w:style w:type="paragraph" w:customStyle="1" w:styleId="RFCAppH1">
    <w:name w:val="RFC App H1"/>
    <w:basedOn w:val="RFCH1-nonum"/>
    <w:next w:val="Normal"/>
    <w:rsid w:val="009437C5"/>
    <w:pPr>
      <w:numPr>
        <w:ilvl w:val="1"/>
        <w:numId w:val="17"/>
      </w:numPr>
      <w:outlineLvl w:val="1"/>
    </w:pPr>
  </w:style>
  <w:style w:type="paragraph" w:customStyle="1" w:styleId="RFCAppH2">
    <w:name w:val="RFC App H2"/>
    <w:basedOn w:val="RFCH1-nonum"/>
    <w:next w:val="Normal"/>
    <w:rsid w:val="009437C5"/>
    <w:pPr>
      <w:numPr>
        <w:ilvl w:val="2"/>
        <w:numId w:val="17"/>
      </w:numPr>
      <w:outlineLvl w:val="2"/>
    </w:pPr>
  </w:style>
  <w:style w:type="paragraph" w:styleId="BodyText2">
    <w:name w:val="Body Text 2"/>
    <w:basedOn w:val="Normal"/>
    <w:link w:val="BodyText2Char"/>
    <w:semiHidden/>
    <w:rsid w:val="009437C5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sid w:val="00664741"/>
    <w:rPr>
      <w:rFonts w:ascii="Courier New" w:eastAsia="Batang" w:hAnsi="Courier New" w:cs="Courier New"/>
      <w:sz w:val="24"/>
      <w:szCs w:val="24"/>
      <w:lang w:eastAsia="en-US"/>
    </w:rPr>
  </w:style>
  <w:style w:type="paragraph" w:styleId="BodyText3">
    <w:name w:val="Body Text 3"/>
    <w:basedOn w:val="Normal"/>
    <w:link w:val="BodyText3Char"/>
    <w:semiHidden/>
    <w:rsid w:val="009437C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664741"/>
    <w:rPr>
      <w:rFonts w:ascii="Courier New" w:eastAsia="Batang" w:hAnsi="Courier New" w:cs="Courier New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semiHidden/>
    <w:rsid w:val="009437C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locked/>
    <w:rsid w:val="00664741"/>
    <w:rPr>
      <w:rFonts w:ascii="Courier New" w:eastAsia="Batang" w:hAnsi="Courier New" w:cs="Courier New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semiHidden/>
    <w:rsid w:val="009437C5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sid w:val="00664741"/>
    <w:rPr>
      <w:rFonts w:ascii="Courier New" w:eastAsia="Batang" w:hAnsi="Courier New" w:cs="Courier New"/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semiHidden/>
    <w:rsid w:val="009437C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locked/>
    <w:rsid w:val="00664741"/>
    <w:rPr>
      <w:rFonts w:ascii="Courier New" w:eastAsia="Batang" w:hAnsi="Courier New" w:cs="Courier New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semiHidden/>
    <w:rsid w:val="009437C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sid w:val="00664741"/>
    <w:rPr>
      <w:rFonts w:ascii="Courier New" w:eastAsia="Batang" w:hAnsi="Courier New" w:cs="Courier New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semiHidden/>
    <w:rsid w:val="009437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locked/>
    <w:rsid w:val="00664741"/>
    <w:rPr>
      <w:rFonts w:ascii="Courier New" w:eastAsia="Batang" w:hAnsi="Courier New" w:cs="Courier New"/>
      <w:sz w:val="16"/>
      <w:szCs w:val="16"/>
      <w:lang w:eastAsia="en-US"/>
    </w:rPr>
  </w:style>
  <w:style w:type="paragraph" w:styleId="Closing">
    <w:name w:val="Closing"/>
    <w:basedOn w:val="Normal"/>
    <w:link w:val="ClosingChar"/>
    <w:semiHidden/>
    <w:rsid w:val="009437C5"/>
    <w:pPr>
      <w:ind w:left="4320"/>
    </w:pPr>
  </w:style>
  <w:style w:type="character" w:customStyle="1" w:styleId="ClosingChar">
    <w:name w:val="Closing Char"/>
    <w:link w:val="Closing"/>
    <w:semiHidden/>
    <w:locked/>
    <w:rsid w:val="00664741"/>
    <w:rPr>
      <w:rFonts w:ascii="Courier New" w:eastAsia="Batang" w:hAnsi="Courier New" w:cs="Courier New"/>
      <w:sz w:val="24"/>
      <w:szCs w:val="24"/>
      <w:lang w:eastAsia="en-US"/>
    </w:rPr>
  </w:style>
  <w:style w:type="paragraph" w:styleId="Date">
    <w:name w:val="Date"/>
    <w:basedOn w:val="Normal"/>
    <w:next w:val="Normal"/>
    <w:link w:val="DateChar"/>
    <w:semiHidden/>
    <w:rsid w:val="009437C5"/>
  </w:style>
  <w:style w:type="character" w:customStyle="1" w:styleId="DateChar">
    <w:name w:val="Date Char"/>
    <w:link w:val="Date"/>
    <w:semiHidden/>
    <w:locked/>
    <w:rsid w:val="00664741"/>
    <w:rPr>
      <w:rFonts w:ascii="Courier New" w:eastAsia="Batang" w:hAnsi="Courier New" w:cs="Courier New"/>
      <w:sz w:val="24"/>
      <w:szCs w:val="24"/>
      <w:lang w:eastAsia="en-US"/>
    </w:rPr>
  </w:style>
  <w:style w:type="paragraph" w:styleId="E-mailSignature">
    <w:name w:val="E-mail Signature"/>
    <w:basedOn w:val="Normal"/>
    <w:link w:val="E-mailSignatureChar"/>
    <w:semiHidden/>
    <w:rsid w:val="009437C5"/>
  </w:style>
  <w:style w:type="character" w:customStyle="1" w:styleId="E-mailSignatureChar">
    <w:name w:val="E-mail Signature Char"/>
    <w:link w:val="E-mailSignature"/>
    <w:semiHidden/>
    <w:locked/>
    <w:rsid w:val="00664741"/>
    <w:rPr>
      <w:rFonts w:ascii="Courier New" w:eastAsia="Batang" w:hAnsi="Courier New" w:cs="Courier New"/>
      <w:sz w:val="24"/>
      <w:szCs w:val="24"/>
      <w:lang w:eastAsia="en-US"/>
    </w:rPr>
  </w:style>
  <w:style w:type="character" w:styleId="Emphasis">
    <w:name w:val="Emphasis"/>
    <w:uiPriority w:val="20"/>
    <w:qFormat/>
    <w:rsid w:val="009437C5"/>
    <w:rPr>
      <w:i/>
      <w:iCs/>
    </w:rPr>
  </w:style>
  <w:style w:type="paragraph" w:styleId="EnvelopeAddress">
    <w:name w:val="envelope address"/>
    <w:basedOn w:val="Normal"/>
    <w:semiHidden/>
    <w:rsid w:val="009437C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437C5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9437C5"/>
    <w:rPr>
      <w:color w:val="800080"/>
      <w:u w:val="single"/>
    </w:rPr>
  </w:style>
  <w:style w:type="character" w:styleId="HTMLAcronym">
    <w:name w:val="HTML Acronym"/>
    <w:semiHidden/>
    <w:rsid w:val="009437C5"/>
  </w:style>
  <w:style w:type="paragraph" w:styleId="HTMLAddress">
    <w:name w:val="HTML Address"/>
    <w:basedOn w:val="Normal"/>
    <w:link w:val="HTMLAddressChar"/>
    <w:semiHidden/>
    <w:rsid w:val="009437C5"/>
    <w:rPr>
      <w:i/>
      <w:iCs/>
    </w:rPr>
  </w:style>
  <w:style w:type="character" w:customStyle="1" w:styleId="HTMLAddressChar">
    <w:name w:val="HTML Address Char"/>
    <w:link w:val="HTMLAddress"/>
    <w:semiHidden/>
    <w:locked/>
    <w:rsid w:val="00664741"/>
    <w:rPr>
      <w:rFonts w:ascii="Courier New" w:eastAsia="Batang" w:hAnsi="Courier New" w:cs="Courier New"/>
      <w:i/>
      <w:iCs/>
      <w:sz w:val="24"/>
      <w:szCs w:val="24"/>
      <w:lang w:eastAsia="en-US"/>
    </w:rPr>
  </w:style>
  <w:style w:type="character" w:styleId="HTMLCite">
    <w:name w:val="HTML Cite"/>
    <w:semiHidden/>
    <w:rsid w:val="009437C5"/>
    <w:rPr>
      <w:i/>
      <w:iCs/>
    </w:rPr>
  </w:style>
  <w:style w:type="character" w:styleId="HTMLCode">
    <w:name w:val="HTML Code"/>
    <w:semiHidden/>
    <w:rsid w:val="009437C5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437C5"/>
    <w:rPr>
      <w:i/>
      <w:iCs/>
    </w:rPr>
  </w:style>
  <w:style w:type="character" w:styleId="HTMLKeyboard">
    <w:name w:val="HTML Keyboard"/>
    <w:semiHidden/>
    <w:rsid w:val="009437C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437C5"/>
    <w:rPr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76318"/>
    <w:rPr>
      <w:rFonts w:ascii="Courier New" w:eastAsia="Batang" w:hAnsi="Courier New" w:cs="Courier New"/>
      <w:lang w:eastAsia="en-US"/>
    </w:rPr>
  </w:style>
  <w:style w:type="character" w:styleId="HTMLSample">
    <w:name w:val="HTML Sample"/>
    <w:semiHidden/>
    <w:rsid w:val="009437C5"/>
    <w:rPr>
      <w:rFonts w:ascii="Courier New" w:hAnsi="Courier New" w:cs="Courier New"/>
    </w:rPr>
  </w:style>
  <w:style w:type="character" w:styleId="HTMLTypewriter">
    <w:name w:val="HTML Typewriter"/>
    <w:semiHidden/>
    <w:rsid w:val="009437C5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437C5"/>
    <w:rPr>
      <w:i/>
      <w:iCs/>
    </w:rPr>
  </w:style>
  <w:style w:type="character" w:styleId="Hyperlink">
    <w:name w:val="Hyperlink"/>
    <w:uiPriority w:val="99"/>
    <w:rsid w:val="009437C5"/>
    <w:rPr>
      <w:color w:val="0000FF"/>
      <w:u w:val="single"/>
    </w:rPr>
  </w:style>
  <w:style w:type="character" w:styleId="LineNumber">
    <w:name w:val="line number"/>
    <w:semiHidden/>
    <w:rsid w:val="009437C5"/>
  </w:style>
  <w:style w:type="paragraph" w:styleId="List">
    <w:name w:val="List"/>
    <w:basedOn w:val="Normal"/>
    <w:semiHidden/>
    <w:rsid w:val="009437C5"/>
    <w:pPr>
      <w:ind w:left="360" w:hanging="360"/>
    </w:pPr>
  </w:style>
  <w:style w:type="paragraph" w:styleId="List2">
    <w:name w:val="List 2"/>
    <w:basedOn w:val="Normal"/>
    <w:semiHidden/>
    <w:rsid w:val="009437C5"/>
    <w:pPr>
      <w:ind w:left="720" w:hanging="360"/>
    </w:pPr>
  </w:style>
  <w:style w:type="paragraph" w:styleId="List3">
    <w:name w:val="List 3"/>
    <w:basedOn w:val="Normal"/>
    <w:semiHidden/>
    <w:rsid w:val="009437C5"/>
    <w:pPr>
      <w:ind w:left="1080" w:hanging="360"/>
    </w:pPr>
  </w:style>
  <w:style w:type="paragraph" w:styleId="List4">
    <w:name w:val="List 4"/>
    <w:basedOn w:val="Normal"/>
    <w:semiHidden/>
    <w:rsid w:val="009437C5"/>
    <w:pPr>
      <w:ind w:left="1440" w:hanging="360"/>
    </w:pPr>
  </w:style>
  <w:style w:type="paragraph" w:styleId="List5">
    <w:name w:val="List 5"/>
    <w:basedOn w:val="Normal"/>
    <w:semiHidden/>
    <w:rsid w:val="009437C5"/>
    <w:pPr>
      <w:ind w:left="1800" w:hanging="360"/>
    </w:pPr>
  </w:style>
  <w:style w:type="paragraph" w:styleId="ListBullet">
    <w:name w:val="List Bullet"/>
    <w:basedOn w:val="Normal"/>
    <w:autoRedefine/>
    <w:semiHidden/>
    <w:rsid w:val="009437C5"/>
    <w:pPr>
      <w:numPr>
        <w:numId w:val="1"/>
      </w:numPr>
    </w:pPr>
  </w:style>
  <w:style w:type="paragraph" w:styleId="ListBullet2">
    <w:name w:val="List Bullet 2"/>
    <w:basedOn w:val="Normal"/>
    <w:autoRedefine/>
    <w:semiHidden/>
    <w:rsid w:val="009437C5"/>
    <w:pPr>
      <w:numPr>
        <w:numId w:val="2"/>
      </w:numPr>
    </w:pPr>
  </w:style>
  <w:style w:type="paragraph" w:styleId="ListBullet3">
    <w:name w:val="List Bullet 3"/>
    <w:basedOn w:val="Normal"/>
    <w:autoRedefine/>
    <w:semiHidden/>
    <w:rsid w:val="009437C5"/>
    <w:pPr>
      <w:numPr>
        <w:numId w:val="3"/>
      </w:numPr>
    </w:pPr>
  </w:style>
  <w:style w:type="paragraph" w:styleId="ListBullet4">
    <w:name w:val="List Bullet 4"/>
    <w:basedOn w:val="Normal"/>
    <w:autoRedefine/>
    <w:semiHidden/>
    <w:rsid w:val="009437C5"/>
    <w:pPr>
      <w:numPr>
        <w:numId w:val="4"/>
      </w:numPr>
    </w:pPr>
  </w:style>
  <w:style w:type="paragraph" w:styleId="ListBullet5">
    <w:name w:val="List Bullet 5"/>
    <w:basedOn w:val="Normal"/>
    <w:autoRedefine/>
    <w:semiHidden/>
    <w:rsid w:val="009437C5"/>
    <w:pPr>
      <w:numPr>
        <w:numId w:val="5"/>
      </w:numPr>
    </w:pPr>
  </w:style>
  <w:style w:type="paragraph" w:styleId="ListContinue">
    <w:name w:val="List Continue"/>
    <w:basedOn w:val="Normal"/>
    <w:semiHidden/>
    <w:rsid w:val="009437C5"/>
    <w:pPr>
      <w:spacing w:after="120"/>
      <w:ind w:left="360"/>
    </w:pPr>
  </w:style>
  <w:style w:type="paragraph" w:styleId="ListContinue2">
    <w:name w:val="List Continue 2"/>
    <w:basedOn w:val="Normal"/>
    <w:semiHidden/>
    <w:rsid w:val="009437C5"/>
    <w:pPr>
      <w:spacing w:after="120"/>
      <w:ind w:left="720"/>
    </w:pPr>
  </w:style>
  <w:style w:type="paragraph" w:styleId="ListContinue3">
    <w:name w:val="List Continue 3"/>
    <w:basedOn w:val="Normal"/>
    <w:semiHidden/>
    <w:rsid w:val="009437C5"/>
    <w:pPr>
      <w:spacing w:after="120"/>
      <w:ind w:left="1080"/>
    </w:pPr>
  </w:style>
  <w:style w:type="paragraph" w:styleId="ListContinue4">
    <w:name w:val="List Continue 4"/>
    <w:basedOn w:val="Normal"/>
    <w:semiHidden/>
    <w:rsid w:val="009437C5"/>
    <w:pPr>
      <w:spacing w:after="120"/>
      <w:ind w:left="1440"/>
    </w:pPr>
  </w:style>
  <w:style w:type="paragraph" w:styleId="ListContinue5">
    <w:name w:val="List Continue 5"/>
    <w:basedOn w:val="Normal"/>
    <w:semiHidden/>
    <w:rsid w:val="009437C5"/>
    <w:pPr>
      <w:spacing w:after="120"/>
      <w:ind w:left="1800"/>
    </w:pPr>
  </w:style>
  <w:style w:type="paragraph" w:styleId="ListNumber">
    <w:name w:val="List Number"/>
    <w:basedOn w:val="Normal"/>
    <w:semiHidden/>
    <w:rsid w:val="009437C5"/>
    <w:pPr>
      <w:numPr>
        <w:numId w:val="6"/>
      </w:numPr>
    </w:pPr>
  </w:style>
  <w:style w:type="paragraph" w:styleId="ListNumber2">
    <w:name w:val="List Number 2"/>
    <w:basedOn w:val="Normal"/>
    <w:semiHidden/>
    <w:rsid w:val="009437C5"/>
    <w:pPr>
      <w:numPr>
        <w:numId w:val="7"/>
      </w:numPr>
    </w:pPr>
  </w:style>
  <w:style w:type="paragraph" w:styleId="ListNumber3">
    <w:name w:val="List Number 3"/>
    <w:basedOn w:val="Normal"/>
    <w:semiHidden/>
    <w:rsid w:val="009437C5"/>
    <w:pPr>
      <w:numPr>
        <w:numId w:val="8"/>
      </w:numPr>
    </w:pPr>
  </w:style>
  <w:style w:type="paragraph" w:styleId="ListNumber4">
    <w:name w:val="List Number 4"/>
    <w:basedOn w:val="Normal"/>
    <w:semiHidden/>
    <w:rsid w:val="009437C5"/>
    <w:pPr>
      <w:numPr>
        <w:numId w:val="9"/>
      </w:numPr>
    </w:pPr>
  </w:style>
  <w:style w:type="paragraph" w:styleId="ListNumber5">
    <w:name w:val="List Number 5"/>
    <w:basedOn w:val="Normal"/>
    <w:semiHidden/>
    <w:rsid w:val="009437C5"/>
    <w:pPr>
      <w:numPr>
        <w:numId w:val="10"/>
      </w:numPr>
    </w:pPr>
  </w:style>
  <w:style w:type="paragraph" w:styleId="MessageHeader">
    <w:name w:val="Message Header"/>
    <w:basedOn w:val="Normal"/>
    <w:link w:val="MessageHeaderChar"/>
    <w:semiHidden/>
    <w:rsid w:val="009437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link w:val="MessageHeader"/>
    <w:semiHidden/>
    <w:locked/>
    <w:rsid w:val="00664741"/>
    <w:rPr>
      <w:rFonts w:ascii="Arial" w:eastAsia="Batang" w:hAnsi="Arial" w:cs="Arial"/>
      <w:sz w:val="24"/>
      <w:szCs w:val="24"/>
      <w:shd w:val="pct20" w:color="auto" w:fill="auto"/>
      <w:lang w:eastAsia="en-US"/>
    </w:rPr>
  </w:style>
  <w:style w:type="paragraph" w:styleId="NormalWeb">
    <w:name w:val="Normal (Web)"/>
    <w:basedOn w:val="Normal"/>
    <w:uiPriority w:val="99"/>
    <w:semiHidden/>
    <w:rsid w:val="009437C5"/>
    <w:rPr>
      <w:rFonts w:ascii="Times New Roman" w:hAnsi="Times New Roman" w:cs="Times New Roman"/>
    </w:rPr>
  </w:style>
  <w:style w:type="paragraph" w:styleId="NormalIndent">
    <w:name w:val="Normal Indent"/>
    <w:basedOn w:val="Normal"/>
    <w:semiHidden/>
    <w:rsid w:val="009437C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9437C5"/>
  </w:style>
  <w:style w:type="character" w:customStyle="1" w:styleId="NoteHeadingChar">
    <w:name w:val="Note Heading Char"/>
    <w:link w:val="NoteHeading"/>
    <w:semiHidden/>
    <w:locked/>
    <w:rsid w:val="00664741"/>
    <w:rPr>
      <w:rFonts w:ascii="Courier New" w:eastAsia="Batang" w:hAnsi="Courier New" w:cs="Courier New"/>
      <w:sz w:val="24"/>
      <w:szCs w:val="24"/>
      <w:lang w:eastAsia="en-US"/>
    </w:rPr>
  </w:style>
  <w:style w:type="character" w:styleId="PageNumber">
    <w:name w:val="page number"/>
    <w:semiHidden/>
    <w:rsid w:val="009437C5"/>
  </w:style>
  <w:style w:type="paragraph" w:styleId="Salutation">
    <w:name w:val="Salutation"/>
    <w:basedOn w:val="Normal"/>
    <w:next w:val="Normal"/>
    <w:link w:val="SalutationChar"/>
    <w:semiHidden/>
    <w:rsid w:val="009437C5"/>
  </w:style>
  <w:style w:type="character" w:customStyle="1" w:styleId="SalutationChar">
    <w:name w:val="Salutation Char"/>
    <w:link w:val="Salutation"/>
    <w:semiHidden/>
    <w:locked/>
    <w:rsid w:val="00664741"/>
    <w:rPr>
      <w:rFonts w:ascii="Courier New" w:eastAsia="Batang" w:hAnsi="Courier New" w:cs="Courier New"/>
      <w:sz w:val="24"/>
      <w:szCs w:val="24"/>
      <w:lang w:eastAsia="en-US"/>
    </w:rPr>
  </w:style>
  <w:style w:type="paragraph" w:styleId="Signature">
    <w:name w:val="Signature"/>
    <w:basedOn w:val="Normal"/>
    <w:link w:val="SignatureChar"/>
    <w:semiHidden/>
    <w:rsid w:val="009437C5"/>
    <w:pPr>
      <w:ind w:left="4320"/>
    </w:pPr>
  </w:style>
  <w:style w:type="character" w:customStyle="1" w:styleId="SignatureChar">
    <w:name w:val="Signature Char"/>
    <w:link w:val="Signature"/>
    <w:semiHidden/>
    <w:locked/>
    <w:rsid w:val="00664741"/>
    <w:rPr>
      <w:rFonts w:ascii="Courier New" w:eastAsia="Batang" w:hAnsi="Courier New" w:cs="Courier New"/>
      <w:sz w:val="24"/>
      <w:szCs w:val="24"/>
      <w:lang w:eastAsia="en-US"/>
    </w:rPr>
  </w:style>
  <w:style w:type="character" w:styleId="Strong">
    <w:name w:val="Strong"/>
    <w:qFormat/>
    <w:rsid w:val="009437C5"/>
    <w:rPr>
      <w:b/>
      <w:bCs/>
    </w:rPr>
  </w:style>
  <w:style w:type="paragraph" w:styleId="Subtitle">
    <w:name w:val="Subtitle"/>
    <w:basedOn w:val="Normal"/>
    <w:link w:val="SubtitleChar"/>
    <w:qFormat/>
    <w:rsid w:val="009437C5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link w:val="Subtitle"/>
    <w:locked/>
    <w:rsid w:val="00664741"/>
    <w:rPr>
      <w:rFonts w:ascii="Arial" w:eastAsia="Batang" w:hAnsi="Arial" w:cs="Arial"/>
      <w:sz w:val="24"/>
      <w:szCs w:val="24"/>
      <w:lang w:eastAsia="en-US"/>
    </w:rPr>
  </w:style>
  <w:style w:type="table" w:styleId="Table3Deffects1">
    <w:name w:val="Table 3D effects 1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437C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9437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locked/>
    <w:rsid w:val="00664741"/>
    <w:rPr>
      <w:rFonts w:ascii="Arial" w:eastAsia="Batang" w:hAnsi="Arial" w:cs="Arial"/>
      <w:b/>
      <w:bCs/>
      <w:kern w:val="28"/>
      <w:sz w:val="32"/>
      <w:szCs w:val="32"/>
      <w:lang w:eastAsia="en-US"/>
    </w:rPr>
  </w:style>
  <w:style w:type="paragraph" w:customStyle="1" w:styleId="RFCFigure">
    <w:name w:val="RFC Figure"/>
    <w:basedOn w:val="Normal"/>
    <w:rsid w:val="009437C5"/>
    <w:pPr>
      <w:keepNext/>
      <w:keepLines/>
      <w:spacing w:after="0"/>
    </w:pPr>
  </w:style>
  <w:style w:type="paragraph" w:customStyle="1" w:styleId="RFCListBullet">
    <w:name w:val="RFC List Bullet"/>
    <w:basedOn w:val="Normal"/>
    <w:rsid w:val="009437C5"/>
    <w:pPr>
      <w:keepLines/>
      <w:numPr>
        <w:numId w:val="16"/>
      </w:numPr>
    </w:pPr>
  </w:style>
  <w:style w:type="paragraph" w:customStyle="1" w:styleId="RFCAppH3">
    <w:name w:val="RFC App H3"/>
    <w:basedOn w:val="RFCH1-nonum"/>
    <w:next w:val="Normal"/>
    <w:rsid w:val="009437C5"/>
    <w:pPr>
      <w:numPr>
        <w:ilvl w:val="3"/>
        <w:numId w:val="17"/>
      </w:numPr>
      <w:outlineLvl w:val="3"/>
    </w:pPr>
  </w:style>
  <w:style w:type="paragraph" w:customStyle="1" w:styleId="RFCAppH4">
    <w:name w:val="RFC App H4"/>
    <w:basedOn w:val="RFCH1-nonum"/>
    <w:next w:val="Normal"/>
    <w:rsid w:val="009437C5"/>
    <w:pPr>
      <w:numPr>
        <w:ilvl w:val="4"/>
        <w:numId w:val="17"/>
      </w:numPr>
      <w:outlineLvl w:val="4"/>
    </w:pPr>
  </w:style>
  <w:style w:type="paragraph" w:customStyle="1" w:styleId="RFCAppH5">
    <w:name w:val="RFC App H5"/>
    <w:basedOn w:val="RFCH1-nonum"/>
    <w:next w:val="Normal"/>
    <w:rsid w:val="009437C5"/>
    <w:pPr>
      <w:numPr>
        <w:ilvl w:val="5"/>
        <w:numId w:val="17"/>
      </w:numPr>
      <w:outlineLvl w:val="5"/>
    </w:pPr>
  </w:style>
  <w:style w:type="paragraph" w:customStyle="1" w:styleId="RFCBoilerplate">
    <w:name w:val="RFC Boilerplate"/>
    <w:basedOn w:val="Normal"/>
    <w:next w:val="Normal"/>
    <w:semiHidden/>
    <w:rsid w:val="009437C5"/>
  </w:style>
  <w:style w:type="paragraph" w:styleId="PlainText">
    <w:name w:val="Plain Text"/>
    <w:basedOn w:val="Normal"/>
    <w:link w:val="PlainTextChar"/>
    <w:uiPriority w:val="99"/>
    <w:rsid w:val="00E8322E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</w:tabs>
      <w:spacing w:after="0" w:line="240" w:lineRule="auto"/>
      <w:ind w:left="0"/>
    </w:pPr>
    <w:rPr>
      <w:rFonts w:ascii="SimSun" w:eastAsia="SimSun"/>
      <w:sz w:val="21"/>
      <w:szCs w:val="21"/>
      <w:lang w:eastAsia="zh-CN"/>
    </w:rPr>
  </w:style>
  <w:style w:type="character" w:customStyle="1" w:styleId="PlainTextChar">
    <w:name w:val="Plain Text Char"/>
    <w:link w:val="PlainText"/>
    <w:uiPriority w:val="99"/>
    <w:locked/>
    <w:rsid w:val="00664741"/>
    <w:rPr>
      <w:rFonts w:ascii="Courier New" w:eastAsia="Batang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C1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64741"/>
    <w:rPr>
      <w:rFonts w:eastAsia="Batang" w:cs="Times New Roman"/>
      <w:sz w:val="2"/>
    </w:rPr>
  </w:style>
  <w:style w:type="character" w:styleId="CommentReference">
    <w:name w:val="annotation reference"/>
    <w:rsid w:val="0074687E"/>
    <w:rPr>
      <w:rFonts w:cs="Times New Roman"/>
      <w:sz w:val="16"/>
    </w:rPr>
  </w:style>
  <w:style w:type="paragraph" w:styleId="CommentText">
    <w:name w:val="annotation text"/>
    <w:basedOn w:val="Normal"/>
    <w:link w:val="CommentTextChar"/>
    <w:rsid w:val="0074687E"/>
    <w:rPr>
      <w:sz w:val="20"/>
      <w:szCs w:val="20"/>
    </w:rPr>
  </w:style>
  <w:style w:type="character" w:customStyle="1" w:styleId="CommentTextChar">
    <w:name w:val="Comment Text Char"/>
    <w:link w:val="CommentText"/>
    <w:locked/>
    <w:rsid w:val="00664741"/>
    <w:rPr>
      <w:rFonts w:ascii="Courier New" w:eastAsia="Batang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4687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664741"/>
    <w:rPr>
      <w:rFonts w:ascii="Courier New" w:eastAsia="Batang" w:hAnsi="Courier New" w:cs="Courier New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2778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664741"/>
    <w:rPr>
      <w:rFonts w:eastAsia="Batang" w:cs="Times New Roman"/>
      <w:sz w:val="2"/>
    </w:rPr>
  </w:style>
  <w:style w:type="character" w:customStyle="1" w:styleId="RFCListNumberedChar">
    <w:name w:val="RFC List Numbered Char"/>
    <w:link w:val="RFCListNumbered"/>
    <w:locked/>
    <w:rsid w:val="009B34D3"/>
    <w:rPr>
      <w:rFonts w:ascii="Courier New" w:eastAsia="Batang" w:hAnsi="Courier New" w:cs="Courier New"/>
      <w:sz w:val="24"/>
      <w:szCs w:val="24"/>
    </w:rPr>
  </w:style>
  <w:style w:type="paragraph" w:customStyle="1" w:styleId="b">
    <w:name w:val="b"/>
    <w:basedOn w:val="Heading3"/>
    <w:uiPriority w:val="99"/>
    <w:rsid w:val="00EB5869"/>
  </w:style>
  <w:style w:type="character" w:customStyle="1" w:styleId="mh">
    <w:name w:val="m_h"/>
    <w:uiPriority w:val="99"/>
    <w:rsid w:val="009A4CC5"/>
    <w:rPr>
      <w:rFonts w:cs="Times New Roman"/>
    </w:rPr>
  </w:style>
  <w:style w:type="character" w:customStyle="1" w:styleId="mftr">
    <w:name w:val="m_ftr"/>
    <w:uiPriority w:val="99"/>
    <w:rsid w:val="00C95D63"/>
    <w:rPr>
      <w:rFonts w:cs="Times New Roman"/>
    </w:rPr>
  </w:style>
  <w:style w:type="character" w:customStyle="1" w:styleId="mhdr">
    <w:name w:val="m_hdr"/>
    <w:uiPriority w:val="99"/>
    <w:rsid w:val="00C95D63"/>
    <w:rPr>
      <w:rFonts w:cs="Times New Roman"/>
    </w:rPr>
  </w:style>
  <w:style w:type="paragraph" w:customStyle="1" w:styleId="bullet">
    <w:name w:val="bullet"/>
    <w:basedOn w:val="Normal"/>
    <w:uiPriority w:val="99"/>
    <w:rsid w:val="00637FA0"/>
    <w:rPr>
      <w:rFonts w:eastAsia="MS Mincho"/>
      <w:lang w:eastAsia="ja-JP"/>
    </w:rPr>
  </w:style>
  <w:style w:type="character" w:customStyle="1" w:styleId="EmailStyle1961">
    <w:name w:val="EmailStyle1961"/>
    <w:uiPriority w:val="99"/>
    <w:semiHidden/>
    <w:rsid w:val="0037526A"/>
    <w:rPr>
      <w:rFonts w:ascii="Arial" w:hAnsi="Arial"/>
      <w:color w:val="000080"/>
      <w:sz w:val="20"/>
    </w:rPr>
  </w:style>
  <w:style w:type="paragraph" w:customStyle="1" w:styleId="ListParagraph1">
    <w:name w:val="List Paragraph1"/>
    <w:basedOn w:val="Normal"/>
    <w:uiPriority w:val="99"/>
    <w:qFormat/>
    <w:rsid w:val="00B93E02"/>
    <w:pPr>
      <w:ind w:left="720"/>
      <w:contextualSpacing/>
    </w:pPr>
  </w:style>
  <w:style w:type="numbering" w:styleId="ArticleSection">
    <w:name w:val="Outline List 3"/>
    <w:basedOn w:val="NoList"/>
    <w:semiHidden/>
    <w:locked/>
    <w:rsid w:val="009437C5"/>
    <w:pPr>
      <w:numPr>
        <w:numId w:val="13"/>
      </w:numPr>
    </w:pPr>
  </w:style>
  <w:style w:type="numbering" w:styleId="1ai">
    <w:name w:val="Outline List 1"/>
    <w:basedOn w:val="NoList"/>
    <w:semiHidden/>
    <w:locked/>
    <w:rsid w:val="009437C5"/>
    <w:pPr>
      <w:numPr>
        <w:numId w:val="12"/>
      </w:numPr>
    </w:pPr>
  </w:style>
  <w:style w:type="numbering" w:styleId="111111">
    <w:name w:val="Outline List 2"/>
    <w:basedOn w:val="NoList"/>
    <w:semiHidden/>
    <w:locked/>
    <w:rsid w:val="009437C5"/>
    <w:pPr>
      <w:numPr>
        <w:numId w:val="11"/>
      </w:numPr>
    </w:pPr>
  </w:style>
  <w:style w:type="character" w:styleId="SubtleEmphasis">
    <w:name w:val="Subtle Emphasis"/>
    <w:uiPriority w:val="19"/>
    <w:qFormat/>
    <w:rsid w:val="000A0E42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053DD6"/>
    <w:pPr>
      <w:ind w:left="720"/>
      <w:contextualSpacing/>
    </w:pPr>
  </w:style>
  <w:style w:type="paragraph" w:customStyle="1" w:styleId="OFC-Title">
    <w:name w:val="OFC-Title"/>
    <w:basedOn w:val="Normal"/>
    <w:rsid w:val="006916B9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</w:tabs>
      <w:spacing w:after="0" w:line="240" w:lineRule="auto"/>
      <w:ind w:left="0"/>
      <w:jc w:val="center"/>
    </w:pPr>
    <w:rPr>
      <w:rFonts w:ascii="Times New Roman" w:eastAsia="SimSun" w:hAnsi="Times New Roman" w:cs="Times New Roman"/>
      <w:sz w:val="36"/>
      <w:szCs w:val="36"/>
    </w:rPr>
  </w:style>
  <w:style w:type="paragraph" w:customStyle="1" w:styleId="Normal2">
    <w:name w:val="Normal2"/>
    <w:basedOn w:val="Normal"/>
    <w:link w:val="Normal2Char"/>
    <w:rsid w:val="00C3089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</w:tabs>
      <w:spacing w:after="0" w:line="240" w:lineRule="auto"/>
      <w:ind w:left="0" w:firstLine="288"/>
      <w:jc w:val="both"/>
    </w:pPr>
    <w:rPr>
      <w:rFonts w:ascii="Times New Roman" w:eastAsia="SimSun" w:hAnsi="Times New Roman" w:cs="Times New Roman"/>
      <w:sz w:val="20"/>
    </w:rPr>
  </w:style>
  <w:style w:type="character" w:customStyle="1" w:styleId="Normal2Char">
    <w:name w:val="Normal2 Char"/>
    <w:basedOn w:val="DefaultParagraphFont"/>
    <w:link w:val="Normal2"/>
    <w:rsid w:val="00C30897"/>
    <w:rPr>
      <w:szCs w:val="24"/>
    </w:rPr>
  </w:style>
  <w:style w:type="paragraph" w:customStyle="1" w:styleId="OFC-Reference">
    <w:name w:val="OFC-Reference"/>
    <w:basedOn w:val="Normal"/>
    <w:rsid w:val="00C3089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</w:tabs>
      <w:spacing w:after="0" w:line="240" w:lineRule="auto"/>
      <w:ind w:left="0"/>
    </w:pPr>
    <w:rPr>
      <w:rFonts w:ascii="Times New Roman" w:eastAsia="SimSun" w:hAnsi="Times New Roman" w:cs="Times New Roman"/>
      <w:sz w:val="16"/>
    </w:rPr>
  </w:style>
  <w:style w:type="paragraph" w:customStyle="1" w:styleId="FigureCaption">
    <w:name w:val="FigureCaption"/>
    <w:basedOn w:val="Normal"/>
    <w:rsid w:val="00C3089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</w:tabs>
      <w:spacing w:after="0" w:line="240" w:lineRule="auto"/>
      <w:ind w:left="0"/>
      <w:jc w:val="center"/>
    </w:pPr>
    <w:rPr>
      <w:rFonts w:ascii="Times New Roman" w:eastAsia="SimSun" w:hAnsi="Times New Roman" w:cs="Times New Roman"/>
      <w:sz w:val="16"/>
    </w:rPr>
  </w:style>
  <w:style w:type="character" w:customStyle="1" w:styleId="st">
    <w:name w:val="st"/>
    <w:basedOn w:val="DefaultParagraphFont"/>
    <w:rsid w:val="005F2ACC"/>
  </w:style>
  <w:style w:type="paragraph" w:styleId="Revision">
    <w:name w:val="Revision"/>
    <w:hidden/>
    <w:uiPriority w:val="99"/>
    <w:semiHidden/>
    <w:rsid w:val="00174B32"/>
    <w:rPr>
      <w:rFonts w:ascii="Courier New" w:eastAsia="Batang" w:hAnsi="Courier New" w:cs="Courier New"/>
      <w:sz w:val="24"/>
      <w:szCs w:val="24"/>
    </w:rPr>
  </w:style>
  <w:style w:type="paragraph" w:styleId="NoSpacing">
    <w:name w:val="No Spacing"/>
    <w:uiPriority w:val="1"/>
    <w:qFormat/>
    <w:rsid w:val="00364162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ind w:left="432"/>
    </w:pPr>
    <w:rPr>
      <w:rFonts w:ascii="Courier New" w:eastAsia="Batang" w:hAnsi="Courier New" w:cs="Courier New"/>
      <w:sz w:val="24"/>
      <w:szCs w:val="24"/>
    </w:rPr>
  </w:style>
  <w:style w:type="character" w:customStyle="1" w:styleId="h11">
    <w:name w:val="h11"/>
    <w:basedOn w:val="DefaultParagraphFont"/>
    <w:rsid w:val="00F52DFA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numbering" w:customStyle="1" w:styleId="Style1">
    <w:name w:val="Style1"/>
    <w:uiPriority w:val="99"/>
    <w:rsid w:val="003364CA"/>
    <w:pPr>
      <w:numPr>
        <w:numId w:val="20"/>
      </w:numPr>
    </w:pPr>
  </w:style>
  <w:style w:type="character" w:customStyle="1" w:styleId="h1">
    <w:name w:val="h1"/>
    <w:basedOn w:val="DefaultParagraphFont"/>
    <w:rsid w:val="00F92F90"/>
  </w:style>
  <w:style w:type="character" w:customStyle="1" w:styleId="grey">
    <w:name w:val="grey"/>
    <w:basedOn w:val="DefaultParagraphFont"/>
    <w:rsid w:val="0026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1329">
                  <w:marLeft w:val="0"/>
                  <w:marRight w:val="0"/>
                  <w:marTop w:val="0"/>
                  <w:marBottom w:val="0"/>
                  <w:divBdr>
                    <w:top w:val="single" w:sz="6" w:space="6" w:color="24335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9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2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632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8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03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8533">
              <w:marLeft w:val="-200"/>
              <w:marRight w:val="-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7162">
              <w:marLeft w:val="-200"/>
              <w:marRight w:val="-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11261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5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923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3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2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0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732">
      <w:bodyDiv w:val="1"/>
      <w:marLeft w:val="109"/>
      <w:marRight w:val="10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2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789">
      <w:bodyDiv w:val="1"/>
      <w:marLeft w:val="109"/>
      <w:marRight w:val="10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4874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4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84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ols.ietf.org/html/draft-ietf-rtgwg-yang-rip-03" TargetMode="External"/><Relationship Id="rId18" Type="http://schemas.openxmlformats.org/officeDocument/2006/relationships/hyperlink" Target="mailto:ricard.vilalta@cttc.es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tools.ietf.org/html/draft-ietf-rtgwg-yang-rip-03" TargetMode="External"/><Relationship Id="rId17" Type="http://schemas.openxmlformats.org/officeDocument/2006/relationships/hyperlink" Target="mailto:leeyoung@huawei.com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6536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tools.ietf.org/html/rfc6241" TargetMode="External"/><Relationship Id="rId23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hyperlink" Target="mailto:d.king@lancaster.ac.uk" TargetMode="External"/><Relationship Id="rId4" Type="http://schemas.openxmlformats.org/officeDocument/2006/relationships/styles" Target="styles.xml"/><Relationship Id="rId9" Type="http://schemas.openxmlformats.org/officeDocument/2006/relationships/hyperlink" Target="http://trustee.ietf.org/license-info" TargetMode="External"/><Relationship Id="rId14" Type="http://schemas.openxmlformats.org/officeDocument/2006/relationships/hyperlink" Target="mailto:ietf-actn-te-kpi-telemetry@2017-03-13.yang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reg\Customers\Huawei\WSON\Signaling\2-Word-v2.0.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373C8-9AFF-4FAB-9B1F-03E968C96C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B52A1E-ED2E-4850-88B0-F9CB7DD2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2-Word-v2.0.template.dot</Template>
  <TotalTime>0</TotalTime>
  <Pages>29</Pages>
  <Words>4060</Words>
  <Characters>58684</Characters>
  <Application>Microsoft Office Word</Application>
  <DocSecurity>0</DocSecurity>
  <Lines>489</Lines>
  <Paragraphs>125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Network Working Group</vt:lpstr>
      <vt:lpstr>Network Working Group</vt:lpstr>
    </vt:vector>
  </TitlesOfParts>
  <Company>Huawei Technologies Co.,Ltd.</Company>
  <LinksUpToDate>false</LinksUpToDate>
  <CharactersWithSpaces>62619</CharactersWithSpaces>
  <SharedDoc>false</SharedDoc>
  <HLinks>
    <vt:vector size="210" baseType="variant">
      <vt:variant>
        <vt:i4>1835053</vt:i4>
      </vt:variant>
      <vt:variant>
        <vt:i4>303</vt:i4>
      </vt:variant>
      <vt:variant>
        <vt:i4>0</vt:i4>
      </vt:variant>
      <vt:variant>
        <vt:i4>5</vt:i4>
      </vt:variant>
      <vt:variant>
        <vt:lpwstr>mailto:ogondio@tid.es</vt:lpwstr>
      </vt:variant>
      <vt:variant>
        <vt:lpwstr/>
      </vt:variant>
      <vt:variant>
        <vt:i4>3866650</vt:i4>
      </vt:variant>
      <vt:variant>
        <vt:i4>300</vt:i4>
      </vt:variant>
      <vt:variant>
        <vt:i4>0</vt:i4>
      </vt:variant>
      <vt:variant>
        <vt:i4>5</vt:i4>
      </vt:variant>
      <vt:variant>
        <vt:lpwstr>mailto:zhangfatai@huawei.com</vt:lpwstr>
      </vt:variant>
      <vt:variant>
        <vt:lpwstr/>
      </vt:variant>
      <vt:variant>
        <vt:i4>1572923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_Toc297897797</vt:lpwstr>
      </vt:variant>
      <vt:variant>
        <vt:i4>1572923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_Toc297897796</vt:lpwstr>
      </vt:variant>
      <vt:variant>
        <vt:i4>1572923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_Toc297897795</vt:lpwstr>
      </vt:variant>
      <vt:variant>
        <vt:i4>1572923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_Toc297897794</vt:lpwstr>
      </vt:variant>
      <vt:variant>
        <vt:i4>1572923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_Toc297897793</vt:lpwstr>
      </vt:variant>
      <vt:variant>
        <vt:i4>1572923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_Toc297897792</vt:lpwstr>
      </vt:variant>
      <vt:variant>
        <vt:i4>1572923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_Toc297897791</vt:lpwstr>
      </vt:variant>
      <vt:variant>
        <vt:i4>1572923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_Toc297897790</vt:lpwstr>
      </vt:variant>
      <vt:variant>
        <vt:i4>1638459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_Toc297897789</vt:lpwstr>
      </vt:variant>
      <vt:variant>
        <vt:i4>1638459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_Toc297897788</vt:lpwstr>
      </vt:variant>
      <vt:variant>
        <vt:i4>1638459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_Toc297897787</vt:lpwstr>
      </vt:variant>
      <vt:variant>
        <vt:i4>1638459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_Toc297897786</vt:lpwstr>
      </vt:variant>
      <vt:variant>
        <vt:i4>1638459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_Toc297897785</vt:lpwstr>
      </vt:variant>
      <vt:variant>
        <vt:i4>1638459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_Toc297897784</vt:lpwstr>
      </vt:variant>
      <vt:variant>
        <vt:i4>1638459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_Toc297897783</vt:lpwstr>
      </vt:variant>
      <vt:variant>
        <vt:i4>1638459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_Toc297897782</vt:lpwstr>
      </vt:variant>
      <vt:variant>
        <vt:i4>1638459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_Toc297897781</vt:lpwstr>
      </vt:variant>
      <vt:variant>
        <vt:i4>1638459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_Toc297897780</vt:lpwstr>
      </vt:variant>
      <vt:variant>
        <vt:i4>1441851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_Toc297897779</vt:lpwstr>
      </vt:variant>
      <vt:variant>
        <vt:i4>1441851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_Toc297897778</vt:lpwstr>
      </vt:variant>
      <vt:variant>
        <vt:i4>1441851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_Toc297897777</vt:lpwstr>
      </vt:variant>
      <vt:variant>
        <vt:i4>1441851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_Toc297897776</vt:lpwstr>
      </vt:variant>
      <vt:variant>
        <vt:i4>1441851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_Toc297897775</vt:lpwstr>
      </vt:variant>
      <vt:variant>
        <vt:i4>1441851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_Toc297897774</vt:lpwstr>
      </vt:variant>
      <vt:variant>
        <vt:i4>1441851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_Toc297897773</vt:lpwstr>
      </vt:variant>
      <vt:variant>
        <vt:i4>1441851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_Toc297897772</vt:lpwstr>
      </vt:variant>
      <vt:variant>
        <vt:i4>1441851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_Toc297897771</vt:lpwstr>
      </vt:variant>
      <vt:variant>
        <vt:i4>1441851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_Toc297897770</vt:lpwstr>
      </vt:variant>
      <vt:variant>
        <vt:i4>1507387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_Toc297897769</vt:lpwstr>
      </vt:variant>
      <vt:variant>
        <vt:i4>1507387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_Toc297897768</vt:lpwstr>
      </vt:variant>
      <vt:variant>
        <vt:i4>1507387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_Toc297897767</vt:lpwstr>
      </vt:variant>
      <vt:variant>
        <vt:i4>1507387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_Toc297897766</vt:lpwstr>
      </vt:variant>
      <vt:variant>
        <vt:i4>393283</vt:i4>
      </vt:variant>
      <vt:variant>
        <vt:i4>99</vt:i4>
      </vt:variant>
      <vt:variant>
        <vt:i4>0</vt:i4>
      </vt:variant>
      <vt:variant>
        <vt:i4>5</vt:i4>
      </vt:variant>
      <vt:variant>
        <vt:lpwstr>http://trustee.ietf.org/license-info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Working Group</dc:title>
  <dc:creator>Young Lee</dc:creator>
  <cp:lastModifiedBy>Leeyoung</cp:lastModifiedBy>
  <cp:revision>2</cp:revision>
  <cp:lastPrinted>2017-03-13T04:09:00Z</cp:lastPrinted>
  <dcterms:created xsi:type="dcterms:W3CDTF">2017-03-13T04:13:00Z</dcterms:created>
  <dcterms:modified xsi:type="dcterms:W3CDTF">2017-03-13T04:13:00Z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(10)H0kJbu49g/NO7PP5TTXy9DxHInUkw5SPI7W2oz/5CoODBHxxmQ1ACZrV2gcL8TvNT4FCCWeN_x000d_
bH8WfnUbVc1wrd4qFwMrTfEsObbjhjC6KJXP/V06fnjoAtiaWcFLQV6+R304+kqK7qyWLGj5_x000d_
vrtc6azuDOrXeAQ12tPQXAPnBZaTnVTRqRcELG/uISCkzAJ7jGkObdOkmabr9dAEqqS//Ctp_x000d_
GG+Np/WHn+Wa36tax/</vt:lpwstr>
  </property>
  <property fmtid="{D5CDD505-2E9C-101B-9397-08002B2CF9AE}" pid="3" name="_ms_pID_7253431">
    <vt:lpwstr>kPsnrMakqkYF4GkhidURyXpZ47KY2A9yFTf2VLwV1gOr2SCmEElfb7_x000d_
PpgvQ8sYvVqJun/MyHOCPC5z/DAZuS2HG7ZllK/Qg/ltEKILPsrhB2qh2Vw+tLDEdaWtONyB_x000d_
KO5Ju7UWTVWYN2+oW1c57rlON5sIX/Z/TQKoK24rOIIvw2Nf8nFCWJeenXw7HbCeqLm/svii_x000d_
hEZth668vWlLbt+REgWDKActVX5thuqYiy6G</vt:lpwstr>
  </property>
  <property fmtid="{D5CDD505-2E9C-101B-9397-08002B2CF9AE}" pid="4" name="_ms_pID_7253432">
    <vt:lpwstr>GZtWgUyT2z6v7Qz0sXiwDegcitUt/O7LXrjT_x000d_
IHSiHScQuRbos+uiwgO+wLQ5e/rMsBWc+/iEXOui772by7RkbDy7CF4pdQe71VJHWg6ISdee_x000d_
l51HodJJaETsr9LG7uni1RS5Jj9wwaLL+QlzLgb1xP8OdrqXC+zQtTPu5GSluU6AZ73UNnJj_x000d_
Q1D26/hfTONLR0Xb1axPTae9h22r7tjBb1ia682idKXHSoyVUgMf0n</vt:lpwstr>
  </property>
  <property fmtid="{D5CDD505-2E9C-101B-9397-08002B2CF9AE}" pid="5" name="_ms_pID_7253433">
    <vt:lpwstr>LI3SkhlkrzVDpjMcb5_x000d_
BAwN05ApBS711QAZGuEevJgAC+rySEmzaLWh06ltjpzpyO3E5RQ8cLMEaMINdX/fHnmJRvhr_x000d_
k7Akv0vFXRYbl4GPzc1dNatzkCgw4udMu7JhB4aVxB6hxSR/NdKRjob+FHLDqX54VdoCvM2m_x000d_
MLncKzKCPoKMrp/PVRqqBx/6QgGquCVTRn32vXMi5giypzdKr1YGxRwrpEnElrucIEQal+m/</vt:lpwstr>
  </property>
  <property fmtid="{D5CDD505-2E9C-101B-9397-08002B2CF9AE}" pid="6" name="_ms_pID_7253434">
    <vt:lpwstr>_x000d_
yCqy2Tb96dnGfJDKmfTraD4KWARRh9GSBaKlxUdKEzeEOeo/7tscuguSKs1VAVwcO7/ox91K_x000d_
QGff03PH/mCctp4zMi2fFVjT0RhpGDHW6VA1tbqlhX1tQYD0Xj5zS9hMQo9iZGUx2PuJt7y+_x000d_
quwtFZgOMwamWoesCazm3Kyfivh7LnifmUTzAv9e/nZYhm4J4WfwGzQbhUOsAFmq2JiJJ1QC_x000d_
8IoMoroWq/G4yDUG</vt:lpwstr>
  </property>
  <property fmtid="{D5CDD505-2E9C-101B-9397-08002B2CF9AE}" pid="7" name="_ms_pID_7253435">
    <vt:lpwstr>j1PoWbc4jeQTCTTQDZDj4saWcJq3YcNMLn4M1rI3BYFpbS5FhnPv3lSD_x000d_
c8BLqDUQ7d5ZocPfU5Xk484SzKLrgcmq3rrdWk9iZRTCk7XxIi34A0dLqQtsaxrCBZdzRkRj_x000d_
92FFaBAbirzHOiKiCIFjMiqvoLOXVClZqlZK1hCD1xMNrCsn5Ip53oBnplI7YcrpqA4mHKT5_x000d_
bXrOjqFSEHu1sHgVtlV3CSDoqYmzlABd2r</vt:lpwstr>
  </property>
  <property fmtid="{D5CDD505-2E9C-101B-9397-08002B2CF9AE}" pid="8" name="_ms_pID_7253436">
    <vt:lpwstr>UxVgJYrPVlpULli5jveFZgb0RIlYiPLvXAx1pS_x000d_
anKUquKHSipIcHSxkYB7oxXGtU7Dlcb7R9Y5medswaH6p3qWPXVLdhIix2/5AOcenL+ILtus_x000d_
TNCZsxHQMpoNF4UdXbP0QweCTfRJzcTSDwZB2PF7ChDUDz3iiGS9dq4iBMBdJUKASg9LaBSP_x000d_
R66K0lwwM5OoYOVtFBRv5i9dJi7v802DmsfvhvosKSUTLBZgWW4Z</vt:lpwstr>
  </property>
  <property fmtid="{D5CDD505-2E9C-101B-9397-08002B2CF9AE}" pid="9" name="_ms_pID_7253437">
    <vt:lpwstr>ix7uVRrzPSoJ5vkAFG30_x000d_
4UE2TL9EblawgH5PYqlBjGyJi7mPZnhNVQNVWSPLF6WaP00QFSX5Guq47uPb9w8NatcAtFL6_x000d_
IOEhIvBzsoDPwQzbr386uF88r49yHKwFMmS7cwfMSbcHHlRXPBup/Q7+TZ2hMEuGo8G0IYxy_x000d_
eCDgiT8kc7BFWBPtsqDTYW4lFuYmfdapoCUfttce7FBPtEuh6AhEJOV+Ubf8vU0Fu3smN6</vt:lpwstr>
  </property>
  <property fmtid="{D5CDD505-2E9C-101B-9397-08002B2CF9AE}" pid="10" name="_ms_pID_7253438">
    <vt:lpwstr>IT_x000d_
Y0YrHmrA5Q/53ev0oZl2nk23V++c5XlprwQU+OXKE/3uaVVzEBeiTrvZN+kQj6oOkNjd6p3d_x000d_
dDrYmeqf/nPi2DEOlARuN2h6S36/4uY8DHC+jp88VwijaVKUK5zjwMlkF0rvSm6/S+nAJqeT_x000d_
KSzKbVagdzcAJ0MmDwpCrf7o3kXxds+/UWDJbfg5PLw1QN6/xNwMaonywCPmhJNcdTaArulP_x000d_
oESaz3OBPZUgme</vt:lpwstr>
  </property>
  <property fmtid="{D5CDD505-2E9C-101B-9397-08002B2CF9AE}" pid="11" name="_new_ms_pID_72543">
    <vt:lpwstr>(3)pqRT04KhF7nyHp2eVAq7akgDGZh4wNm3Tqzvn9xAQCwOeiAt7Vo6y7uHajLQuY3yaFHFaM9+
NJcarWG4w5iAjedbkXYt5uyvyOkSLiyXNt6g/dSBrzBfOpphINyjJorUZQRaqNlgnl36Eef0
BuQePe7o8/VMhfA8la1E4XkwSp7eNCjji/GRRNdqXg0GzmVm59Po9uGvuer5xmmuWd3yHvVP
J54T8zX3h7zmVWWUeY</vt:lpwstr>
  </property>
  <property fmtid="{D5CDD505-2E9C-101B-9397-08002B2CF9AE}" pid="12" name="_new_ms_pID_725431">
    <vt:lpwstr>azFjaTzjqOMP6EH+3X9ZusuGdLwiztlLqcxG+Jx70t9h13Uq7DCdZ9
qtbV7XD7lXjXPAlvamobRkbFz89rSCMEZ6LPK6jKObe+2pzjPax4czfhOZjH7uvLFdp1288y
G+21QklQ0hYi3aSCmQ1ncpJdr0uNHTmgEdWyhjc7vb3jzZexqBrvUEzpLtzXsi24bVUd7Z0P
2gcfIGx8BlZdigCCu2pBIp7ZgOjtATrJbR37</vt:lpwstr>
  </property>
  <property fmtid="{D5CDD505-2E9C-101B-9397-08002B2CF9AE}" pid="13" name="_new_ms_pID_725432">
    <vt:lpwstr>9Ene88Ggk6g46WOA5rRtE/7ITc5wBvHkgOi7
dZNnzLAsBv8R1wtzjPrYHUMoYKpcqFgm10sPzBjDOgANtSuicq1I8lwJ7i8NFVgDzGAC9i7h
QhezIPZ1OWxUwvGke36n5YjGoxmX8BDbQG4+3vF/rEbxca6tODDqX9KJLLzW4eLkqO0K7AtJ
jh9e10xDW25AmdH/y39Ban9s6qDSBMcZ7dI=</vt:lpwstr>
  </property>
  <property fmtid="{D5CDD505-2E9C-101B-9397-08002B2CF9AE}" pid="14" name="_ms_pID_7253439">
    <vt:lpwstr>jJEscavMG5ArOLMMkjswwLzrdcL5r+OMQRpnmkTjqYBb8UIg5JrLpw0Pr6_x000d_
GgxpJN4YanOyc+9lnq0xNQMo53wFHR/hfZTFaEiaBj+Xl7MMEyV4bb9+g7rInqTen3iTKKAy_x000d_
xQ3Zrs3B5yIygi5NcAXZulhrnRefaw==</vt:lpwstr>
  </property>
  <property fmtid="{D5CDD505-2E9C-101B-9397-08002B2CF9AE}" pid="15" name="_NewReviewCycle">
    <vt:lpwstr/>
  </property>
  <property fmtid="{D5CDD505-2E9C-101B-9397-08002B2CF9AE}" pid="16" name="_2015_ms_pID_725343">
    <vt:lpwstr>(2)NV85vrg3aFbjGDNuE1PUXCTVxbIy40V0sS6TL0ibZ3blqpHFeGOiVJBwxow+oz0ZFOgYWzOs
82iIeh17AuLC3UkzT5kNx9SuDXUjBRIH76IqpmGuDiAYKsAcA+/SEPUL7DR0x2vyv87R4ZzG
Kivsv6bKE+5suwc2aFkz/ys5hRNWNJmShvTqsPH1ykAl73ibH40ZqHriG7DJOCLkmeRFlTu0
rj4xNj/J8AY/dNsyaT</vt:lpwstr>
  </property>
  <property fmtid="{D5CDD505-2E9C-101B-9397-08002B2CF9AE}" pid="17" name="_2015_ms_pID_7253431">
    <vt:lpwstr>VdQI1EPE9mW863sD+wSO1BHU/I+4yvZ0ZESDPyWR3bPV/pzfziOoDu
BCRF5k/nmUdKDMBdkfk0twAmt9sA8YWIIPeFkH++IxBc5L0Xl9pzL+eROgYEHT6X3wZIS1Ag
26H27s7MuxNH3ovzxjfm+7sctT7EsLbJVBx9TWD/22K4JDxe5rwiYDjETcZaDeolayLItazG
mN3lzX1E3ItSEOBk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1489377590</vt:lpwstr>
  </property>
</Properties>
</file>